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B7FA52">
      <w:pPr>
        <w:pStyle w:val="12"/>
        <w:ind w:firstLine="0" w:firstLineChars="0"/>
        <w:rPr>
          <w:b/>
          <w:bCs/>
          <w:sz w:val="28"/>
          <w:szCs w:val="28"/>
        </w:rPr>
      </w:pPr>
      <w:r>
        <w:rPr>
          <w:rFonts w:hint="eastAsia"/>
          <w:b/>
          <w:bCs/>
          <w:sz w:val="28"/>
          <w:szCs w:val="28"/>
        </w:rPr>
        <w:t>商住园区电热氢综合能源系统设计及经济性分析</w:t>
      </w:r>
    </w:p>
    <w:p w14:paraId="6D5A4B63">
      <w:pPr>
        <w:pStyle w:val="12"/>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第1章 绪论</w:t>
      </w:r>
    </w:p>
    <w:p w14:paraId="1DB41AF8">
      <w:pPr>
        <w:pStyle w:val="12"/>
        <w:numPr>
          <w:ilvl w:val="0"/>
          <w:numId w:val="2"/>
        </w:numPr>
        <w:spacing w:line="360" w:lineRule="auto"/>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研究背景与意义  </w:t>
      </w:r>
    </w:p>
    <w:p w14:paraId="3D313F9F">
      <w:pPr>
        <w:pStyle w:val="12"/>
        <w:numPr>
          <w:ilvl w:val="0"/>
          <w:numId w:val="3"/>
        </w:numPr>
        <w:spacing w:line="360" w:lineRule="auto"/>
        <w:ind w:firstLineChars="0"/>
        <w:rPr>
          <w:rFonts w:hint="eastAsia" w:asciiTheme="minorEastAsia" w:hAnsiTheme="minorEastAsia" w:eastAsiaTheme="minorEastAsia" w:cstheme="minorEastAsia"/>
        </w:rPr>
      </w:pPr>
      <w:commentRangeStart w:id="0"/>
      <w:r>
        <w:rPr>
          <w:rFonts w:hint="eastAsia" w:asciiTheme="minorEastAsia" w:hAnsiTheme="minorEastAsia" w:eastAsiaTheme="minorEastAsia" w:cstheme="minorEastAsia"/>
        </w:rPr>
        <w:t>研究背景</w:t>
      </w:r>
      <w:commentRangeEnd w:id="0"/>
      <w:r>
        <w:commentReference w:id="0"/>
      </w:r>
    </w:p>
    <w:p w14:paraId="4C67BAE1">
      <w:pPr>
        <w:pStyle w:val="12"/>
        <w:spacing w:line="360" w:lineRule="auto"/>
        <w:ind w:left="482"/>
        <w:rPr>
          <w:ins w:id="137" w:author="Pisces" w:date="2025-05-12T15:34:00Z"/>
          <w:rFonts w:hint="eastAsia" w:asciiTheme="minorEastAsia" w:hAnsiTheme="minorEastAsia" w:eastAsiaTheme="minorEastAsia" w:cstheme="minorEastAsia"/>
        </w:rPr>
      </w:pPr>
      <w:r>
        <w:rPr>
          <w:rFonts w:hint="eastAsia" w:asciiTheme="minorEastAsia" w:hAnsiTheme="minorEastAsia" w:eastAsiaTheme="minorEastAsia" w:cstheme="minorEastAsia"/>
        </w:rPr>
        <w:t>为加快实现碳达峰和碳中和的宏伟目标，《2024-2025年节能降碳行动方案》</w:t>
      </w:r>
      <w:r>
        <w:rPr>
          <w:rStyle w:val="24"/>
          <w:rFonts w:hint="eastAsia" w:asciiTheme="minorEastAsia" w:hAnsiTheme="minorEastAsia" w:eastAsiaTheme="minorEastAsia" w:cstheme="minorEastAsia"/>
        </w:rPr>
        <w:t>[</w:t>
      </w:r>
      <w:r>
        <w:rPr>
          <w:rStyle w:val="24"/>
          <w:rFonts w:hint="eastAsia" w:asciiTheme="minorEastAsia" w:hAnsiTheme="minorEastAsia" w:eastAsiaTheme="minorEastAsia" w:cstheme="minorEastAsia"/>
        </w:rPr>
        <w:endnoteReference w:id="0"/>
      </w:r>
      <w:r>
        <w:rPr>
          <w:rStyle w:val="24"/>
          <w:rFonts w:hint="eastAsia" w:asciiTheme="minorEastAsia" w:hAnsiTheme="minorEastAsia" w:eastAsiaTheme="minorEastAsia" w:cstheme="minorEastAsia"/>
        </w:rPr>
        <w:t>]</w:t>
      </w:r>
      <w:r>
        <w:rPr>
          <w:rFonts w:hint="eastAsia" w:asciiTheme="minorEastAsia" w:hAnsiTheme="minorEastAsia" w:eastAsiaTheme="minorEastAsia" w:cstheme="minorEastAsia"/>
        </w:rPr>
        <w:t>明确提出了我国在降碳方面的总体目标，包括在关键领域和行业中通过节能降碳改造，实现</w:t>
      </w:r>
      <w:ins w:id="138" w:author="Pisces" w:date="2025-05-12T15:30:00Z">
        <w:r>
          <w:rPr>
            <w:rFonts w:hint="eastAsia" w:asciiTheme="minorEastAsia" w:hAnsiTheme="minorEastAsia" w:eastAsiaTheme="minorEastAsia" w:cstheme="minorEastAsia"/>
          </w:rPr>
          <w:t>节约</w:t>
        </w:r>
      </w:ins>
      <w:r>
        <w:rPr>
          <w:rFonts w:hint="eastAsia" w:asciiTheme="minorEastAsia" w:hAnsiTheme="minorEastAsia" w:eastAsiaTheme="minorEastAsia" w:cstheme="minorEastAsia"/>
        </w:rPr>
        <w:t>能量约5000万吨标准煤，同时减少二氧化碳排放量约1.3亿吨等。这一目标的实现将涉及多个重点领域，包括工业、建筑以及能源等关键行业。在建筑领域</w:t>
      </w:r>
      <w:ins w:id="139" w:author="Pisces" w:date="2025-05-12T15:06:00Z">
        <w:r>
          <w:rPr>
            <w:rFonts w:hint="eastAsia" w:asciiTheme="minorEastAsia" w:hAnsiTheme="minorEastAsia" w:eastAsiaTheme="minorEastAsia" w:cstheme="minorEastAsia"/>
          </w:rPr>
          <w:t>中，</w:t>
        </w:r>
      </w:ins>
      <w:ins w:id="140" w:author="Pisces" w:date="2025-05-12T15:07:00Z">
        <w:r>
          <w:rPr>
            <w:rFonts w:hint="eastAsia" w:asciiTheme="minorEastAsia" w:hAnsiTheme="minorEastAsia" w:eastAsiaTheme="minorEastAsia" w:cstheme="minorEastAsia"/>
          </w:rPr>
          <w:t>产业园区作为碳排放集中区域，其能源消耗占全国总量30%以上，减排需求大。</w:t>
        </w:r>
      </w:ins>
      <w:ins w:id="141" w:author="Pisces" w:date="2025-05-12T15:48:00Z">
        <w:r>
          <w:rPr>
            <w:rFonts w:hint="eastAsia" w:asciiTheme="minorEastAsia" w:hAnsiTheme="minorEastAsia" w:eastAsiaTheme="minorEastAsia" w:cstheme="minorEastAsia"/>
          </w:rPr>
          <w:t>为此，</w:t>
        </w:r>
      </w:ins>
      <w:ins w:id="142" w:author="Pisces" w:date="2025-05-12T15:23:00Z">
        <w:r>
          <w:rPr>
            <w:rFonts w:hint="eastAsia" w:asciiTheme="minorEastAsia" w:hAnsiTheme="minorEastAsia" w:eastAsiaTheme="minorEastAsia" w:cstheme="minorEastAsia"/>
          </w:rPr>
          <w:t>北京市《2025年能源工作要点》提出“探索氢能在建筑发电、供热等领域多元化应用”，为商住园区电热氢系统提供了政策窗口期。同时，地方实践已先行，如张掖氢能・零碳产业园通过“制储加运”一体化模式，实现园区绿氢自给率超80%，并被评为“零碳中国”标准试点单位。广州、厦门等地亦出台专项政策，将商住园区作为新型储能应用的重点场景，推动“光伏+储能+氢能”的多能互补模式。政策红利与区域战略的叠加，使电热氢系统成为商住园区绿色升级的必然选择</w:t>
        </w:r>
      </w:ins>
      <w:ins w:id="143" w:author="Pisces" w:date="2025-05-12T15:32:00Z">
        <w:r>
          <w:rPr>
            <w:rFonts w:hint="eastAsia" w:asciiTheme="minorEastAsia" w:hAnsiTheme="minorEastAsia" w:eastAsiaTheme="minorEastAsia" w:cstheme="minorEastAsia"/>
          </w:rPr>
          <w:t>。</w:t>
        </w:r>
      </w:ins>
    </w:p>
    <w:p w14:paraId="219D0C70">
      <w:pPr>
        <w:pStyle w:val="12"/>
        <w:spacing w:line="360" w:lineRule="auto"/>
        <w:ind w:left="482"/>
        <w:rPr>
          <w:ins w:id="144" w:author="Pisces" w:date="2025-05-12T15:32:00Z"/>
          <w:rFonts w:hint="eastAsia" w:asciiTheme="minorEastAsia" w:hAnsiTheme="minorEastAsia" w:eastAsiaTheme="minorEastAsia" w:cstheme="minorEastAsia"/>
        </w:rPr>
      </w:pPr>
      <w:ins w:id="145" w:author="Pisces" w:date="2025-05-12T15:34:00Z">
        <w:r>
          <w:rPr>
            <w:rFonts w:hint="eastAsia" w:asciiTheme="minorEastAsia" w:hAnsiTheme="minorEastAsia" w:eastAsiaTheme="minorEastAsia" w:cstheme="minorEastAsia"/>
          </w:rPr>
          <w:t>而</w:t>
        </w:r>
      </w:ins>
      <w:ins w:id="146" w:author="Pisces" w:date="2025-05-12T15:35:00Z">
        <w:r>
          <w:rPr>
            <w:rFonts w:hint="eastAsia" w:asciiTheme="minorEastAsia" w:hAnsiTheme="minorEastAsia" w:eastAsiaTheme="minorEastAsia" w:cstheme="minorEastAsia"/>
          </w:rPr>
          <w:t>电热氢能源系统作为一个综合性极强的系统可以满足商住园区的多元化需求。</w:t>
        </w:r>
      </w:ins>
      <w:ins w:id="147" w:author="Pisces" w:date="2025-05-12T15:38:00Z">
        <w:r>
          <w:rPr>
            <w:rFonts w:hint="eastAsia" w:asciiTheme="minorEastAsia" w:hAnsiTheme="minorEastAsia" w:eastAsiaTheme="minorEastAsia" w:cstheme="minorEastAsia"/>
          </w:rPr>
          <w:t>首先</w:t>
        </w:r>
      </w:ins>
      <w:ins w:id="148" w:author="Pisces" w:date="2025-05-12T15:36:00Z">
        <w:r>
          <w:rPr>
            <w:rFonts w:hint="eastAsia" w:asciiTheme="minorEastAsia" w:hAnsiTheme="minorEastAsia" w:eastAsiaTheme="minorEastAsia" w:cstheme="minorEastAsia"/>
          </w:rPr>
          <w:t>其系统可以</w:t>
        </w:r>
      </w:ins>
      <w:ins w:id="149" w:author="Pisces" w:date="2025-05-12T15:35:00Z">
        <w:r>
          <w:rPr>
            <w:rFonts w:hint="eastAsia" w:asciiTheme="minorEastAsia" w:hAnsiTheme="minorEastAsia" w:eastAsiaTheme="minorEastAsia" w:cstheme="minorEastAsia"/>
          </w:rPr>
          <w:t>提供“电-冷-热-氢”一站式供应，如广州白云区新型储能产业园规划建设冰蓄冷、氢储能等设施，实现区域能源综合成本降低 20%</w:t>
        </w:r>
      </w:ins>
      <w:ins w:id="150" w:author="Pisces" w:date="2025-05-12T15:36:00Z">
        <w:r>
          <w:rPr>
            <w:rFonts w:hint="eastAsia" w:asciiTheme="minorEastAsia" w:hAnsiTheme="minorEastAsia" w:eastAsiaTheme="minorEastAsia" w:cstheme="minorEastAsia"/>
          </w:rPr>
          <w:t>；同时</w:t>
        </w:r>
      </w:ins>
      <w:ins w:id="151" w:author="Pisces" w:date="2025-05-12T15:35:00Z">
        <w:r>
          <w:rPr>
            <w:rFonts w:hint="eastAsia" w:asciiTheme="minorEastAsia" w:hAnsiTheme="minorEastAsia" w:eastAsiaTheme="minorEastAsia" w:cstheme="minorEastAsia"/>
          </w:rPr>
          <w:t>园区内配套加氢站，服务燃料电池物流车及通勤车辆，如保定氢能产业园通过“氢能重卡+加氢站”模式，年替代柴油3.6万吨；</w:t>
        </w:r>
      </w:ins>
      <w:ins w:id="152" w:author="Pisces" w:date="2025-05-12T15:38:00Z">
        <w:r>
          <w:rPr>
            <w:rFonts w:hint="eastAsia" w:asciiTheme="minorEastAsia" w:hAnsiTheme="minorEastAsia" w:eastAsiaTheme="minorEastAsia" w:cstheme="minorEastAsia"/>
          </w:rPr>
          <w:t>此外</w:t>
        </w:r>
      </w:ins>
      <w:ins w:id="153" w:author="Pisces" w:date="2025-05-12T15:39:00Z">
        <w:r>
          <w:rPr>
            <w:rFonts w:hint="eastAsia" w:asciiTheme="minorEastAsia" w:hAnsiTheme="minorEastAsia" w:eastAsiaTheme="minorEastAsia" w:cstheme="minorEastAsia"/>
          </w:rPr>
          <w:t>系统</w:t>
        </w:r>
      </w:ins>
      <w:ins w:id="154" w:author="Pisces" w:date="2025-05-12T15:37:00Z">
        <w:r>
          <w:rPr>
            <w:rFonts w:hint="eastAsia" w:asciiTheme="minorEastAsia" w:hAnsiTheme="minorEastAsia" w:eastAsiaTheme="minorEastAsia" w:cstheme="minorEastAsia"/>
          </w:rPr>
          <w:t>还可以</w:t>
        </w:r>
      </w:ins>
      <w:ins w:id="155" w:author="Pisces" w:date="2025-05-12T15:35:00Z">
        <w:r>
          <w:rPr>
            <w:rFonts w:hint="eastAsia" w:asciiTheme="minorEastAsia" w:hAnsiTheme="minorEastAsia" w:eastAsiaTheme="minorEastAsia" w:cstheme="minorEastAsia"/>
          </w:rPr>
          <w:t>利用工业副产氢或可再生能源制氢，为园区内数据中心、实验室等提供高纯度氢气，拓展氢能应用场景；</w:t>
        </w:r>
      </w:ins>
      <w:ins w:id="156" w:author="Pisces" w:date="2025-05-12T15:39:00Z">
        <w:r>
          <w:rPr>
            <w:rFonts w:hint="eastAsia" w:asciiTheme="minorEastAsia" w:hAnsiTheme="minorEastAsia" w:eastAsiaTheme="minorEastAsia" w:cstheme="minorEastAsia"/>
          </w:rPr>
          <w:t>系统</w:t>
        </w:r>
      </w:ins>
      <w:ins w:id="157" w:author="Pisces" w:date="2025-05-12T15:35:00Z">
        <w:r>
          <w:rPr>
            <w:rFonts w:hint="eastAsia" w:asciiTheme="minorEastAsia" w:hAnsiTheme="minorEastAsia" w:eastAsiaTheme="minorEastAsia" w:cstheme="minorEastAsia"/>
          </w:rPr>
          <w:t>通过数字孪生、AI 算法优化能源调度，如国网湖南经研院开发的智慧能源平台，可实现园区能源利用率提升 15%。</w:t>
        </w:r>
      </w:ins>
    </w:p>
    <w:p w14:paraId="48307C69">
      <w:pPr>
        <w:pStyle w:val="12"/>
        <w:spacing w:line="360" w:lineRule="auto"/>
        <w:ind w:left="482"/>
        <w:rPr>
          <w:rFonts w:hint="eastAsia" w:asciiTheme="minorEastAsia" w:hAnsiTheme="minorEastAsia" w:eastAsiaTheme="minorEastAsia" w:cstheme="minorEastAsia"/>
        </w:rPr>
      </w:pPr>
      <w:ins w:id="158" w:author="Pisces" w:date="2025-05-12T15:08:00Z">
        <w:r>
          <w:rPr>
            <w:rFonts w:hint="eastAsia" w:asciiTheme="minorEastAsia" w:hAnsiTheme="minorEastAsia" w:eastAsiaTheme="minorEastAsia" w:cstheme="minorEastAsia"/>
          </w:rPr>
          <w:t>同时传统能源系统依赖化石燃料，难以应对可再生能源的高渗透率和波动性。电热氢综合能源系统</w:t>
        </w:r>
      </w:ins>
      <w:ins w:id="159" w:author="Pisces" w:date="2025-05-12T15:09:00Z">
        <w:r>
          <w:rPr>
            <w:rFonts w:hint="eastAsia" w:asciiTheme="minorEastAsia" w:hAnsiTheme="minorEastAsia" w:eastAsiaTheme="minorEastAsia" w:cstheme="minorEastAsia"/>
          </w:rPr>
          <w:t>通过多能互补和清洁能源替代并结合储能技术，可有效降低碳排放强度，提升能源利用效率，减少对电网的依赖程度，</w:t>
        </w:r>
      </w:ins>
      <w:ins w:id="160" w:author="Pisces" w:date="2025-05-12T15:10:00Z">
        <w:r>
          <w:rPr>
            <w:rFonts w:hint="eastAsia" w:asciiTheme="minorEastAsia" w:hAnsiTheme="minorEastAsia" w:eastAsiaTheme="minorEastAsia" w:cstheme="minorEastAsia"/>
          </w:rPr>
          <w:t>进一步靠近国家战略目标。</w:t>
        </w:r>
      </w:ins>
      <w:ins w:id="161" w:author="Pisces" w:date="2025-05-12T15:32:00Z">
        <w:r>
          <w:rPr>
            <w:rFonts w:hint="eastAsia" w:asciiTheme="minorEastAsia" w:hAnsiTheme="minorEastAsia" w:eastAsiaTheme="minorEastAsia" w:cstheme="minorEastAsia"/>
          </w:rPr>
          <w:t>此外商住园区的能源供应需兼顾可靠性与抗风险能力。传统电网在极端天气下易受冲击，而电热氢系统通过分布式能源+氢储能的组合，可实现“孤岛运行”，保障关键负荷持续供电。例如，北京冬奥会延庆赛区采用氢燃料电池热电联供系统，在电网故障时仍能满足场馆 100% 能源需求。此外，氢能的长周期储能特性可平抑可再生能源波动，提升系统稳定性。</w:t>
        </w:r>
      </w:ins>
    </w:p>
    <w:p w14:paraId="0C19E4C9">
      <w:pPr>
        <w:pStyle w:val="12"/>
        <w:numPr>
          <w:ilvl w:val="0"/>
          <w:numId w:val="3"/>
        </w:numPr>
        <w:spacing w:line="360" w:lineRule="auto"/>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研究意义</w:t>
      </w:r>
    </w:p>
    <w:p w14:paraId="243695AE">
      <w:pPr>
        <w:pStyle w:val="12"/>
        <w:spacing w:line="360" w:lineRule="auto"/>
        <w:ind w:left="482"/>
        <w:rPr>
          <w:ins w:id="162" w:author="Pisces" w:date="2025-05-12T16:39:00Z"/>
          <w:rFonts w:hint="eastAsia" w:asciiTheme="minorEastAsia" w:hAnsiTheme="minorEastAsia" w:eastAsiaTheme="minorEastAsia" w:cstheme="minorEastAsia"/>
        </w:rPr>
      </w:pPr>
      <w:ins w:id="163" w:author="Pisces" w:date="2025-05-12T16:32:00Z">
        <w:r>
          <w:rPr>
            <w:rFonts w:hint="eastAsia" w:asciiTheme="minorEastAsia" w:hAnsiTheme="minorEastAsia" w:eastAsiaTheme="minorEastAsia" w:cstheme="minorEastAsia"/>
          </w:rPr>
          <w:t>就目前商住园区的电热氢综合能源系统的</w:t>
        </w:r>
      </w:ins>
      <w:ins w:id="164" w:author="Pisces" w:date="2025-05-12T16:33:00Z">
        <w:r>
          <w:rPr>
            <w:rFonts w:hint="eastAsia" w:asciiTheme="minorEastAsia" w:hAnsiTheme="minorEastAsia" w:eastAsiaTheme="minorEastAsia" w:cstheme="minorEastAsia"/>
          </w:rPr>
          <w:t>研究</w:t>
        </w:r>
      </w:ins>
      <w:ins w:id="165" w:author="Pisces" w:date="2025-05-12T16:36:00Z">
        <w:r>
          <w:rPr>
            <w:rFonts w:hint="eastAsia" w:asciiTheme="minorEastAsia" w:hAnsiTheme="minorEastAsia" w:eastAsiaTheme="minorEastAsia" w:cstheme="minorEastAsia"/>
          </w:rPr>
          <w:t>而言，各国园区都在进行研究并取得了</w:t>
        </w:r>
      </w:ins>
      <w:ins w:id="166" w:author="Pisces" w:date="2025-05-12T16:37:00Z">
        <w:r>
          <w:rPr>
            <w:rFonts w:hint="eastAsia" w:asciiTheme="minorEastAsia" w:hAnsiTheme="minorEastAsia" w:eastAsiaTheme="minorEastAsia" w:cstheme="minorEastAsia"/>
          </w:rPr>
          <w:t>不少成果，</w:t>
        </w:r>
      </w:ins>
      <w:ins w:id="167" w:author="Pisces" w:date="2025-05-12T16:38:00Z">
        <w:r>
          <w:rPr>
            <w:rFonts w:hint="eastAsia" w:asciiTheme="minorEastAsia" w:hAnsiTheme="minorEastAsia" w:eastAsiaTheme="minorEastAsia" w:cstheme="minorEastAsia"/>
          </w:rPr>
          <w:t>在关键技术领域有所突破，并且完善了国产化和产业链，产业聚集效应明显</w:t>
        </w:r>
      </w:ins>
      <w:ins w:id="168" w:author="Pisces" w:date="2025-05-12T16:37:00Z">
        <w:r>
          <w:rPr>
            <w:rFonts w:hint="eastAsia" w:asciiTheme="minorEastAsia" w:hAnsiTheme="minorEastAsia" w:eastAsiaTheme="minorEastAsia" w:cstheme="minorEastAsia"/>
          </w:rPr>
          <w:t>。</w:t>
        </w:r>
      </w:ins>
      <w:ins w:id="169" w:author="Pisces" w:date="2025-05-12T16:38:00Z">
        <w:r>
          <w:rPr>
            <w:rFonts w:hint="eastAsia" w:asciiTheme="minorEastAsia" w:hAnsiTheme="minorEastAsia" w:eastAsiaTheme="minorEastAsia" w:cstheme="minorEastAsia"/>
          </w:rPr>
          <w:t>这些成果</w:t>
        </w:r>
      </w:ins>
      <w:ins w:id="170" w:author="Pisces" w:date="2025-05-12T16:37:00Z">
        <w:r>
          <w:rPr>
            <w:rFonts w:hint="eastAsia" w:asciiTheme="minorEastAsia" w:hAnsiTheme="minorEastAsia" w:eastAsiaTheme="minorEastAsia" w:cstheme="minorEastAsia"/>
          </w:rPr>
          <w:t>不仅</w:t>
        </w:r>
      </w:ins>
      <w:ins w:id="171" w:author="Pisces" w:date="2025-05-12T16:38:00Z">
        <w:r>
          <w:rPr>
            <w:rFonts w:hint="eastAsia" w:asciiTheme="minorEastAsia" w:hAnsiTheme="minorEastAsia" w:eastAsiaTheme="minorEastAsia" w:cstheme="minorEastAsia"/>
          </w:rPr>
          <w:t>使</w:t>
        </w:r>
      </w:ins>
      <w:ins w:id="172" w:author="Pisces" w:date="2025-05-12T16:37:00Z">
        <w:r>
          <w:rPr>
            <w:rFonts w:hint="eastAsia" w:asciiTheme="minorEastAsia" w:hAnsiTheme="minorEastAsia" w:eastAsiaTheme="minorEastAsia" w:cstheme="minorEastAsia"/>
          </w:rPr>
          <w:t>系统能效跨越式提升</w:t>
        </w:r>
      </w:ins>
      <w:ins w:id="173" w:author="Pisces" w:date="2025-05-12T16:39:00Z">
        <w:r>
          <w:rPr>
            <w:rFonts w:hint="eastAsia" w:asciiTheme="minorEastAsia" w:hAnsiTheme="minorEastAsia" w:eastAsiaTheme="minorEastAsia" w:cstheme="minorEastAsia"/>
          </w:rPr>
          <w:t>，也让</w:t>
        </w:r>
      </w:ins>
      <w:ins w:id="174" w:author="Pisces" w:date="2025-05-12T16:37:00Z">
        <w:r>
          <w:rPr>
            <w:rFonts w:hint="eastAsia" w:asciiTheme="minorEastAsia" w:hAnsiTheme="minorEastAsia" w:eastAsiaTheme="minorEastAsia" w:cstheme="minorEastAsia"/>
          </w:rPr>
          <w:t>成本持续下降。</w:t>
        </w:r>
      </w:ins>
    </w:p>
    <w:p w14:paraId="7783B506">
      <w:pPr>
        <w:pStyle w:val="12"/>
        <w:spacing w:line="360" w:lineRule="auto"/>
        <w:ind w:left="482"/>
        <w:rPr>
          <w:ins w:id="175" w:author="Pisces" w:date="2025-05-12T16:59:00Z"/>
          <w:rFonts w:hint="eastAsia" w:asciiTheme="minorEastAsia" w:hAnsiTheme="minorEastAsia" w:eastAsiaTheme="minorEastAsia" w:cstheme="minorEastAsia"/>
        </w:rPr>
      </w:pPr>
      <w:ins w:id="176" w:author="Pisces" w:date="2025-05-12T16:42:00Z">
        <w:r>
          <w:rPr>
            <w:rFonts w:hint="eastAsia" w:asciiTheme="minorEastAsia" w:hAnsiTheme="minorEastAsia" w:eastAsiaTheme="minorEastAsia" w:cstheme="minorEastAsia"/>
          </w:rPr>
          <w:t>虽然此研究已经有很多</w:t>
        </w:r>
      </w:ins>
      <w:ins w:id="177" w:author="Pisces" w:date="2025-05-12T16:43:00Z">
        <w:r>
          <w:rPr>
            <w:rFonts w:hint="eastAsia" w:asciiTheme="minorEastAsia" w:hAnsiTheme="minorEastAsia" w:eastAsiaTheme="minorEastAsia" w:cstheme="minorEastAsia"/>
          </w:rPr>
          <w:t>成果，但是其技术瓶颈依然存在，并且由于其系统复杂也需要继续研究。</w:t>
        </w:r>
      </w:ins>
      <w:ins w:id="178" w:author="Pisces" w:date="2025-05-12T16:57:00Z">
        <w:r>
          <w:rPr>
            <w:rFonts w:hint="eastAsia" w:asciiTheme="minorEastAsia" w:hAnsiTheme="minorEastAsia" w:eastAsiaTheme="minorEastAsia" w:cstheme="minorEastAsia"/>
          </w:rPr>
          <w:t>其技术瓶颈表现在</w:t>
        </w:r>
      </w:ins>
      <w:ins w:id="179" w:author="Pisces" w:date="2025-05-12T16:45:00Z">
        <w:r>
          <w:rPr>
            <w:rFonts w:hint="eastAsia" w:asciiTheme="minorEastAsia" w:hAnsiTheme="minorEastAsia" w:eastAsiaTheme="minorEastAsia" w:cstheme="minorEastAsia"/>
          </w:rPr>
          <w:t>电解槽负荷调节范围20%-100%难以匹配风光发电的剧烈波动；PEM电解槽虽支持宽幅调节，但质子交换膜寿命仅3000-5000小时，且铂基催化剂自给率不足10%。动态响应与效率限制导致全流程“电-氢-电”能量损耗高达40%-50%，远低于锂电池储能的90%</w:t>
        </w:r>
      </w:ins>
      <w:ins w:id="180" w:author="Pisces" w:date="2025-05-12T16:46:00Z">
        <w:r>
          <w:rPr>
            <w:rFonts w:hint="eastAsia" w:asciiTheme="minorEastAsia" w:hAnsiTheme="minorEastAsia" w:eastAsiaTheme="minorEastAsia" w:cstheme="minorEastAsia"/>
          </w:rPr>
          <w:t>。</w:t>
        </w:r>
      </w:ins>
      <w:ins w:id="181" w:author="Pisces" w:date="2025-05-12T16:55:00Z">
        <w:r>
          <w:rPr>
            <w:rFonts w:hint="eastAsia" w:asciiTheme="minorEastAsia" w:hAnsiTheme="minorEastAsia" w:eastAsiaTheme="minorEastAsia" w:cstheme="minorEastAsia"/>
          </w:rPr>
          <w:t>而且高压气态储氢碳纤维瓶成本高昂且存在氢脆风险；液态储氢需-253℃超低温环境，能耗占氢气热值的30%；固态储氢材料虽密度达7.6wt%，但尚未突破规模化应用。我国专用输氢管道不足500公里，仅为欧美国家的1/9，天然气管道掺氢改造面临氢脆腐蚀、阀门兼容性等技术难题。</w:t>
        </w:r>
      </w:ins>
      <w:ins w:id="182" w:author="Pisces" w:date="2025-05-12T16:57:00Z">
        <w:r>
          <w:rPr>
            <w:rFonts w:hint="eastAsia" w:asciiTheme="minorEastAsia" w:hAnsiTheme="minorEastAsia" w:eastAsiaTheme="minorEastAsia" w:cstheme="minorEastAsia"/>
          </w:rPr>
          <w:t>其系统的复杂性表现在电热氢系统涉及电、热、氢多能流耦合，现有调度模型多聚焦单一能源形式，缺乏多目标动态优化能力。</w:t>
        </w:r>
      </w:ins>
      <w:ins w:id="183" w:author="Pisces" w:date="2025-05-12T16:58:00Z">
        <w:r>
          <w:rPr>
            <w:rFonts w:hint="eastAsia" w:asciiTheme="minorEastAsia" w:hAnsiTheme="minorEastAsia" w:eastAsiaTheme="minorEastAsia" w:cstheme="minorEastAsia"/>
          </w:rPr>
          <w:t>而且氢能的燃爆特性导致储氢罐安全风险需量化评估。</w:t>
        </w:r>
      </w:ins>
    </w:p>
    <w:p w14:paraId="1D2778E6">
      <w:pPr>
        <w:pStyle w:val="12"/>
        <w:spacing w:line="360" w:lineRule="auto"/>
        <w:ind w:left="482"/>
        <w:rPr>
          <w:rFonts w:hint="eastAsia" w:asciiTheme="minorEastAsia" w:hAnsiTheme="minorEastAsia" w:eastAsiaTheme="minorEastAsia" w:cstheme="minorEastAsia"/>
        </w:rPr>
      </w:pPr>
      <w:ins w:id="184" w:author="Pisces" w:date="2025-05-12T16:59:00Z">
        <w:r>
          <w:rPr>
            <w:rFonts w:hint="eastAsia" w:asciiTheme="minorEastAsia" w:hAnsiTheme="minorEastAsia" w:eastAsiaTheme="minorEastAsia" w:cstheme="minorEastAsia"/>
          </w:rPr>
          <w:t>由此可见，虽然商住园区电热氢综合能源系统已在能效提升、</w:t>
        </w:r>
      </w:ins>
      <w:ins w:id="185" w:author="Pisces" w:date="2025-05-12T17:00:00Z">
        <w:r>
          <w:rPr>
            <w:rFonts w:hint="eastAsia" w:asciiTheme="minorEastAsia" w:hAnsiTheme="minorEastAsia" w:eastAsiaTheme="minorEastAsia" w:cstheme="minorEastAsia"/>
          </w:rPr>
          <w:t>成本优化、碳减排等方面取得显著成果，但其大规模应用仍然受制。所以对商住园区电热氢综合能源系统设计</w:t>
        </w:r>
      </w:ins>
      <w:ins w:id="186" w:author="Pisces" w:date="2025-05-12T17:01:00Z">
        <w:r>
          <w:rPr>
            <w:rFonts w:hint="eastAsia" w:asciiTheme="minorEastAsia" w:hAnsiTheme="minorEastAsia" w:eastAsiaTheme="minorEastAsia" w:cstheme="minorEastAsia"/>
          </w:rPr>
          <w:t>依然有必要进行。</w:t>
        </w:r>
      </w:ins>
    </w:p>
    <w:p w14:paraId="49E39466">
      <w:pPr>
        <w:pStyle w:val="12"/>
        <w:numPr>
          <w:ilvl w:val="0"/>
          <w:numId w:val="2"/>
        </w:numPr>
        <w:spacing w:line="360" w:lineRule="auto"/>
        <w:ind w:firstLineChars="0"/>
        <w:rPr>
          <w:rFonts w:hint="eastAsia" w:asciiTheme="minorEastAsia" w:hAnsiTheme="minorEastAsia" w:eastAsiaTheme="minorEastAsia" w:cstheme="minorEastAsia"/>
        </w:rPr>
      </w:pPr>
      <w:bookmarkStart w:id="0" w:name="_Ref9026"/>
      <w:r>
        <w:rPr>
          <w:rFonts w:hint="eastAsia" w:asciiTheme="minorEastAsia" w:hAnsiTheme="minorEastAsia" w:eastAsiaTheme="minorEastAsia" w:cstheme="minorEastAsia"/>
        </w:rPr>
        <w:t>国内外研究现状</w:t>
      </w:r>
      <w:r>
        <w:commentReference w:id="1"/>
      </w:r>
      <w:bookmarkEnd w:id="0"/>
    </w:p>
    <w:p w14:paraId="0D6FB892">
      <w:pPr>
        <w:pStyle w:val="12"/>
        <w:spacing w:line="360" w:lineRule="auto"/>
        <w:ind w:left="482"/>
        <w:rPr>
          <w:ins w:id="187" w:author="Pisces" w:date="2025-05-13T15:40:00Z"/>
          <w:rFonts w:hint="eastAsia" w:asciiTheme="minorEastAsia" w:hAnsiTheme="minorEastAsia" w:eastAsiaTheme="minorEastAsia" w:cstheme="minorEastAsia"/>
        </w:rPr>
      </w:pPr>
      <w:ins w:id="188" w:author="Pisces" w:date="2025-05-13T15:40:00Z">
        <w:r>
          <w:rPr>
            <w:rFonts w:hint="eastAsia" w:asciiTheme="minorEastAsia" w:hAnsiTheme="minorEastAsia" w:eastAsiaTheme="minorEastAsia" w:cstheme="minorEastAsia"/>
          </w:rPr>
          <w:t>近几年</w:t>
        </w:r>
      </w:ins>
      <w:r>
        <w:rPr>
          <w:rFonts w:hint="eastAsia" w:asciiTheme="minorEastAsia" w:hAnsiTheme="minorEastAsia" w:eastAsiaTheme="minorEastAsia" w:cstheme="minorEastAsia"/>
        </w:rPr>
        <w:t>商住园区电热氢综合能源系统</w:t>
      </w:r>
      <w:ins w:id="189" w:author="Pisces" w:date="2025-05-13T15:39:00Z">
        <w:r>
          <w:rPr>
            <w:rFonts w:hint="eastAsia" w:asciiTheme="minorEastAsia" w:hAnsiTheme="minorEastAsia" w:eastAsiaTheme="minorEastAsia" w:cstheme="minorEastAsia"/>
          </w:rPr>
          <w:t>的</w:t>
        </w:r>
      </w:ins>
      <w:r>
        <w:rPr>
          <w:rFonts w:hint="eastAsia" w:asciiTheme="minorEastAsia" w:hAnsiTheme="minorEastAsia" w:eastAsiaTheme="minorEastAsia" w:cstheme="minorEastAsia"/>
        </w:rPr>
        <w:t>优化</w:t>
      </w:r>
      <w:ins w:id="190" w:author="Pisces" w:date="2025-05-13T15:39:00Z">
        <w:r>
          <w:rPr>
            <w:rFonts w:hint="eastAsia" w:asciiTheme="minorEastAsia" w:hAnsiTheme="minorEastAsia" w:eastAsiaTheme="minorEastAsia" w:cstheme="minorEastAsia"/>
          </w:rPr>
          <w:t>主要从以下几方面进行</w:t>
        </w:r>
      </w:ins>
      <w:ins w:id="191" w:author="Pisces" w:date="2025-05-13T15:40:00Z">
        <w:r>
          <w:rPr>
            <w:rFonts w:hint="eastAsia" w:asciiTheme="minorEastAsia" w:hAnsiTheme="minorEastAsia" w:eastAsiaTheme="minorEastAsia" w:cstheme="minorEastAsia"/>
          </w:rPr>
          <w:t>。</w:t>
        </w:r>
      </w:ins>
    </w:p>
    <w:p w14:paraId="45F18311">
      <w:pPr>
        <w:pStyle w:val="12"/>
        <w:spacing w:line="360" w:lineRule="auto"/>
        <w:ind w:left="482"/>
        <w:rPr>
          <w:ins w:id="192" w:author="Pisces" w:date="2025-05-13T16:11:00Z"/>
          <w:rFonts w:hint="eastAsia" w:asciiTheme="minorEastAsia" w:hAnsiTheme="minorEastAsia" w:eastAsiaTheme="minorEastAsia" w:cstheme="minorEastAsia"/>
        </w:rPr>
      </w:pPr>
      <w:ins w:id="193" w:author="Pisces" w:date="2025-05-13T15:40:00Z">
        <w:r>
          <w:rPr>
            <w:rFonts w:hint="eastAsia" w:asciiTheme="minorEastAsia" w:hAnsiTheme="minorEastAsia" w:eastAsiaTheme="minorEastAsia" w:cstheme="minorEastAsia"/>
          </w:rPr>
          <w:t>从</w:t>
        </w:r>
      </w:ins>
      <w:ins w:id="194" w:author="Pisces" w:date="2025-05-13T15:41:00Z">
        <w:r>
          <w:rPr>
            <w:rFonts w:hint="eastAsia" w:asciiTheme="minorEastAsia" w:hAnsiTheme="minorEastAsia" w:eastAsiaTheme="minorEastAsia" w:cstheme="minorEastAsia"/>
          </w:rPr>
          <w:t>多能互补与调度优化的角度看，</w:t>
        </w:r>
      </w:ins>
      <w:r>
        <w:rPr>
          <w:rFonts w:hint="eastAsia" w:asciiTheme="minorEastAsia" w:hAnsiTheme="minorEastAsia" w:eastAsiaTheme="minorEastAsia" w:cstheme="minorEastAsia"/>
        </w:rPr>
        <w:t>孔令国等</w:t>
      </w:r>
      <w:r>
        <w:rPr>
          <w:rStyle w:val="24"/>
          <w:rFonts w:hint="eastAsia" w:asciiTheme="minorEastAsia" w:hAnsiTheme="minorEastAsia" w:eastAsiaTheme="minorEastAsia" w:cstheme="minorEastAsia"/>
        </w:rPr>
        <w:t>[</w:t>
      </w:r>
      <w:bookmarkStart w:id="1" w:name="_Ref9150"/>
      <w:r>
        <w:rPr>
          <w:rStyle w:val="24"/>
          <w:rFonts w:hint="eastAsia" w:asciiTheme="minorEastAsia" w:hAnsiTheme="minorEastAsia" w:eastAsiaTheme="minorEastAsia" w:cstheme="minorEastAsia"/>
        </w:rPr>
        <w:endnoteReference w:id="1"/>
      </w:r>
      <w:bookmarkEnd w:id="1"/>
      <w:r>
        <w:rPr>
          <w:rStyle w:val="24"/>
          <w:rFonts w:hint="eastAsia" w:asciiTheme="minorEastAsia" w:hAnsiTheme="minorEastAsia" w:eastAsiaTheme="minorEastAsia" w:cstheme="minorEastAsia"/>
        </w:rPr>
        <w:t>]</w:t>
      </w:r>
      <w:r>
        <w:rPr>
          <w:rFonts w:hint="eastAsia" w:asciiTheme="minorEastAsia" w:hAnsiTheme="minorEastAsia" w:eastAsiaTheme="minorEastAsia" w:cstheme="minorEastAsia"/>
        </w:rPr>
        <w:t>基于交替方向乘子法（ADMM）的双层优化调度模型，</w:t>
      </w:r>
      <w:ins w:id="195" w:author="Pisces" w:date="2025-05-13T15:41:00Z">
        <w:r>
          <w:rPr>
            <w:rFonts w:hint="eastAsia" w:asciiTheme="minorEastAsia" w:hAnsiTheme="minorEastAsia" w:eastAsiaTheme="minorEastAsia" w:cstheme="minorEastAsia"/>
          </w:rPr>
          <w:t>通过</w:t>
        </w:r>
      </w:ins>
      <w:r>
        <w:rPr>
          <w:rFonts w:hint="eastAsia" w:asciiTheme="minorEastAsia" w:hAnsiTheme="minorEastAsia" w:eastAsiaTheme="minorEastAsia" w:cstheme="minorEastAsia"/>
        </w:rPr>
        <w:t>上层分布式算法计算各建筑间能量交互功率，下层利用混合整数规划实现全园区综合成本最小化，解决了多主体并行求解和点对点功率精准调控难题；</w:t>
      </w:r>
      <w:ins w:id="196" w:author="Pisces" w:date="2025-05-13T15:42:00Z">
        <w:r>
          <w:rPr>
            <w:rFonts w:hint="eastAsia" w:asciiTheme="minorEastAsia" w:hAnsiTheme="minorEastAsia" w:eastAsiaTheme="minorEastAsia" w:cstheme="minorEastAsia"/>
          </w:rPr>
          <w:t>上海交通大学的张雨曼等</w:t>
        </w:r>
      </w:ins>
      <w:ins w:id="197" w:author="Pisces" w:date="2025-05-13T15:45:00Z">
        <w:r>
          <w:rPr>
            <w:rStyle w:val="24"/>
            <w:rFonts w:hint="eastAsia" w:asciiTheme="minorEastAsia" w:hAnsiTheme="minorEastAsia" w:eastAsiaTheme="minorEastAsia" w:cstheme="minorEastAsia"/>
          </w:rPr>
          <w:t>[</w:t>
        </w:r>
      </w:ins>
      <w:ins w:id="198" w:author="Pisces" w:date="2025-05-13T15:45:00Z">
        <w:r>
          <w:rPr>
            <w:rStyle w:val="24"/>
            <w:rFonts w:hint="eastAsia" w:asciiTheme="minorEastAsia" w:hAnsiTheme="minorEastAsia" w:eastAsiaTheme="minorEastAsia" w:cstheme="minorEastAsia"/>
          </w:rPr>
          <w:endnoteReference w:id="2"/>
        </w:r>
      </w:ins>
      <w:ins w:id="199" w:author="Pisces" w:date="2025-05-13T15:45:00Z">
        <w:r>
          <w:rPr>
            <w:rStyle w:val="24"/>
            <w:rFonts w:hint="eastAsia" w:asciiTheme="minorEastAsia" w:hAnsiTheme="minorEastAsia" w:eastAsiaTheme="minorEastAsia" w:cstheme="minorEastAsia"/>
          </w:rPr>
          <w:t>]</w:t>
        </w:r>
      </w:ins>
      <w:ins w:id="200" w:author="Pisces" w:date="2025-05-13T15:42:00Z">
        <w:r>
          <w:rPr>
            <w:rFonts w:hint="eastAsia" w:asciiTheme="minorEastAsia" w:hAnsiTheme="minorEastAsia" w:eastAsiaTheme="minorEastAsia" w:cstheme="minorEastAsia"/>
          </w:rPr>
          <w:t>研究光伏-储能-热电</w:t>
        </w:r>
      </w:ins>
      <w:ins w:id="201" w:author="Pisces" w:date="2025-05-13T15:43:00Z">
        <w:r>
          <w:rPr>
            <w:rFonts w:hint="eastAsia" w:asciiTheme="minorEastAsia" w:hAnsiTheme="minorEastAsia" w:eastAsiaTheme="minorEastAsia" w:cstheme="minorEastAsia"/>
          </w:rPr>
          <w:t>联产系统的分解协调优化，通过利用Benders分解法保护</w:t>
        </w:r>
      </w:ins>
      <w:ins w:id="202" w:author="Pisces" w:date="2025-05-13T15:44:00Z">
        <w:r>
          <w:rPr>
            <w:rFonts w:hint="eastAsia" w:asciiTheme="minorEastAsia" w:hAnsiTheme="minorEastAsia" w:eastAsiaTheme="minorEastAsia" w:cstheme="minorEastAsia"/>
          </w:rPr>
          <w:t>热电系统隐私信息的同时实现全局最优</w:t>
        </w:r>
      </w:ins>
      <w:ins w:id="203" w:author="Pisces" w:date="2025-05-13T16:00:00Z">
        <w:r>
          <w:rPr>
            <w:rFonts w:hint="eastAsia" w:asciiTheme="minorEastAsia" w:hAnsiTheme="minorEastAsia" w:eastAsiaTheme="minorEastAsia" w:cstheme="minorEastAsia"/>
          </w:rPr>
          <w:t>；</w:t>
        </w:r>
      </w:ins>
      <w:ins w:id="204" w:author="Pisces" w:date="2025-05-13T16:17:00Z">
        <w:r>
          <w:rPr>
            <w:rFonts w:hint="eastAsia" w:asciiTheme="minorEastAsia" w:hAnsiTheme="minorEastAsia" w:eastAsiaTheme="minorEastAsia" w:cstheme="minorEastAsia"/>
          </w:rPr>
          <w:t>Fan等</w:t>
        </w:r>
      </w:ins>
      <w:ins w:id="205" w:author="Pisces" w:date="2025-05-13T16:04:00Z">
        <w:r>
          <w:rPr>
            <w:rStyle w:val="24"/>
            <w:rFonts w:hint="eastAsia" w:asciiTheme="minorEastAsia" w:hAnsiTheme="minorEastAsia" w:eastAsiaTheme="minorEastAsia" w:cstheme="minorEastAsia"/>
          </w:rPr>
          <w:t>[</w:t>
        </w:r>
      </w:ins>
      <w:ins w:id="206" w:author="Pisces" w:date="2025-05-13T16:04:00Z">
        <w:r>
          <w:rPr>
            <w:rStyle w:val="24"/>
            <w:rFonts w:hint="eastAsia" w:asciiTheme="minorEastAsia" w:hAnsiTheme="minorEastAsia" w:eastAsiaTheme="minorEastAsia" w:cstheme="minorEastAsia"/>
          </w:rPr>
          <w:endnoteReference w:id="3"/>
        </w:r>
      </w:ins>
      <w:ins w:id="207" w:author="Pisces" w:date="2025-05-13T16:04:00Z">
        <w:r>
          <w:rPr>
            <w:rStyle w:val="24"/>
            <w:rFonts w:hint="eastAsia" w:asciiTheme="minorEastAsia" w:hAnsiTheme="minorEastAsia" w:eastAsiaTheme="minorEastAsia" w:cstheme="minorEastAsia"/>
          </w:rPr>
          <w:t>]</w:t>
        </w:r>
      </w:ins>
      <w:ins w:id="208" w:author="Pisces" w:date="2025-05-13T16:04:00Z">
        <w:r>
          <w:rPr>
            <w:rFonts w:hint="eastAsia" w:asciiTheme="minorEastAsia" w:hAnsiTheme="minorEastAsia" w:eastAsiaTheme="minorEastAsia" w:cstheme="minorEastAsia"/>
          </w:rPr>
          <w:t>在Nature Communications</w:t>
        </w:r>
      </w:ins>
      <w:ins w:id="209" w:author="Pisces" w:date="2025-05-13T16:03:00Z">
        <w:r>
          <w:rPr>
            <w:rFonts w:hint="eastAsia" w:asciiTheme="minorEastAsia" w:hAnsiTheme="minorEastAsia" w:eastAsiaTheme="minorEastAsia" w:cstheme="minorEastAsia"/>
          </w:rPr>
          <w:t>对比全球氢生产路径，提出区域化多能互补调度框架，强调了储能与电网支撑能力</w:t>
        </w:r>
      </w:ins>
      <w:ins w:id="210" w:author="Pisces" w:date="2025-05-13T16:05:00Z">
        <w:r>
          <w:rPr>
            <w:rFonts w:hint="eastAsia" w:asciiTheme="minorEastAsia" w:hAnsiTheme="minorEastAsia" w:eastAsiaTheme="minorEastAsia" w:cstheme="minorEastAsia"/>
          </w:rPr>
          <w:t>；</w:t>
        </w:r>
      </w:ins>
      <w:ins w:id="211" w:author="Pisces" w:date="2025-05-13T16:00:00Z">
        <w:r>
          <w:rPr>
            <w:rFonts w:hint="eastAsia" w:asciiTheme="minorEastAsia" w:hAnsiTheme="minorEastAsia" w:eastAsiaTheme="minorEastAsia" w:cstheme="minorEastAsia"/>
          </w:rPr>
          <w:t>CRRC</w:t>
        </w:r>
      </w:ins>
      <w:ins w:id="212" w:author="Pisces" w:date="2025-05-13T16:06:00Z">
        <w:r>
          <w:rPr>
            <w:rFonts w:hint="eastAsia" w:asciiTheme="minorEastAsia" w:hAnsiTheme="minorEastAsia" w:eastAsiaTheme="minorEastAsia" w:cstheme="minorEastAsia"/>
          </w:rPr>
          <w:t xml:space="preserve"> Zhuzhou</w:t>
        </w:r>
      </w:ins>
      <w:ins w:id="213" w:author="Pisces" w:date="2025-05-13T16:07:00Z">
        <w:r>
          <w:rPr>
            <w:rFonts w:hint="eastAsia" w:asciiTheme="minorEastAsia" w:hAnsiTheme="minorEastAsia" w:eastAsiaTheme="minorEastAsia" w:cstheme="minorEastAsia"/>
          </w:rPr>
          <w:t xml:space="preserve"> </w:t>
        </w:r>
      </w:ins>
      <w:ins w:id="214" w:author="Pisces" w:date="2025-05-13T16:06:00Z">
        <w:r>
          <w:rPr>
            <w:rFonts w:hint="eastAsia" w:asciiTheme="minorEastAsia" w:hAnsiTheme="minorEastAsia" w:eastAsiaTheme="minorEastAsia" w:cstheme="minorEastAsia"/>
          </w:rPr>
          <w:t>Instit</w:t>
        </w:r>
      </w:ins>
      <w:ins w:id="215" w:author="Pisces" w:date="2025-05-13T16:07:00Z">
        <w:r>
          <w:rPr>
            <w:rFonts w:hint="eastAsia" w:asciiTheme="minorEastAsia" w:hAnsiTheme="minorEastAsia" w:eastAsiaTheme="minorEastAsia" w:cstheme="minorEastAsia"/>
          </w:rPr>
          <w:t xml:space="preserve">ute </w:t>
        </w:r>
      </w:ins>
      <w:ins w:id="216" w:author="Pisces" w:date="2025-05-13T16:01:00Z">
        <w:r>
          <w:rPr>
            <w:rFonts w:hint="eastAsia" w:asciiTheme="minorEastAsia" w:hAnsiTheme="minorEastAsia" w:eastAsiaTheme="minorEastAsia" w:cstheme="minorEastAsia"/>
          </w:rPr>
          <w:t>在Intersolar Europe</w:t>
        </w:r>
      </w:ins>
      <w:ins w:id="217" w:author="Pisces" w:date="2025-05-13T16:07:00Z">
        <w:r>
          <w:rPr>
            <w:rFonts w:hint="eastAsia" w:asciiTheme="minorEastAsia" w:hAnsiTheme="minorEastAsia" w:eastAsiaTheme="minorEastAsia" w:cstheme="minorEastAsia"/>
          </w:rPr>
          <w:t>2025展示了</w:t>
        </w:r>
      </w:ins>
      <w:ins w:id="218" w:author="Pisces" w:date="2025-05-13T16:08:00Z">
        <w:r>
          <w:rPr>
            <w:rFonts w:hint="eastAsia" w:asciiTheme="minorEastAsia" w:hAnsiTheme="minorEastAsia" w:eastAsiaTheme="minorEastAsia" w:cstheme="minorEastAsia"/>
          </w:rPr>
          <w:t>风光储氢动态沙盘模型并验证多能互补系统的实时交互能力</w:t>
        </w:r>
      </w:ins>
      <w:ins w:id="219" w:author="Pisces" w:date="2025-05-13T16:09:00Z">
        <w:r>
          <w:rPr>
            <w:rFonts w:hint="eastAsia" w:asciiTheme="minorEastAsia" w:hAnsiTheme="minorEastAsia" w:eastAsiaTheme="minorEastAsia" w:cstheme="minorEastAsia"/>
          </w:rPr>
          <w:t>；</w:t>
        </w:r>
      </w:ins>
      <w:r>
        <w:rPr>
          <w:rFonts w:hint="eastAsia" w:asciiTheme="minorEastAsia" w:hAnsiTheme="minorEastAsia" w:eastAsiaTheme="minorEastAsia" w:cstheme="minorEastAsia"/>
        </w:rPr>
        <w:t>宋雨薇等</w:t>
      </w:r>
      <w:r>
        <w:rPr>
          <w:rStyle w:val="24"/>
          <w:rFonts w:hint="eastAsia" w:asciiTheme="minorEastAsia" w:hAnsiTheme="minorEastAsia" w:eastAsiaTheme="minorEastAsia" w:cstheme="minorEastAsia"/>
        </w:rPr>
        <w:t>[</w:t>
      </w:r>
      <w:r>
        <w:rPr>
          <w:rStyle w:val="24"/>
          <w:rFonts w:hint="eastAsia" w:asciiTheme="minorEastAsia" w:hAnsiTheme="minorEastAsia" w:eastAsiaTheme="minorEastAsia" w:cstheme="minorEastAsia"/>
        </w:rPr>
        <w:endnoteReference w:id="4"/>
      </w:r>
      <w:r>
        <w:rPr>
          <w:rStyle w:val="24"/>
          <w:rFonts w:hint="eastAsia" w:asciiTheme="minorEastAsia" w:hAnsiTheme="minorEastAsia" w:eastAsiaTheme="minorEastAsia" w:cstheme="minorEastAsia"/>
        </w:rPr>
        <w:t>]</w:t>
      </w:r>
      <w:r>
        <w:rPr>
          <w:rFonts w:hint="eastAsia" w:asciiTheme="minorEastAsia" w:hAnsiTheme="minorEastAsia" w:eastAsiaTheme="minorEastAsia" w:cstheme="minorEastAsia"/>
        </w:rPr>
        <w:t>构建含电热柔性负荷与氢储能的综合能源系统模型，通过混合整数规划优化运行策略，通过引入柔性负荷削峰填谷特性，结合碳交易机制提升经济性</w:t>
      </w:r>
      <w:ins w:id="220" w:author="Pisces" w:date="2025-05-13T16:11:00Z">
        <w:r>
          <w:rPr>
            <w:rFonts w:hint="eastAsia" w:asciiTheme="minorEastAsia" w:hAnsiTheme="minorEastAsia" w:eastAsiaTheme="minorEastAsia" w:cstheme="minorEastAsia"/>
          </w:rPr>
          <w:t>。</w:t>
        </w:r>
      </w:ins>
    </w:p>
    <w:p w14:paraId="26E5FA51">
      <w:pPr>
        <w:pStyle w:val="12"/>
        <w:spacing w:line="360" w:lineRule="auto"/>
        <w:ind w:left="482"/>
        <w:rPr>
          <w:ins w:id="221" w:author="Pisces" w:date="2025-05-13T16:54:00Z"/>
          <w:rFonts w:hint="eastAsia" w:asciiTheme="minorEastAsia" w:hAnsiTheme="minorEastAsia" w:eastAsiaTheme="minorEastAsia" w:cstheme="minorEastAsia"/>
        </w:rPr>
      </w:pPr>
      <w:ins w:id="222" w:author="Pisces" w:date="2025-05-13T16:12:00Z">
        <w:r>
          <w:rPr>
            <w:rFonts w:hint="eastAsia" w:asciiTheme="minorEastAsia" w:hAnsiTheme="minorEastAsia" w:eastAsiaTheme="minorEastAsia" w:cstheme="minorEastAsia"/>
          </w:rPr>
          <w:t>从经济性和成本优化角度，</w:t>
        </w:r>
      </w:ins>
      <w:r>
        <w:rPr>
          <w:rFonts w:hint="eastAsia" w:asciiTheme="minorEastAsia" w:hAnsiTheme="minorEastAsia" w:eastAsiaTheme="minorEastAsia" w:cstheme="minorEastAsia"/>
        </w:rPr>
        <w:t>罗舒钰等</w:t>
      </w:r>
      <w:r>
        <w:rPr>
          <w:rStyle w:val="24"/>
          <w:rFonts w:hint="eastAsia" w:asciiTheme="minorEastAsia" w:hAnsiTheme="minorEastAsia" w:eastAsiaTheme="minorEastAsia" w:cstheme="minorEastAsia"/>
        </w:rPr>
        <w:t>[</w:t>
      </w:r>
      <w:r>
        <w:rPr>
          <w:rStyle w:val="24"/>
          <w:rFonts w:hint="eastAsia" w:asciiTheme="minorEastAsia" w:hAnsiTheme="minorEastAsia" w:eastAsiaTheme="minorEastAsia" w:cstheme="minorEastAsia"/>
        </w:rPr>
        <w:endnoteReference w:id="5"/>
      </w:r>
      <w:r>
        <w:rPr>
          <w:rStyle w:val="24"/>
          <w:rFonts w:hint="eastAsia" w:asciiTheme="minorEastAsia" w:hAnsiTheme="minorEastAsia" w:eastAsiaTheme="minorEastAsia" w:cstheme="minorEastAsia"/>
        </w:rPr>
        <w:t>]</w:t>
      </w:r>
      <w:r>
        <w:rPr>
          <w:rFonts w:hint="eastAsia" w:asciiTheme="minorEastAsia" w:hAnsiTheme="minorEastAsia" w:eastAsiaTheme="minorEastAsia" w:cstheme="minorEastAsia"/>
        </w:rPr>
        <w:t>提出基于阶梯式补偿价格的需求响应模型，结合电、热、氢差异化激励策略，优化调度后系统灵活性提升20%，碳排放成本降低18%；</w:t>
      </w:r>
      <w:ins w:id="223" w:author="Pisces" w:date="2025-05-13T16:33:00Z">
        <w:r>
          <w:rPr>
            <w:rFonts w:hint="eastAsia" w:asciiTheme="minorEastAsia" w:hAnsiTheme="minorEastAsia" w:eastAsiaTheme="minorEastAsia" w:cstheme="minorEastAsia"/>
          </w:rPr>
          <w:t>Tao等</w:t>
        </w:r>
      </w:ins>
      <w:ins w:id="224" w:author="Pisces" w:date="2025-05-13T16:33:00Z">
        <w:r>
          <w:rPr>
            <w:rStyle w:val="24"/>
            <w:rFonts w:hint="eastAsia" w:asciiTheme="minorEastAsia" w:hAnsiTheme="minorEastAsia" w:eastAsiaTheme="minorEastAsia" w:cstheme="minorEastAsia"/>
          </w:rPr>
          <w:t>[</w:t>
        </w:r>
      </w:ins>
      <w:ins w:id="225" w:author="Pisces" w:date="2025-05-13T16:33:00Z">
        <w:r>
          <w:rPr>
            <w:rStyle w:val="24"/>
            <w:rFonts w:hint="eastAsia" w:asciiTheme="minorEastAsia" w:hAnsiTheme="minorEastAsia" w:eastAsiaTheme="minorEastAsia" w:cstheme="minorEastAsia"/>
          </w:rPr>
          <w:endnoteReference w:id="6"/>
        </w:r>
      </w:ins>
      <w:ins w:id="226" w:author="Pisces" w:date="2025-05-13T16:33:00Z">
        <w:r>
          <w:rPr>
            <w:rStyle w:val="24"/>
            <w:rFonts w:hint="eastAsia" w:asciiTheme="minorEastAsia" w:hAnsiTheme="minorEastAsia" w:eastAsiaTheme="minorEastAsia" w:cstheme="minorEastAsia"/>
          </w:rPr>
          <w:t>]</w:t>
        </w:r>
      </w:ins>
      <w:ins w:id="227" w:author="Pisces" w:date="2025-05-13T16:34:00Z">
        <w:r>
          <w:rPr>
            <w:rFonts w:hint="eastAsia" w:asciiTheme="minorEastAsia" w:hAnsiTheme="minorEastAsia" w:eastAsiaTheme="minorEastAsia" w:cstheme="minorEastAsia"/>
          </w:rPr>
          <w:t>基于分布式能源管理框架，提出多主体协同优化方法，通过动态电价策略和需求响应降低园区购电成本30%，</w:t>
        </w:r>
      </w:ins>
      <w:ins w:id="228" w:author="Pisces" w:date="2025-05-13T16:35:00Z">
        <w:r>
          <w:rPr>
            <w:rFonts w:hint="eastAsia" w:asciiTheme="minorEastAsia" w:hAnsiTheme="minorEastAsia" w:eastAsiaTheme="minorEastAsia" w:cstheme="minorEastAsia"/>
          </w:rPr>
          <w:t>同时提高风光消纳率至85%以上；</w:t>
        </w:r>
      </w:ins>
      <w:ins w:id="229" w:author="Pisces" w:date="2025-05-13T16:44:00Z">
        <w:r>
          <w:rPr>
            <w:rFonts w:hint="eastAsia" w:asciiTheme="minorEastAsia" w:hAnsiTheme="minorEastAsia" w:eastAsiaTheme="minorEastAsia" w:cstheme="minorEastAsia"/>
          </w:rPr>
          <w:t>Mu等</w:t>
        </w:r>
      </w:ins>
      <w:ins w:id="230" w:author="Pisces" w:date="2025-05-13T16:45:00Z">
        <w:r>
          <w:rPr>
            <w:rStyle w:val="24"/>
            <w:rFonts w:hint="eastAsia" w:asciiTheme="minorEastAsia" w:hAnsiTheme="minorEastAsia" w:eastAsiaTheme="minorEastAsia" w:cstheme="minorEastAsia"/>
          </w:rPr>
          <w:t>[</w:t>
        </w:r>
      </w:ins>
      <w:ins w:id="231" w:author="Pisces" w:date="2025-05-13T16:45:00Z">
        <w:r>
          <w:rPr>
            <w:rStyle w:val="24"/>
            <w:rFonts w:hint="eastAsia" w:asciiTheme="minorEastAsia" w:hAnsiTheme="minorEastAsia" w:eastAsiaTheme="minorEastAsia" w:cstheme="minorEastAsia"/>
          </w:rPr>
          <w:endnoteReference w:id="7"/>
        </w:r>
      </w:ins>
      <w:ins w:id="232" w:author="Pisces" w:date="2025-05-13T16:45:00Z">
        <w:r>
          <w:rPr>
            <w:rStyle w:val="24"/>
            <w:rFonts w:hint="eastAsia" w:asciiTheme="minorEastAsia" w:hAnsiTheme="minorEastAsia" w:eastAsiaTheme="minorEastAsia" w:cstheme="minorEastAsia"/>
          </w:rPr>
          <w:t>]</w:t>
        </w:r>
      </w:ins>
      <w:ins w:id="233" w:author="Pisces" w:date="2025-05-13T16:45:00Z">
        <w:r>
          <w:rPr>
            <w:rFonts w:hint="eastAsia" w:asciiTheme="minorEastAsia" w:hAnsiTheme="minorEastAsia" w:eastAsiaTheme="minorEastAsia" w:cstheme="minorEastAsia"/>
          </w:rPr>
          <w:t>提出一种含碳能源协同枢纽的</w:t>
        </w:r>
      </w:ins>
      <w:ins w:id="234" w:author="Pisces" w:date="2025-05-13T16:46:00Z">
        <w:r>
          <w:rPr>
            <w:rFonts w:hint="eastAsia" w:asciiTheme="minorEastAsia" w:hAnsiTheme="minorEastAsia" w:eastAsiaTheme="minorEastAsia" w:cstheme="minorEastAsia"/>
          </w:rPr>
          <w:t>园区综合能源系统双层低碳经济规划方法，有效降低碳排放量和总成本</w:t>
        </w:r>
      </w:ins>
      <w:ins w:id="235" w:author="Pisces" w:date="2025-05-13T16:50:00Z">
        <w:r>
          <w:rPr>
            <w:rFonts w:hint="eastAsia" w:asciiTheme="minorEastAsia" w:hAnsiTheme="minorEastAsia" w:eastAsiaTheme="minorEastAsia" w:cstheme="minorEastAsia"/>
          </w:rPr>
          <w:t>；Ali等</w:t>
        </w:r>
      </w:ins>
      <w:ins w:id="236" w:author="Pisces" w:date="2025-05-13T16:50:00Z">
        <w:r>
          <w:rPr>
            <w:rStyle w:val="24"/>
            <w:rFonts w:hint="eastAsia" w:asciiTheme="minorEastAsia" w:hAnsiTheme="minorEastAsia" w:eastAsiaTheme="minorEastAsia" w:cstheme="minorEastAsia"/>
          </w:rPr>
          <w:t>[</w:t>
        </w:r>
      </w:ins>
      <w:ins w:id="237" w:author="Pisces" w:date="2025-05-13T16:50:00Z">
        <w:r>
          <w:rPr>
            <w:rStyle w:val="24"/>
            <w:rFonts w:hint="eastAsia" w:asciiTheme="minorEastAsia" w:hAnsiTheme="minorEastAsia" w:eastAsiaTheme="minorEastAsia" w:cstheme="minorEastAsia"/>
          </w:rPr>
          <w:endnoteReference w:id="8"/>
        </w:r>
      </w:ins>
      <w:ins w:id="238" w:author="Pisces" w:date="2025-05-13T16:50:00Z">
        <w:r>
          <w:rPr>
            <w:rStyle w:val="24"/>
            <w:rFonts w:hint="eastAsia" w:asciiTheme="minorEastAsia" w:hAnsiTheme="minorEastAsia" w:eastAsiaTheme="minorEastAsia" w:cstheme="minorEastAsia"/>
          </w:rPr>
          <w:t>]</w:t>
        </w:r>
      </w:ins>
      <w:ins w:id="239" w:author="Pisces" w:date="2025-05-13T16:51:00Z">
        <w:r>
          <w:rPr>
            <w:rFonts w:hint="eastAsia" w:asciiTheme="minorEastAsia" w:hAnsiTheme="minorEastAsia" w:eastAsiaTheme="minorEastAsia" w:cstheme="minorEastAsia"/>
          </w:rPr>
          <w:t>通过利用Nelder-Mead优化方法和EES软件</w:t>
        </w:r>
      </w:ins>
      <w:ins w:id="240" w:author="Pisces" w:date="2025-05-13T16:52:00Z">
        <w:r>
          <w:rPr>
            <w:rFonts w:hint="eastAsia" w:asciiTheme="minorEastAsia" w:hAnsiTheme="minorEastAsia" w:eastAsiaTheme="minorEastAsia" w:cstheme="minorEastAsia"/>
          </w:rPr>
          <w:t>实现了总费用的减少和㶲效率</w:t>
        </w:r>
      </w:ins>
      <w:ins w:id="241" w:author="Pisces" w:date="2025-05-13T18:04:00Z">
        <w:r>
          <w:rPr>
            <w:rFonts w:hint="eastAsia" w:asciiTheme="minorEastAsia" w:hAnsiTheme="minorEastAsia" w:eastAsiaTheme="minorEastAsia" w:cstheme="minorEastAsia"/>
          </w:rPr>
          <w:t>；</w:t>
        </w:r>
      </w:ins>
      <w:ins w:id="242" w:author="Pisces" w:date="2025-05-13T17:10:00Z">
        <w:r>
          <w:rPr>
            <w:rFonts w:hint="eastAsia" w:asciiTheme="minorEastAsia" w:hAnsiTheme="minorEastAsia" w:eastAsiaTheme="minorEastAsia" w:cstheme="minorEastAsia"/>
          </w:rPr>
          <w:t>熊宇峰等</w:t>
        </w:r>
      </w:ins>
      <w:ins w:id="243" w:author="Pisces" w:date="2025-05-13T17:10:00Z">
        <w:r>
          <w:rPr>
            <w:rStyle w:val="24"/>
            <w:rFonts w:hint="eastAsia" w:asciiTheme="minorEastAsia" w:hAnsiTheme="minorEastAsia" w:eastAsiaTheme="minorEastAsia" w:cstheme="minorEastAsia"/>
          </w:rPr>
          <w:t>[</w:t>
        </w:r>
      </w:ins>
      <w:ins w:id="244" w:author="Pisces" w:date="2025-05-13T17:10:00Z">
        <w:r>
          <w:rPr>
            <w:rStyle w:val="24"/>
            <w:rFonts w:hint="eastAsia" w:asciiTheme="minorEastAsia" w:hAnsiTheme="minorEastAsia" w:eastAsiaTheme="minorEastAsia" w:cstheme="minorEastAsia"/>
          </w:rPr>
          <w:endnoteReference w:id="9"/>
        </w:r>
      </w:ins>
      <w:ins w:id="245" w:author="Pisces" w:date="2025-05-13T17:10:00Z">
        <w:r>
          <w:rPr>
            <w:rStyle w:val="24"/>
            <w:rFonts w:hint="eastAsia" w:asciiTheme="minorEastAsia" w:hAnsiTheme="minorEastAsia" w:eastAsiaTheme="minorEastAsia" w:cstheme="minorEastAsia"/>
          </w:rPr>
          <w:t>]</w:t>
        </w:r>
      </w:ins>
      <w:ins w:id="246" w:author="Pisces" w:date="2025-05-13T17:10:00Z">
        <w:r>
          <w:rPr>
            <w:rFonts w:hint="eastAsia" w:asciiTheme="minorEastAsia" w:hAnsiTheme="minorEastAsia" w:eastAsiaTheme="minorEastAsia" w:cstheme="minorEastAsia"/>
          </w:rPr>
          <w:t>建立了</w:t>
        </w:r>
      </w:ins>
      <w:ins w:id="247" w:author="Pisces" w:date="2025-05-13T17:11:00Z">
        <w:r>
          <w:rPr>
            <w:rFonts w:hint="eastAsia" w:asciiTheme="minorEastAsia" w:hAnsiTheme="minorEastAsia" w:eastAsiaTheme="minorEastAsia" w:cstheme="minorEastAsia"/>
          </w:rPr>
          <w:t>氢能多能联储联供模型</w:t>
        </w:r>
      </w:ins>
      <w:ins w:id="248" w:author="Pisces" w:date="2025-05-13T17:13:00Z">
        <w:r>
          <w:rPr>
            <w:rFonts w:hint="eastAsia" w:asciiTheme="minorEastAsia" w:hAnsiTheme="minorEastAsia" w:eastAsiaTheme="minorEastAsia" w:cstheme="minorEastAsia"/>
          </w:rPr>
          <w:t>，提出了园区综合能源系统氢储能单位优化配置模型，并对综合成本和碳减排进行分析，验证了通过</w:t>
        </w:r>
      </w:ins>
      <w:ins w:id="249" w:author="Pisces" w:date="2025-05-13T17:14:00Z">
        <w:r>
          <w:rPr>
            <w:rFonts w:hint="eastAsia" w:asciiTheme="minorEastAsia" w:hAnsiTheme="minorEastAsia" w:eastAsiaTheme="minorEastAsia" w:cstheme="minorEastAsia"/>
          </w:rPr>
          <w:t>配置氢储能降低园区供能成本和碳排放的可行性；</w:t>
        </w:r>
      </w:ins>
      <w:ins w:id="250" w:author="Pisces" w:date="2025-05-13T22:40:00Z">
        <w:r>
          <w:rPr>
            <w:rFonts w:hint="eastAsia" w:asciiTheme="minorEastAsia" w:hAnsiTheme="minorEastAsia" w:eastAsiaTheme="minorEastAsia" w:cstheme="minorEastAsia"/>
          </w:rPr>
          <w:t>林顺富等</w:t>
        </w:r>
      </w:ins>
      <w:ins w:id="251" w:author="Pisces" w:date="2025-05-13T22:40:00Z">
        <w:r>
          <w:rPr>
            <w:rStyle w:val="24"/>
            <w:rFonts w:hint="eastAsia" w:asciiTheme="minorEastAsia" w:hAnsiTheme="minorEastAsia" w:eastAsiaTheme="minorEastAsia" w:cstheme="minorEastAsia"/>
          </w:rPr>
          <w:t>[</w:t>
        </w:r>
      </w:ins>
      <w:ins w:id="252" w:author="Pisces" w:date="2025-05-13T22:40:00Z">
        <w:r>
          <w:rPr>
            <w:rStyle w:val="24"/>
            <w:rFonts w:hint="eastAsia" w:asciiTheme="minorEastAsia" w:hAnsiTheme="minorEastAsia" w:eastAsiaTheme="minorEastAsia" w:cstheme="minorEastAsia"/>
          </w:rPr>
          <w:endnoteReference w:id="10"/>
        </w:r>
      </w:ins>
      <w:ins w:id="253" w:author="Pisces" w:date="2025-05-13T22:40:00Z">
        <w:r>
          <w:rPr>
            <w:rStyle w:val="24"/>
            <w:rFonts w:hint="eastAsia" w:asciiTheme="minorEastAsia" w:hAnsiTheme="minorEastAsia" w:eastAsiaTheme="minorEastAsia" w:cstheme="minorEastAsia"/>
          </w:rPr>
          <w:t>]</w:t>
        </w:r>
      </w:ins>
      <w:ins w:id="254" w:author="Pisces" w:date="2025-05-13T22:40:00Z">
        <w:r>
          <w:rPr>
            <w:rFonts w:hint="eastAsia" w:asciiTheme="minorEastAsia" w:hAnsiTheme="minorEastAsia" w:eastAsiaTheme="minorEastAsia" w:cstheme="minorEastAsia"/>
          </w:rPr>
          <w:t>通过建立设备故障概率模型、线路故障概率模型、以损失负荷水平建立故障严重度模型、系统功能风险模型，并利用二代非支配排序遗传算法进行求解获得关于成本和风险偏好函数的规划方案；</w:t>
        </w:r>
      </w:ins>
      <w:ins w:id="255" w:author="Pisces" w:date="2025-05-13T17:14:00Z">
        <w:r>
          <w:rPr>
            <w:rFonts w:hint="eastAsia" w:asciiTheme="minorEastAsia" w:hAnsiTheme="minorEastAsia" w:eastAsiaTheme="minorEastAsia" w:cstheme="minorEastAsia"/>
          </w:rPr>
          <w:t>张栋顺等</w:t>
        </w:r>
      </w:ins>
      <w:ins w:id="256" w:author="Pisces" w:date="2025-05-13T17:14:00Z">
        <w:r>
          <w:rPr>
            <w:rStyle w:val="24"/>
            <w:rFonts w:hint="eastAsia" w:asciiTheme="minorEastAsia" w:hAnsiTheme="minorEastAsia" w:eastAsiaTheme="minorEastAsia" w:cstheme="minorEastAsia"/>
          </w:rPr>
          <w:t>[</w:t>
        </w:r>
      </w:ins>
      <w:ins w:id="257" w:author="Pisces" w:date="2025-05-13T17:14:00Z">
        <w:r>
          <w:rPr>
            <w:rStyle w:val="24"/>
            <w:rFonts w:hint="eastAsia" w:asciiTheme="minorEastAsia" w:hAnsiTheme="minorEastAsia" w:eastAsiaTheme="minorEastAsia" w:cstheme="minorEastAsia"/>
          </w:rPr>
          <w:endnoteReference w:id="11"/>
        </w:r>
      </w:ins>
      <w:ins w:id="258" w:author="Pisces" w:date="2025-05-13T17:14:00Z">
        <w:r>
          <w:rPr>
            <w:rStyle w:val="24"/>
            <w:rFonts w:hint="eastAsia" w:asciiTheme="minorEastAsia" w:hAnsiTheme="minorEastAsia" w:eastAsiaTheme="minorEastAsia" w:cstheme="minorEastAsia"/>
          </w:rPr>
          <w:t>]</w:t>
        </w:r>
      </w:ins>
      <w:ins w:id="259" w:author="Pisces" w:date="2025-05-13T17:14:00Z">
        <w:r>
          <w:rPr>
            <w:rFonts w:hint="eastAsia" w:asciiTheme="minorEastAsia" w:hAnsiTheme="minorEastAsia" w:eastAsiaTheme="minorEastAsia" w:cstheme="minorEastAsia"/>
          </w:rPr>
          <w:t>从博弈模型验证氢储能配置可降低碳排放强度20%；</w:t>
        </w:r>
      </w:ins>
      <w:ins w:id="260" w:author="Pisces" w:date="2025-05-13T17:44:00Z">
        <w:r>
          <w:rPr>
            <w:rFonts w:hint="eastAsia" w:asciiTheme="minorEastAsia" w:hAnsiTheme="minorEastAsia" w:eastAsiaTheme="minorEastAsia" w:cstheme="minorEastAsia"/>
          </w:rPr>
          <w:t>Dong等</w:t>
        </w:r>
      </w:ins>
      <w:ins w:id="261" w:author="Pisces" w:date="2025-05-13T17:44:00Z">
        <w:r>
          <w:rPr>
            <w:rStyle w:val="24"/>
            <w:rFonts w:hint="eastAsia" w:asciiTheme="minorEastAsia" w:hAnsiTheme="minorEastAsia" w:eastAsiaTheme="minorEastAsia" w:cstheme="minorEastAsia"/>
          </w:rPr>
          <w:t>[</w:t>
        </w:r>
      </w:ins>
      <w:ins w:id="262" w:author="Pisces" w:date="2025-05-13T17:44:00Z">
        <w:r>
          <w:rPr>
            <w:rStyle w:val="24"/>
            <w:rFonts w:hint="eastAsia" w:asciiTheme="minorEastAsia" w:hAnsiTheme="minorEastAsia" w:eastAsiaTheme="minorEastAsia" w:cstheme="minorEastAsia"/>
          </w:rPr>
          <w:endnoteReference w:id="12"/>
        </w:r>
      </w:ins>
      <w:ins w:id="263" w:author="Pisces" w:date="2025-05-13T17:44:00Z">
        <w:r>
          <w:rPr>
            <w:rStyle w:val="24"/>
            <w:rFonts w:hint="eastAsia" w:asciiTheme="minorEastAsia" w:hAnsiTheme="minorEastAsia" w:eastAsiaTheme="minorEastAsia" w:cstheme="minorEastAsia"/>
          </w:rPr>
          <w:t>]</w:t>
        </w:r>
      </w:ins>
      <w:ins w:id="264" w:author="Pisces" w:date="2025-05-13T17:44:00Z">
        <w:r>
          <w:rPr>
            <w:rFonts w:hint="eastAsia" w:asciiTheme="minorEastAsia" w:hAnsiTheme="minorEastAsia" w:eastAsiaTheme="minorEastAsia" w:cstheme="minorEastAsia"/>
          </w:rPr>
          <w:t>针对能源成本节约和</w:t>
        </w:r>
      </w:ins>
      <w:ins w:id="265" w:author="Pisces" w:date="2025-05-13T17:45:00Z">
        <w:r>
          <w:rPr>
            <w:rFonts w:hint="eastAsia" w:asciiTheme="minorEastAsia" w:hAnsiTheme="minorEastAsia" w:eastAsiaTheme="minorEastAsia" w:cstheme="minorEastAsia"/>
          </w:rPr>
          <w:t>碳减排之间的权衡问题建立了混合整数规划和水箱组合的HIES的协调可以实现95.44%的</w:t>
        </w:r>
      </w:ins>
      <w:ins w:id="266" w:author="Pisces" w:date="2025-05-13T17:46:00Z">
        <w:r>
          <w:rPr>
            <w:rFonts w:hint="eastAsia" w:asciiTheme="minorEastAsia" w:hAnsiTheme="minorEastAsia" w:eastAsiaTheme="minorEastAsia" w:cstheme="minorEastAsia"/>
          </w:rPr>
          <w:t>减排量；</w:t>
        </w:r>
      </w:ins>
      <w:ins w:id="267" w:author="Pisces" w:date="2025-05-13T17:52:00Z">
        <w:r>
          <w:rPr>
            <w:rFonts w:hint="eastAsia" w:asciiTheme="minorEastAsia" w:hAnsiTheme="minorEastAsia" w:eastAsiaTheme="minorEastAsia" w:cstheme="minorEastAsia"/>
          </w:rPr>
          <w:t>Wu等</w:t>
        </w:r>
      </w:ins>
      <w:ins w:id="268" w:author="Pisces" w:date="2025-05-13T17:52:00Z">
        <w:r>
          <w:rPr>
            <w:rStyle w:val="24"/>
            <w:rFonts w:hint="eastAsia" w:asciiTheme="minorEastAsia" w:hAnsiTheme="minorEastAsia" w:eastAsiaTheme="minorEastAsia" w:cstheme="minorEastAsia"/>
          </w:rPr>
          <w:t>[</w:t>
        </w:r>
      </w:ins>
      <w:ins w:id="269" w:author="Pisces" w:date="2025-05-13T17:52:00Z">
        <w:r>
          <w:rPr>
            <w:rStyle w:val="24"/>
            <w:rFonts w:hint="eastAsia" w:asciiTheme="minorEastAsia" w:hAnsiTheme="minorEastAsia" w:eastAsiaTheme="minorEastAsia" w:cstheme="minorEastAsia"/>
          </w:rPr>
          <w:endnoteReference w:id="13"/>
        </w:r>
      </w:ins>
      <w:ins w:id="270" w:author="Pisces" w:date="2025-05-13T17:52:00Z">
        <w:r>
          <w:rPr>
            <w:rStyle w:val="24"/>
            <w:rFonts w:hint="eastAsia" w:asciiTheme="minorEastAsia" w:hAnsiTheme="minorEastAsia" w:eastAsiaTheme="minorEastAsia" w:cstheme="minorEastAsia"/>
          </w:rPr>
          <w:t>]</w:t>
        </w:r>
      </w:ins>
      <w:ins w:id="271" w:author="Pisces" w:date="2025-05-13T17:53:00Z">
        <w:r>
          <w:rPr>
            <w:rFonts w:hint="eastAsia" w:asciiTheme="minorEastAsia" w:hAnsiTheme="minorEastAsia" w:eastAsiaTheme="minorEastAsia" w:cstheme="minorEastAsia"/>
          </w:rPr>
          <w:t>通过建立氢的综合能源系统运行框架并基于Wasserstein度量的分布式鲁棒优化方法</w:t>
        </w:r>
      </w:ins>
      <w:ins w:id="272" w:author="Pisces" w:date="2025-05-13T17:54:00Z">
        <w:r>
          <w:rPr>
            <w:rFonts w:hint="eastAsia" w:asciiTheme="minorEastAsia" w:hAnsiTheme="minorEastAsia" w:eastAsiaTheme="minorEastAsia" w:cstheme="minorEastAsia"/>
          </w:rPr>
          <w:t>解决了风电不确定性的问题，弃风电量减少7.89%，二氧化碳排放量减少了20.19%</w:t>
        </w:r>
      </w:ins>
      <w:ins w:id="273" w:author="Pisces" w:date="2025-05-13T22:40:00Z">
        <w:r>
          <w:rPr>
            <w:rFonts w:hint="eastAsia" w:asciiTheme="minorEastAsia" w:hAnsiTheme="minorEastAsia" w:eastAsiaTheme="minorEastAsia" w:cstheme="minorEastAsia"/>
          </w:rPr>
          <w:t>。</w:t>
        </w:r>
      </w:ins>
    </w:p>
    <w:p w14:paraId="615CE5EB">
      <w:pPr>
        <w:pStyle w:val="12"/>
        <w:spacing w:line="360" w:lineRule="auto"/>
        <w:ind w:left="482"/>
        <w:rPr>
          <w:ins w:id="274" w:author="Pisces" w:date="2025-05-13T22:31:00Z"/>
          <w:rFonts w:hint="eastAsia" w:asciiTheme="minorEastAsia" w:hAnsiTheme="minorEastAsia" w:eastAsiaTheme="minorEastAsia" w:cstheme="minorEastAsia"/>
        </w:rPr>
      </w:pPr>
      <w:ins w:id="275" w:author="Pisces" w:date="2025-05-13T17:58:00Z">
        <w:r>
          <w:rPr>
            <w:rFonts w:hint="eastAsia" w:asciiTheme="minorEastAsia" w:hAnsiTheme="minorEastAsia" w:eastAsiaTheme="minorEastAsia" w:cstheme="minorEastAsia"/>
          </w:rPr>
          <w:t>从系统可靠性和安全性角度，</w:t>
        </w:r>
      </w:ins>
      <w:r>
        <w:rPr>
          <w:rFonts w:hint="eastAsia" w:asciiTheme="minorEastAsia" w:hAnsiTheme="minorEastAsia" w:eastAsiaTheme="minorEastAsia" w:cstheme="minorEastAsia"/>
        </w:rPr>
        <w:t>陈胜、卫志农等</w:t>
      </w:r>
      <w:r>
        <w:rPr>
          <w:rStyle w:val="24"/>
          <w:rFonts w:hint="eastAsia" w:asciiTheme="minorEastAsia" w:hAnsiTheme="minorEastAsia" w:eastAsiaTheme="minorEastAsia" w:cstheme="minorEastAsia"/>
        </w:rPr>
        <w:t>[</w:t>
      </w:r>
      <w:r>
        <w:rPr>
          <w:rStyle w:val="24"/>
          <w:rFonts w:hint="eastAsia" w:asciiTheme="minorEastAsia" w:hAnsiTheme="minorEastAsia" w:eastAsiaTheme="minorEastAsia" w:cstheme="minorEastAsia"/>
        </w:rPr>
        <w:endnoteReference w:id="14"/>
      </w:r>
      <w:r>
        <w:rPr>
          <w:rStyle w:val="24"/>
          <w:rFonts w:hint="eastAsia" w:asciiTheme="minorEastAsia" w:hAnsiTheme="minorEastAsia" w:eastAsiaTheme="minorEastAsia" w:cstheme="minorEastAsia"/>
        </w:rPr>
        <w:t>]</w:t>
      </w:r>
      <w:r>
        <w:rPr>
          <w:rFonts w:hint="eastAsia" w:asciiTheme="minorEastAsia" w:hAnsiTheme="minorEastAsia" w:eastAsiaTheme="minorEastAsia" w:cstheme="minorEastAsia"/>
        </w:rPr>
        <w:t>分析了绿氢在电热氢耦合系统中的核心作用，提出通过绿氢解决可再生能源间歇性问题并探讨其与天然气管网的兼容性及安全影响</w:t>
      </w:r>
      <w:ins w:id="276" w:author="Pisces" w:date="2025-05-13T17:58:00Z">
        <w:r>
          <w:rPr>
            <w:rFonts w:hint="eastAsia" w:asciiTheme="minorEastAsia" w:hAnsiTheme="minorEastAsia" w:eastAsiaTheme="minorEastAsia" w:cstheme="minorEastAsia"/>
          </w:rPr>
          <w:t>；</w:t>
        </w:r>
      </w:ins>
      <w:ins w:id="277" w:author="Pisces" w:date="2025-05-13T18:03:00Z">
        <w:r>
          <w:rPr>
            <w:rFonts w:hint="eastAsia" w:asciiTheme="minorEastAsia" w:hAnsiTheme="minorEastAsia" w:eastAsiaTheme="minorEastAsia" w:cstheme="minorEastAsia"/>
          </w:rPr>
          <w:t>郭峥旭等</w:t>
        </w:r>
      </w:ins>
      <w:ins w:id="278" w:author="Pisces" w:date="2025-05-13T18:03:00Z">
        <w:r>
          <w:rPr>
            <w:rStyle w:val="24"/>
            <w:rFonts w:hint="eastAsia" w:asciiTheme="minorEastAsia" w:hAnsiTheme="minorEastAsia" w:eastAsiaTheme="minorEastAsia" w:cstheme="minorEastAsia"/>
          </w:rPr>
          <w:t>[</w:t>
        </w:r>
      </w:ins>
      <w:ins w:id="279" w:author="Pisces" w:date="2025-05-13T18:03:00Z">
        <w:r>
          <w:rPr>
            <w:rStyle w:val="24"/>
            <w:rFonts w:hint="eastAsia" w:asciiTheme="minorEastAsia" w:hAnsiTheme="minorEastAsia" w:eastAsiaTheme="minorEastAsia" w:cstheme="minorEastAsia"/>
          </w:rPr>
          <w:endnoteReference w:id="15"/>
        </w:r>
      </w:ins>
      <w:ins w:id="280" w:author="Pisces" w:date="2025-05-13T18:03:00Z">
        <w:r>
          <w:rPr>
            <w:rStyle w:val="24"/>
            <w:rFonts w:hint="eastAsia" w:asciiTheme="minorEastAsia" w:hAnsiTheme="minorEastAsia" w:eastAsiaTheme="minorEastAsia" w:cstheme="minorEastAsia"/>
          </w:rPr>
          <w:t>]</w:t>
        </w:r>
      </w:ins>
      <w:ins w:id="281" w:author="Pisces" w:date="2025-05-13T19:27:00Z">
        <w:r>
          <w:rPr>
            <w:rFonts w:hint="eastAsia" w:asciiTheme="minorEastAsia" w:hAnsiTheme="minorEastAsia" w:eastAsiaTheme="minorEastAsia" w:cstheme="minorEastAsia"/>
          </w:rPr>
          <w:t>建立了电气热综合能源系统中各</w:t>
        </w:r>
      </w:ins>
      <w:ins w:id="282" w:author="Pisces" w:date="2025-05-13T19:28:00Z">
        <w:r>
          <w:rPr>
            <w:rFonts w:hint="eastAsia" w:asciiTheme="minorEastAsia" w:hAnsiTheme="minorEastAsia" w:eastAsiaTheme="minorEastAsia" w:cstheme="minorEastAsia"/>
          </w:rPr>
          <w:t>子系统模型，同时建立能源集线器模型，然后采用分布求解法计算综合能源系统</w:t>
        </w:r>
      </w:ins>
      <w:ins w:id="283" w:author="Pisces" w:date="2025-05-13T19:29:00Z">
        <w:r>
          <w:rPr>
            <w:rFonts w:hint="eastAsia" w:asciiTheme="minorEastAsia" w:hAnsiTheme="minorEastAsia" w:eastAsiaTheme="minorEastAsia" w:cstheme="minorEastAsia"/>
          </w:rPr>
          <w:t>多能流并识别安全越</w:t>
        </w:r>
      </w:ins>
      <w:ins w:id="284" w:author="Pisces" w:date="2025-05-13T19:30:00Z">
        <w:r>
          <w:rPr>
            <w:rFonts w:hint="eastAsia" w:asciiTheme="minorEastAsia" w:hAnsiTheme="minorEastAsia" w:eastAsiaTheme="minorEastAsia" w:cstheme="minorEastAsia"/>
          </w:rPr>
          <w:t>限</w:t>
        </w:r>
      </w:ins>
      <w:ins w:id="285" w:author="Pisces" w:date="2025-05-13T19:29:00Z">
        <w:r>
          <w:rPr>
            <w:rFonts w:hint="eastAsia" w:asciiTheme="minorEastAsia" w:hAnsiTheme="minorEastAsia" w:eastAsiaTheme="minorEastAsia" w:cstheme="minorEastAsia"/>
          </w:rPr>
          <w:t>节点</w:t>
        </w:r>
      </w:ins>
      <w:ins w:id="286" w:author="Pisces" w:date="2025-05-13T19:32:00Z">
        <w:r>
          <w:rPr>
            <w:rFonts w:hint="eastAsia" w:asciiTheme="minorEastAsia" w:hAnsiTheme="minorEastAsia" w:eastAsiaTheme="minorEastAsia" w:cstheme="minorEastAsia"/>
          </w:rPr>
          <w:t>；</w:t>
        </w:r>
      </w:ins>
      <w:ins w:id="287" w:author="Pisces" w:date="2025-05-13T19:40:00Z">
        <w:r>
          <w:rPr>
            <w:rFonts w:hint="eastAsia" w:asciiTheme="minorEastAsia" w:hAnsiTheme="minorEastAsia" w:eastAsiaTheme="minorEastAsia" w:cstheme="minorEastAsia"/>
          </w:rPr>
          <w:t>N</w:t>
        </w:r>
      </w:ins>
      <w:ins w:id="288" w:author="Pisces" w:date="2025-05-13T19:41:00Z">
        <w:r>
          <w:rPr>
            <w:rFonts w:hint="eastAsia" w:asciiTheme="minorEastAsia" w:hAnsiTheme="minorEastAsia" w:eastAsiaTheme="minorEastAsia" w:cstheme="minorEastAsia"/>
          </w:rPr>
          <w:t>nadozie等</w:t>
        </w:r>
      </w:ins>
      <w:ins w:id="289" w:author="Pisces" w:date="2025-05-13T19:41:00Z">
        <w:r>
          <w:rPr>
            <w:rStyle w:val="24"/>
            <w:rFonts w:hint="eastAsia" w:asciiTheme="minorEastAsia" w:hAnsiTheme="minorEastAsia" w:eastAsiaTheme="minorEastAsia" w:cstheme="minorEastAsia"/>
          </w:rPr>
          <w:t>[</w:t>
        </w:r>
      </w:ins>
      <w:ins w:id="290" w:author="Pisces" w:date="2025-05-13T19:41:00Z">
        <w:r>
          <w:rPr>
            <w:rStyle w:val="24"/>
            <w:rFonts w:hint="eastAsia" w:asciiTheme="minorEastAsia" w:hAnsiTheme="minorEastAsia" w:eastAsiaTheme="minorEastAsia" w:cstheme="minorEastAsia"/>
          </w:rPr>
          <w:endnoteReference w:id="16"/>
        </w:r>
      </w:ins>
      <w:ins w:id="291" w:author="Pisces" w:date="2025-05-13T19:41:00Z">
        <w:r>
          <w:rPr>
            <w:rStyle w:val="24"/>
            <w:rFonts w:hint="eastAsia" w:asciiTheme="minorEastAsia" w:hAnsiTheme="minorEastAsia" w:eastAsiaTheme="minorEastAsia" w:cstheme="minorEastAsia"/>
          </w:rPr>
          <w:t>]</w:t>
        </w:r>
      </w:ins>
      <w:ins w:id="292" w:author="Pisces" w:date="2025-05-13T19:42:00Z">
        <w:r>
          <w:rPr>
            <w:rFonts w:hint="eastAsia" w:asciiTheme="minorEastAsia" w:hAnsiTheme="minorEastAsia" w:eastAsiaTheme="minorEastAsia" w:cstheme="minorEastAsia"/>
          </w:rPr>
          <w:t>基于模糊逻辑的控制系统管理混合可再生能源的能量流，使</w:t>
        </w:r>
      </w:ins>
      <w:ins w:id="293" w:author="Pisces" w:date="2025-05-13T19:43:00Z">
        <w:r>
          <w:rPr>
            <w:rFonts w:hint="eastAsia" w:asciiTheme="minorEastAsia" w:hAnsiTheme="minorEastAsia" w:eastAsiaTheme="minorEastAsia" w:cstheme="minorEastAsia"/>
          </w:rPr>
          <w:t>混合可再生能源系统可以有效</w:t>
        </w:r>
      </w:ins>
      <w:ins w:id="294" w:author="Pisces" w:date="2025-05-13T19:44:00Z">
        <w:r>
          <w:rPr>
            <w:rFonts w:hint="eastAsia" w:asciiTheme="minorEastAsia" w:hAnsiTheme="minorEastAsia" w:eastAsiaTheme="minorEastAsia" w:cstheme="minorEastAsia"/>
          </w:rPr>
          <w:t>且可靠地作为化石燃料的替代品；</w:t>
        </w:r>
      </w:ins>
      <w:ins w:id="295" w:author="Pisces" w:date="2025-05-13T22:24:00Z">
        <w:r>
          <w:rPr>
            <w:rFonts w:hint="eastAsia" w:asciiTheme="minorEastAsia" w:hAnsiTheme="minorEastAsia" w:eastAsiaTheme="minorEastAsia" w:cstheme="minorEastAsia"/>
          </w:rPr>
          <w:t>Wang</w:t>
        </w:r>
      </w:ins>
      <w:ins w:id="296" w:author="Pisces" w:date="2025-05-13T22:25:00Z">
        <w:r>
          <w:rPr>
            <w:rFonts w:hint="eastAsia" w:asciiTheme="minorEastAsia" w:hAnsiTheme="minorEastAsia" w:eastAsiaTheme="minorEastAsia" w:cstheme="minorEastAsia"/>
          </w:rPr>
          <w:t>等</w:t>
        </w:r>
      </w:ins>
      <w:ins w:id="297" w:author="Pisces" w:date="2025-05-13T22:25:00Z">
        <w:r>
          <w:rPr>
            <w:rStyle w:val="24"/>
            <w:rFonts w:hint="eastAsia" w:asciiTheme="minorEastAsia" w:hAnsiTheme="minorEastAsia" w:eastAsiaTheme="minorEastAsia" w:cstheme="minorEastAsia"/>
          </w:rPr>
          <w:t>[</w:t>
        </w:r>
      </w:ins>
      <w:ins w:id="298" w:author="Pisces" w:date="2025-05-13T22:25:00Z">
        <w:r>
          <w:rPr>
            <w:rStyle w:val="24"/>
            <w:rFonts w:hint="eastAsia" w:asciiTheme="minorEastAsia" w:hAnsiTheme="minorEastAsia" w:eastAsiaTheme="minorEastAsia" w:cstheme="minorEastAsia"/>
          </w:rPr>
          <w:endnoteReference w:id="17"/>
        </w:r>
      </w:ins>
      <w:ins w:id="299" w:author="Pisces" w:date="2025-05-13T22:25:00Z">
        <w:r>
          <w:rPr>
            <w:rStyle w:val="24"/>
            <w:rFonts w:hint="eastAsia" w:asciiTheme="minorEastAsia" w:hAnsiTheme="minorEastAsia" w:eastAsiaTheme="minorEastAsia" w:cstheme="minorEastAsia"/>
          </w:rPr>
          <w:t>]</w:t>
        </w:r>
      </w:ins>
      <w:ins w:id="300" w:author="Pisces" w:date="2025-05-13T22:25:00Z">
        <w:r>
          <w:rPr>
            <w:rFonts w:hint="eastAsia" w:asciiTheme="minorEastAsia" w:hAnsiTheme="minorEastAsia" w:eastAsiaTheme="minorEastAsia" w:cstheme="minorEastAsia"/>
          </w:rPr>
          <w:t>提出一种基于N-1安全准则的电热冷气</w:t>
        </w:r>
      </w:ins>
      <w:ins w:id="301" w:author="Pisces" w:date="2025-05-13T22:26:00Z">
        <w:r>
          <w:rPr>
            <w:rFonts w:hint="eastAsia" w:asciiTheme="minorEastAsia" w:hAnsiTheme="minorEastAsia" w:eastAsiaTheme="minorEastAsia" w:cstheme="minorEastAsia"/>
          </w:rPr>
          <w:t>综合能源优化调度方法，并研究了设备故障前后设备功率和运行成本的变化</w:t>
        </w:r>
      </w:ins>
      <w:ins w:id="302" w:author="Pisces" w:date="2025-05-13T22:27:00Z">
        <w:r>
          <w:rPr>
            <w:rFonts w:hint="eastAsia" w:asciiTheme="minorEastAsia" w:hAnsiTheme="minorEastAsia" w:eastAsiaTheme="minorEastAsia" w:cstheme="minorEastAsia"/>
          </w:rPr>
          <w:t>；</w:t>
        </w:r>
      </w:ins>
      <w:ins w:id="303" w:author="Pisces" w:date="2025-05-13T22:28:00Z">
        <w:r>
          <w:rPr>
            <w:rFonts w:hint="eastAsia" w:asciiTheme="minorEastAsia" w:hAnsiTheme="minorEastAsia" w:eastAsiaTheme="minorEastAsia" w:cstheme="minorEastAsia"/>
          </w:rPr>
          <w:t>Li等</w:t>
        </w:r>
      </w:ins>
      <w:ins w:id="304" w:author="Pisces" w:date="2025-05-13T22:28:00Z">
        <w:r>
          <w:rPr>
            <w:rStyle w:val="24"/>
            <w:rFonts w:hint="eastAsia" w:asciiTheme="minorEastAsia" w:hAnsiTheme="minorEastAsia" w:eastAsiaTheme="minorEastAsia" w:cstheme="minorEastAsia"/>
          </w:rPr>
          <w:t>[</w:t>
        </w:r>
      </w:ins>
      <w:ins w:id="305" w:author="Pisces" w:date="2025-05-13T22:28:00Z">
        <w:r>
          <w:rPr>
            <w:rStyle w:val="24"/>
            <w:rFonts w:hint="eastAsia" w:asciiTheme="minorEastAsia" w:hAnsiTheme="minorEastAsia" w:eastAsiaTheme="minorEastAsia" w:cstheme="minorEastAsia"/>
          </w:rPr>
          <w:endnoteReference w:id="18"/>
        </w:r>
      </w:ins>
      <w:ins w:id="306" w:author="Pisces" w:date="2025-05-13T22:28:00Z">
        <w:r>
          <w:rPr>
            <w:rStyle w:val="24"/>
            <w:rFonts w:hint="eastAsia" w:asciiTheme="minorEastAsia" w:hAnsiTheme="minorEastAsia" w:eastAsiaTheme="minorEastAsia" w:cstheme="minorEastAsia"/>
          </w:rPr>
          <w:t>]</w:t>
        </w:r>
      </w:ins>
      <w:ins w:id="307" w:author="Pisces" w:date="2025-05-13T22:28:00Z">
        <w:r>
          <w:rPr>
            <w:rFonts w:hint="eastAsia" w:asciiTheme="minorEastAsia" w:hAnsiTheme="minorEastAsia" w:eastAsiaTheme="minorEastAsia" w:cstheme="minorEastAsia"/>
          </w:rPr>
          <w:t>出于对</w:t>
        </w:r>
      </w:ins>
      <w:ins w:id="308" w:author="Pisces" w:date="2025-05-13T22:29:00Z">
        <w:r>
          <w:rPr>
            <w:rFonts w:hint="eastAsia" w:asciiTheme="minorEastAsia" w:hAnsiTheme="minorEastAsia" w:eastAsiaTheme="minorEastAsia" w:cstheme="minorEastAsia"/>
          </w:rPr>
          <w:t>明显的季节变化</w:t>
        </w:r>
      </w:ins>
      <w:ins w:id="309" w:author="Pisces" w:date="2025-05-13T22:28:00Z">
        <w:r>
          <w:rPr>
            <w:rFonts w:hint="eastAsia" w:asciiTheme="minorEastAsia" w:hAnsiTheme="minorEastAsia" w:eastAsiaTheme="minorEastAsia" w:cstheme="minorEastAsia"/>
          </w:rPr>
          <w:t>导致</w:t>
        </w:r>
      </w:ins>
      <w:ins w:id="310" w:author="Pisces" w:date="2025-05-13T22:29:00Z">
        <w:r>
          <w:rPr>
            <w:rFonts w:hint="eastAsia" w:asciiTheme="minorEastAsia" w:hAnsiTheme="minorEastAsia" w:eastAsiaTheme="minorEastAsia" w:cstheme="minorEastAsia"/>
          </w:rPr>
          <w:t>的显著能源浪费和碳排放，提出了一种考虑经济性和安全性的季节性储氢的电热氢联产综合能源系统</w:t>
        </w:r>
      </w:ins>
      <w:ins w:id="311" w:author="Pisces" w:date="2025-05-13T22:30:00Z">
        <w:r>
          <w:rPr>
            <w:rFonts w:hint="eastAsia" w:asciiTheme="minorEastAsia" w:hAnsiTheme="minorEastAsia" w:eastAsiaTheme="minorEastAsia" w:cstheme="minorEastAsia"/>
          </w:rPr>
          <w:t>两阶段定容协同优化方法，并证实其可行性，</w:t>
        </w:r>
      </w:ins>
      <w:ins w:id="312" w:author="Pisces" w:date="2025-05-13T22:31:00Z">
        <w:r>
          <w:rPr>
            <w:rFonts w:hint="eastAsia" w:asciiTheme="minorEastAsia" w:hAnsiTheme="minorEastAsia" w:eastAsiaTheme="minorEastAsia" w:cstheme="minorEastAsia"/>
          </w:rPr>
          <w:t>该方法可以保证氢能系统安全的同时实现季节性储氢。</w:t>
        </w:r>
      </w:ins>
    </w:p>
    <w:p w14:paraId="41DA47B2">
      <w:pPr>
        <w:pStyle w:val="12"/>
        <w:spacing w:line="360" w:lineRule="auto"/>
        <w:ind w:left="482"/>
        <w:rPr>
          <w:ins w:id="313" w:author="Pisces" w:date="2025-05-15T19:46:00Z"/>
          <w:rFonts w:hint="eastAsia" w:asciiTheme="minorEastAsia" w:hAnsiTheme="minorEastAsia" w:eastAsiaTheme="minorEastAsia" w:cstheme="minorEastAsia"/>
        </w:rPr>
      </w:pPr>
      <w:ins w:id="314" w:author="Pisces" w:date="2025-05-13T22:32:00Z">
        <w:r>
          <w:rPr>
            <w:rFonts w:hint="eastAsia" w:asciiTheme="minorEastAsia" w:hAnsiTheme="minorEastAsia" w:eastAsiaTheme="minorEastAsia" w:cstheme="minorEastAsia"/>
          </w:rPr>
          <w:t>从</w:t>
        </w:r>
      </w:ins>
      <w:ins w:id="315" w:author="Pisces" w:date="2025-05-13T23:17:00Z">
        <w:r>
          <w:rPr>
            <w:rFonts w:hint="eastAsia" w:asciiTheme="minorEastAsia" w:hAnsiTheme="minorEastAsia" w:eastAsiaTheme="minorEastAsia" w:cstheme="minorEastAsia"/>
          </w:rPr>
          <w:t>算法</w:t>
        </w:r>
      </w:ins>
      <w:ins w:id="316" w:author="Pisces" w:date="2025-05-13T22:32:00Z">
        <w:r>
          <w:rPr>
            <w:rFonts w:hint="eastAsia" w:asciiTheme="minorEastAsia" w:hAnsiTheme="minorEastAsia" w:eastAsiaTheme="minorEastAsia" w:cstheme="minorEastAsia"/>
          </w:rPr>
          <w:t>优化和</w:t>
        </w:r>
      </w:ins>
      <w:ins w:id="317" w:author="Pisces" w:date="2025-05-13T22:40:00Z">
        <w:r>
          <w:rPr>
            <w:rFonts w:hint="eastAsia" w:asciiTheme="minorEastAsia" w:hAnsiTheme="minorEastAsia" w:eastAsiaTheme="minorEastAsia" w:cstheme="minorEastAsia"/>
          </w:rPr>
          <w:t>技术创新</w:t>
        </w:r>
      </w:ins>
      <w:ins w:id="318" w:author="Pisces" w:date="2025-05-13T22:32:00Z">
        <w:r>
          <w:rPr>
            <w:rFonts w:hint="eastAsia" w:asciiTheme="minorEastAsia" w:hAnsiTheme="minorEastAsia" w:eastAsiaTheme="minorEastAsia" w:cstheme="minorEastAsia"/>
          </w:rPr>
          <w:t>角度，</w:t>
        </w:r>
      </w:ins>
      <w:ins w:id="319" w:author="Pisces" w:date="2025-05-13T22:42:00Z">
        <w:r>
          <w:rPr>
            <w:rFonts w:hint="eastAsia" w:asciiTheme="minorEastAsia" w:hAnsiTheme="minorEastAsia" w:eastAsiaTheme="minorEastAsia" w:cstheme="minorEastAsia"/>
          </w:rPr>
          <w:t>丁小强等</w:t>
        </w:r>
      </w:ins>
      <w:ins w:id="320" w:author="Pisces" w:date="2025-05-13T22:42:00Z">
        <w:r>
          <w:rPr>
            <w:rStyle w:val="24"/>
            <w:rFonts w:hint="eastAsia" w:asciiTheme="minorEastAsia" w:hAnsiTheme="minorEastAsia" w:eastAsiaTheme="minorEastAsia" w:cstheme="minorEastAsia"/>
          </w:rPr>
          <w:t>[</w:t>
        </w:r>
      </w:ins>
      <w:ins w:id="321" w:author="Pisces" w:date="2025-05-13T22:42:00Z">
        <w:r>
          <w:rPr>
            <w:rStyle w:val="24"/>
            <w:rFonts w:hint="eastAsia" w:asciiTheme="minorEastAsia" w:hAnsiTheme="minorEastAsia" w:eastAsiaTheme="minorEastAsia" w:cstheme="minorEastAsia"/>
          </w:rPr>
          <w:endnoteReference w:id="19"/>
        </w:r>
      </w:ins>
      <w:ins w:id="322" w:author="Pisces" w:date="2025-05-13T22:42:00Z">
        <w:r>
          <w:rPr>
            <w:rStyle w:val="24"/>
            <w:rFonts w:hint="eastAsia" w:asciiTheme="minorEastAsia" w:hAnsiTheme="minorEastAsia" w:eastAsiaTheme="minorEastAsia" w:cstheme="minorEastAsia"/>
          </w:rPr>
          <w:t>]</w:t>
        </w:r>
      </w:ins>
      <w:ins w:id="323" w:author="Pisces" w:date="2025-05-13T22:43:00Z">
        <w:r>
          <w:rPr>
            <w:rFonts w:hint="eastAsia" w:asciiTheme="minorEastAsia" w:hAnsiTheme="minorEastAsia" w:eastAsiaTheme="minorEastAsia" w:cstheme="minorEastAsia"/>
          </w:rPr>
          <w:t>基于混合Wasserstein</w:t>
        </w:r>
      </w:ins>
      <w:ins w:id="324" w:author="Pisces" w:date="2025-05-13T22:44:00Z">
        <w:r>
          <w:rPr>
            <w:rFonts w:hint="eastAsia" w:asciiTheme="minorEastAsia" w:hAnsiTheme="minorEastAsia" w:eastAsiaTheme="minorEastAsia" w:cstheme="minorEastAsia"/>
          </w:rPr>
          <w:t>两阶段分布鲁棒的多区域</w:t>
        </w:r>
      </w:ins>
      <w:ins w:id="325" w:author="Pisces" w:date="2025-05-13T22:45:00Z">
        <w:r>
          <w:rPr>
            <w:rFonts w:hint="eastAsia" w:asciiTheme="minorEastAsia" w:hAnsiTheme="minorEastAsia" w:eastAsiaTheme="minorEastAsia" w:cstheme="minorEastAsia"/>
          </w:rPr>
          <w:t>含氢综合能源系统合作运行优化策略</w:t>
        </w:r>
      </w:ins>
      <w:ins w:id="326" w:author="Pisces" w:date="2025-05-13T22:47:00Z">
        <w:r>
          <w:rPr>
            <w:rFonts w:hint="eastAsia" w:asciiTheme="minorEastAsia" w:hAnsiTheme="minorEastAsia" w:eastAsiaTheme="minorEastAsia" w:cstheme="minorEastAsia"/>
          </w:rPr>
          <w:t>并用ADMM求解</w:t>
        </w:r>
      </w:ins>
      <w:ins w:id="327" w:author="Pisces" w:date="2025-05-13T22:49:00Z">
        <w:r>
          <w:rPr>
            <w:rFonts w:hint="eastAsia" w:asciiTheme="minorEastAsia" w:hAnsiTheme="minorEastAsia" w:eastAsiaTheme="minorEastAsia" w:cstheme="minorEastAsia"/>
          </w:rPr>
          <w:t>，改善了传统鲁棒优化的保守性；</w:t>
        </w:r>
      </w:ins>
      <w:ins w:id="328" w:author="Pisces" w:date="2025-05-13T22:50:00Z">
        <w:r>
          <w:rPr>
            <w:rFonts w:hint="eastAsia" w:asciiTheme="minorEastAsia" w:hAnsiTheme="minorEastAsia" w:eastAsiaTheme="minorEastAsia" w:cstheme="minorEastAsia"/>
          </w:rPr>
          <w:t>为提高低碳园区综合能源系统的低碳性和可再生能源消纳，程杉等</w:t>
        </w:r>
      </w:ins>
      <w:ins w:id="329" w:author="Pisces" w:date="2025-05-13T22:50:00Z">
        <w:r>
          <w:rPr>
            <w:rStyle w:val="24"/>
            <w:rFonts w:hint="eastAsia" w:asciiTheme="minorEastAsia" w:hAnsiTheme="minorEastAsia" w:eastAsiaTheme="minorEastAsia" w:cstheme="minorEastAsia"/>
          </w:rPr>
          <w:t>[</w:t>
        </w:r>
      </w:ins>
      <w:ins w:id="330" w:author="Pisces" w:date="2025-05-13T22:50:00Z">
        <w:r>
          <w:rPr>
            <w:rStyle w:val="24"/>
            <w:rFonts w:hint="eastAsia" w:asciiTheme="minorEastAsia" w:hAnsiTheme="minorEastAsia" w:eastAsiaTheme="minorEastAsia" w:cstheme="minorEastAsia"/>
          </w:rPr>
          <w:endnoteReference w:id="20"/>
        </w:r>
      </w:ins>
      <w:ins w:id="331" w:author="Pisces" w:date="2025-05-13T22:50:00Z">
        <w:r>
          <w:rPr>
            <w:rStyle w:val="24"/>
            <w:rFonts w:hint="eastAsia" w:asciiTheme="minorEastAsia" w:hAnsiTheme="minorEastAsia" w:eastAsiaTheme="minorEastAsia" w:cstheme="minorEastAsia"/>
          </w:rPr>
          <w:t>]</w:t>
        </w:r>
      </w:ins>
      <w:ins w:id="332" w:author="Pisces" w:date="2025-05-13T22:51:00Z">
        <w:r>
          <w:rPr>
            <w:rFonts w:hint="eastAsia" w:asciiTheme="minorEastAsia" w:hAnsiTheme="minorEastAsia" w:eastAsiaTheme="minorEastAsia" w:cstheme="minorEastAsia"/>
          </w:rPr>
          <w:t>提出考虑电转气、碳捕集装置和氢燃料电池协调运行的RIES低碳经济调度方法</w:t>
        </w:r>
      </w:ins>
      <w:ins w:id="333" w:author="Pisces" w:date="2025-05-13T22:53:00Z">
        <w:r>
          <w:rPr>
            <w:rFonts w:hint="eastAsia" w:asciiTheme="minorEastAsia" w:hAnsiTheme="minorEastAsia" w:eastAsiaTheme="minorEastAsia" w:cstheme="minorEastAsia"/>
          </w:rPr>
          <w:t>，</w:t>
        </w:r>
      </w:ins>
      <w:ins w:id="334" w:author="Pisces" w:date="2025-05-13T22:55:00Z">
        <w:r>
          <w:rPr>
            <w:rFonts w:hint="eastAsia" w:asciiTheme="minorEastAsia" w:hAnsiTheme="minorEastAsia" w:eastAsiaTheme="minorEastAsia" w:cstheme="minorEastAsia"/>
          </w:rPr>
          <w:t>该方法有效降低了碳排放水平；</w:t>
        </w:r>
      </w:ins>
      <w:ins w:id="335" w:author="Pisces" w:date="2025-05-13T23:02:00Z">
        <w:r>
          <w:rPr>
            <w:rFonts w:hint="eastAsia" w:asciiTheme="minorEastAsia" w:hAnsiTheme="minorEastAsia" w:eastAsiaTheme="minorEastAsia" w:cstheme="minorEastAsia"/>
          </w:rPr>
          <w:t>系统效率收到</w:t>
        </w:r>
      </w:ins>
      <w:ins w:id="336" w:author="Pisces" w:date="2025-05-13T23:03:00Z">
        <w:r>
          <w:rPr>
            <w:rFonts w:hint="eastAsia" w:asciiTheme="minorEastAsia" w:hAnsiTheme="minorEastAsia" w:eastAsiaTheme="minorEastAsia" w:cstheme="minorEastAsia"/>
          </w:rPr>
          <w:t>可再生能源的各种因素影响，</w:t>
        </w:r>
      </w:ins>
      <w:ins w:id="337" w:author="Pisces" w:date="2025-05-13T23:01:00Z">
        <w:r>
          <w:rPr>
            <w:rFonts w:hint="eastAsia" w:asciiTheme="minorEastAsia" w:hAnsiTheme="minorEastAsia" w:eastAsiaTheme="minorEastAsia" w:cstheme="minorEastAsia"/>
          </w:rPr>
          <w:t>Ali等</w:t>
        </w:r>
      </w:ins>
      <w:ins w:id="338" w:author="Pisces" w:date="2025-05-13T23:01:00Z">
        <w:r>
          <w:rPr>
            <w:rStyle w:val="24"/>
            <w:rFonts w:hint="eastAsia" w:asciiTheme="minorEastAsia" w:hAnsiTheme="minorEastAsia" w:eastAsiaTheme="minorEastAsia" w:cstheme="minorEastAsia"/>
          </w:rPr>
          <w:t>[</w:t>
        </w:r>
      </w:ins>
      <w:ins w:id="339" w:author="Pisces" w:date="2025-05-13T23:01:00Z">
        <w:r>
          <w:rPr>
            <w:rStyle w:val="24"/>
            <w:rFonts w:hint="eastAsia" w:asciiTheme="minorEastAsia" w:hAnsiTheme="minorEastAsia" w:eastAsiaTheme="minorEastAsia" w:cstheme="minorEastAsia"/>
          </w:rPr>
          <w:endnoteReference w:id="21"/>
        </w:r>
      </w:ins>
      <w:ins w:id="340" w:author="Pisces" w:date="2025-05-13T23:01:00Z">
        <w:r>
          <w:rPr>
            <w:rStyle w:val="24"/>
            <w:rFonts w:hint="eastAsia" w:asciiTheme="minorEastAsia" w:hAnsiTheme="minorEastAsia" w:eastAsiaTheme="minorEastAsia" w:cstheme="minorEastAsia"/>
          </w:rPr>
          <w:t>]</w:t>
        </w:r>
      </w:ins>
      <w:ins w:id="341" w:author="Pisces" w:date="2025-05-13T23:03:00Z">
        <w:r>
          <w:rPr>
            <w:rFonts w:hint="eastAsia" w:asciiTheme="minorEastAsia" w:hAnsiTheme="minorEastAsia" w:eastAsiaTheme="minorEastAsia" w:cstheme="minorEastAsia"/>
          </w:rPr>
          <w:t>引入CSRIME算法，其将RIME方法和布谷鸟搜索算法的元素相结合</w:t>
        </w:r>
      </w:ins>
      <w:ins w:id="342" w:author="Pisces" w:date="2025-05-13T23:04:00Z">
        <w:r>
          <w:rPr>
            <w:rFonts w:hint="eastAsia" w:asciiTheme="minorEastAsia" w:hAnsiTheme="minorEastAsia" w:eastAsiaTheme="minorEastAsia" w:cstheme="minorEastAsia"/>
          </w:rPr>
          <w:t>以获得更好的收敛性，有效降低了COE</w:t>
        </w:r>
      </w:ins>
      <w:ins w:id="343" w:author="Pisces" w:date="2025-05-13T23:05:00Z">
        <w:r>
          <w:rPr>
            <w:rFonts w:hint="eastAsia" w:asciiTheme="minorEastAsia" w:hAnsiTheme="minorEastAsia" w:eastAsiaTheme="minorEastAsia" w:cstheme="minorEastAsia"/>
          </w:rPr>
          <w:t>；</w:t>
        </w:r>
      </w:ins>
      <w:ins w:id="344" w:author="Pisces" w:date="2025-05-13T23:10:00Z">
        <w:r>
          <w:rPr>
            <w:rFonts w:hint="eastAsia" w:asciiTheme="minorEastAsia" w:hAnsiTheme="minorEastAsia" w:eastAsiaTheme="minorEastAsia" w:cstheme="minorEastAsia"/>
          </w:rPr>
          <w:t>Ruben等</w:t>
        </w:r>
      </w:ins>
      <w:ins w:id="345" w:author="Pisces" w:date="2025-05-13T23:10:00Z">
        <w:r>
          <w:rPr>
            <w:rStyle w:val="24"/>
            <w:rFonts w:hint="eastAsia" w:asciiTheme="minorEastAsia" w:hAnsiTheme="minorEastAsia" w:eastAsiaTheme="minorEastAsia" w:cstheme="minorEastAsia"/>
          </w:rPr>
          <w:t>[</w:t>
        </w:r>
      </w:ins>
      <w:ins w:id="346" w:author="Pisces" w:date="2025-05-13T23:10:00Z">
        <w:r>
          <w:rPr>
            <w:rStyle w:val="24"/>
            <w:rFonts w:hint="eastAsia" w:asciiTheme="minorEastAsia" w:hAnsiTheme="minorEastAsia" w:eastAsiaTheme="minorEastAsia" w:cstheme="minorEastAsia"/>
          </w:rPr>
          <w:endnoteReference w:id="22"/>
        </w:r>
      </w:ins>
      <w:ins w:id="347" w:author="Pisces" w:date="2025-05-13T23:10:00Z">
        <w:r>
          <w:rPr>
            <w:rStyle w:val="24"/>
            <w:rFonts w:hint="eastAsia" w:asciiTheme="minorEastAsia" w:hAnsiTheme="minorEastAsia" w:eastAsiaTheme="minorEastAsia" w:cstheme="minorEastAsia"/>
          </w:rPr>
          <w:t>]</w:t>
        </w:r>
      </w:ins>
      <w:ins w:id="348" w:author="Pisces" w:date="2025-05-13T23:11:00Z">
        <w:r>
          <w:rPr>
            <w:rFonts w:hint="eastAsia" w:asciiTheme="minorEastAsia" w:hAnsiTheme="minorEastAsia" w:eastAsiaTheme="minorEastAsia" w:cstheme="minorEastAsia"/>
          </w:rPr>
          <w:t>提出一种先进的能量管理策略和基于人工神经网络的光伏集成混合UPS</w:t>
        </w:r>
      </w:ins>
      <w:ins w:id="349" w:author="Pisces" w:date="2025-05-13T23:12:00Z">
        <w:r>
          <w:rPr>
            <w:rFonts w:hint="eastAsia" w:asciiTheme="minorEastAsia" w:hAnsiTheme="minorEastAsia" w:eastAsiaTheme="minorEastAsia" w:cstheme="minorEastAsia"/>
          </w:rPr>
          <w:t>系统的控制方法，</w:t>
        </w:r>
      </w:ins>
      <w:ins w:id="350" w:author="Pisces" w:date="2025-05-13T23:13:00Z">
        <w:r>
          <w:rPr>
            <w:rFonts w:hint="eastAsia" w:asciiTheme="minorEastAsia" w:hAnsiTheme="minorEastAsia" w:eastAsiaTheme="minorEastAsia" w:cstheme="minorEastAsia"/>
          </w:rPr>
          <w:t>提高了混合UPS系统的效率和可持续性；</w:t>
        </w:r>
      </w:ins>
      <w:ins w:id="351" w:author="Pisces" w:date="2025-05-13T23:17:00Z">
        <w:r>
          <w:rPr>
            <w:rFonts w:hint="eastAsia" w:asciiTheme="minorEastAsia" w:hAnsiTheme="minorEastAsia" w:eastAsiaTheme="minorEastAsia" w:cstheme="minorEastAsia"/>
          </w:rPr>
          <w:t>为了强调应对环境问题的碳中和，</w:t>
        </w:r>
      </w:ins>
      <w:ins w:id="352" w:author="Pisces" w:date="2025-05-13T23:15:00Z">
        <w:r>
          <w:rPr>
            <w:rFonts w:hint="eastAsia" w:asciiTheme="minorEastAsia" w:hAnsiTheme="minorEastAsia" w:eastAsiaTheme="minorEastAsia" w:cstheme="minorEastAsia"/>
          </w:rPr>
          <w:t>Li等</w:t>
        </w:r>
      </w:ins>
      <w:ins w:id="353" w:author="Pisces" w:date="2025-05-13T23:15:00Z">
        <w:r>
          <w:rPr>
            <w:rStyle w:val="24"/>
            <w:rFonts w:hint="eastAsia" w:asciiTheme="minorEastAsia" w:hAnsiTheme="minorEastAsia" w:eastAsiaTheme="minorEastAsia" w:cstheme="minorEastAsia"/>
          </w:rPr>
          <w:t>[</w:t>
        </w:r>
      </w:ins>
      <w:ins w:id="354" w:author="Pisces" w:date="2025-05-13T23:15:00Z">
        <w:r>
          <w:rPr>
            <w:rStyle w:val="24"/>
            <w:rFonts w:hint="eastAsia" w:asciiTheme="minorEastAsia" w:hAnsiTheme="minorEastAsia" w:eastAsiaTheme="minorEastAsia" w:cstheme="minorEastAsia"/>
          </w:rPr>
          <w:endnoteReference w:id="23"/>
        </w:r>
      </w:ins>
      <w:ins w:id="355" w:author="Pisces" w:date="2025-05-13T23:15:00Z">
        <w:r>
          <w:rPr>
            <w:rStyle w:val="24"/>
            <w:rFonts w:hint="eastAsia" w:asciiTheme="minorEastAsia" w:hAnsiTheme="minorEastAsia" w:eastAsiaTheme="minorEastAsia" w:cstheme="minorEastAsia"/>
          </w:rPr>
          <w:t>]</w:t>
        </w:r>
      </w:ins>
      <w:ins w:id="356" w:author="Pisces" w:date="2025-05-13T23:17:00Z">
        <w:r>
          <w:rPr>
            <w:rFonts w:hint="eastAsia" w:asciiTheme="minorEastAsia" w:hAnsiTheme="minorEastAsia" w:eastAsiaTheme="minorEastAsia" w:cstheme="minorEastAsia"/>
          </w:rPr>
          <w:t>建立了IES-HGESS</w:t>
        </w:r>
      </w:ins>
      <w:ins w:id="357" w:author="Pisces" w:date="2025-05-13T23:18:00Z">
        <w:r>
          <w:rPr>
            <w:rFonts w:hint="eastAsia" w:asciiTheme="minorEastAsia" w:hAnsiTheme="minorEastAsia" w:eastAsiaTheme="minorEastAsia" w:cstheme="minorEastAsia"/>
          </w:rPr>
          <w:t>伙伴关系的合作博弈模型并重点考虑碳中和，同时纳入负荷管理程序</w:t>
        </w:r>
      </w:ins>
      <w:ins w:id="358" w:author="Pisces" w:date="2025-05-13T23:19:00Z">
        <w:r>
          <w:rPr>
            <w:rFonts w:hint="eastAsia" w:asciiTheme="minorEastAsia" w:hAnsiTheme="minorEastAsia" w:eastAsiaTheme="minorEastAsia" w:cstheme="minorEastAsia"/>
          </w:rPr>
          <w:t>，提高了能源管理的可持续性；</w:t>
        </w:r>
      </w:ins>
      <w:ins w:id="359" w:author="Pisces" w:date="2025-05-13T23:29:00Z">
        <w:r>
          <w:rPr>
            <w:rFonts w:hint="eastAsia" w:asciiTheme="minorEastAsia" w:hAnsiTheme="minorEastAsia" w:eastAsiaTheme="minorEastAsia" w:cstheme="minorEastAsia"/>
          </w:rPr>
          <w:t>邹鑫等</w:t>
        </w:r>
      </w:ins>
      <w:ins w:id="360" w:author="Pisces" w:date="2025-05-13T23:29:00Z">
        <w:r>
          <w:rPr>
            <w:rStyle w:val="24"/>
            <w:rFonts w:hint="eastAsia" w:asciiTheme="minorEastAsia" w:hAnsiTheme="minorEastAsia" w:eastAsiaTheme="minorEastAsia" w:cstheme="minorEastAsia"/>
          </w:rPr>
          <w:t>[</w:t>
        </w:r>
      </w:ins>
      <w:ins w:id="361" w:author="Pisces" w:date="2025-05-13T23:29:00Z">
        <w:r>
          <w:rPr>
            <w:rStyle w:val="24"/>
            <w:rFonts w:hint="eastAsia" w:asciiTheme="minorEastAsia" w:hAnsiTheme="minorEastAsia" w:eastAsiaTheme="minorEastAsia" w:cstheme="minorEastAsia"/>
          </w:rPr>
          <w:endnoteReference w:id="24"/>
        </w:r>
      </w:ins>
      <w:ins w:id="362" w:author="Pisces" w:date="2025-05-13T23:29:00Z">
        <w:r>
          <w:rPr>
            <w:rStyle w:val="24"/>
            <w:rFonts w:hint="eastAsia" w:asciiTheme="minorEastAsia" w:hAnsiTheme="minorEastAsia" w:eastAsiaTheme="minorEastAsia" w:cstheme="minorEastAsia"/>
          </w:rPr>
          <w:t>]</w:t>
        </w:r>
      </w:ins>
      <w:ins w:id="363" w:author="Pisces" w:date="2025-05-13T23:29:00Z">
        <w:r>
          <w:rPr>
            <w:rFonts w:hint="eastAsia" w:asciiTheme="minorEastAsia" w:hAnsiTheme="minorEastAsia" w:eastAsiaTheme="minorEastAsia" w:cstheme="minorEastAsia"/>
          </w:rPr>
          <w:t>考虑到冷热电</w:t>
        </w:r>
      </w:ins>
      <w:ins w:id="364" w:author="Pisces" w:date="2025-05-13T23:30:00Z">
        <w:r>
          <w:rPr>
            <w:rFonts w:hint="eastAsia" w:asciiTheme="minorEastAsia" w:hAnsiTheme="minorEastAsia" w:eastAsiaTheme="minorEastAsia" w:cstheme="minorEastAsia"/>
          </w:rPr>
          <w:t>多种符合需求响应，构建了一个含先进绝热压缩空气储能的</w:t>
        </w:r>
      </w:ins>
      <w:ins w:id="365" w:author="Pisces" w:date="2025-05-13T23:31:00Z">
        <w:r>
          <w:rPr>
            <w:rFonts w:hint="eastAsia" w:asciiTheme="minorEastAsia" w:hAnsiTheme="minorEastAsia" w:eastAsiaTheme="minorEastAsia" w:cstheme="minorEastAsia"/>
          </w:rPr>
          <w:t>冷电热综合能源系统优化运行模型，同时对源荷不确定性采用拉丁超立方采样和K-means聚类相结合的方法处理</w:t>
        </w:r>
      </w:ins>
      <w:ins w:id="366" w:author="Pisces" w:date="2025-05-13T23:32:00Z">
        <w:r>
          <w:rPr>
            <w:rFonts w:hint="eastAsia" w:asciiTheme="minorEastAsia" w:hAnsiTheme="minorEastAsia" w:eastAsiaTheme="minorEastAsia" w:cstheme="minorEastAsia"/>
          </w:rPr>
          <w:t>；</w:t>
        </w:r>
      </w:ins>
      <w:ins w:id="367" w:author="Pisces" w:date="2025-05-14T10:02:00Z">
        <w:r>
          <w:rPr>
            <w:rFonts w:hint="eastAsia" w:asciiTheme="minorEastAsia" w:hAnsiTheme="minorEastAsia" w:eastAsiaTheme="minorEastAsia" w:cstheme="minorEastAsia"/>
          </w:rPr>
          <w:t>为了优化综合能源系统的配置，张泓楷</w:t>
        </w:r>
      </w:ins>
      <w:ins w:id="368" w:author="Pisces" w:date="2025-05-14T10:03:00Z">
        <w:r>
          <w:rPr>
            <w:rStyle w:val="24"/>
            <w:rFonts w:hint="eastAsia" w:asciiTheme="minorEastAsia" w:hAnsiTheme="minorEastAsia" w:eastAsiaTheme="minorEastAsia" w:cstheme="minorEastAsia"/>
          </w:rPr>
          <w:t>[</w:t>
        </w:r>
      </w:ins>
      <w:ins w:id="369" w:author="Pisces" w:date="2025-05-14T10:03:00Z">
        <w:r>
          <w:rPr>
            <w:rStyle w:val="24"/>
            <w:rFonts w:hint="eastAsia" w:asciiTheme="minorEastAsia" w:hAnsiTheme="minorEastAsia" w:eastAsiaTheme="minorEastAsia" w:cstheme="minorEastAsia"/>
          </w:rPr>
          <w:endnoteReference w:id="25"/>
        </w:r>
      </w:ins>
      <w:ins w:id="370" w:author="Pisces" w:date="2025-05-14T10:03:00Z">
        <w:r>
          <w:rPr>
            <w:rStyle w:val="24"/>
            <w:rFonts w:hint="eastAsia" w:asciiTheme="minorEastAsia" w:hAnsiTheme="minorEastAsia" w:eastAsiaTheme="minorEastAsia" w:cstheme="minorEastAsia"/>
          </w:rPr>
          <w:t>]</w:t>
        </w:r>
      </w:ins>
      <w:ins w:id="371" w:author="Pisces" w:date="2025-05-14T10:03:00Z">
        <w:r>
          <w:rPr>
            <w:rFonts w:hint="eastAsia" w:asciiTheme="minorEastAsia" w:hAnsiTheme="minorEastAsia" w:eastAsiaTheme="minorEastAsia" w:cstheme="minorEastAsia"/>
          </w:rPr>
          <w:t>基于综合能源的运行规律和负荷不确定性</w:t>
        </w:r>
      </w:ins>
      <w:ins w:id="372" w:author="Pisces" w:date="2025-05-14T10:04:00Z">
        <w:r>
          <w:rPr>
            <w:rFonts w:hint="eastAsia" w:asciiTheme="minorEastAsia" w:hAnsiTheme="minorEastAsia" w:eastAsiaTheme="minorEastAsia" w:cstheme="minorEastAsia"/>
          </w:rPr>
          <w:t>提出模型并采用列和约束生成算法进行求解；</w:t>
        </w:r>
      </w:ins>
      <w:ins w:id="373" w:author="Pisces" w:date="2025-05-14T10:06:00Z">
        <w:r>
          <w:rPr>
            <w:rFonts w:hint="eastAsia" w:asciiTheme="minorEastAsia" w:hAnsiTheme="minorEastAsia" w:eastAsiaTheme="minorEastAsia" w:cstheme="minorEastAsia"/>
          </w:rPr>
          <w:t>Ma等</w:t>
        </w:r>
      </w:ins>
      <w:ins w:id="374" w:author="Pisces" w:date="2025-05-14T10:06:00Z">
        <w:r>
          <w:rPr>
            <w:rStyle w:val="24"/>
            <w:rFonts w:hint="eastAsia" w:asciiTheme="minorEastAsia" w:hAnsiTheme="minorEastAsia" w:eastAsiaTheme="minorEastAsia" w:cstheme="minorEastAsia"/>
          </w:rPr>
          <w:t>[</w:t>
        </w:r>
      </w:ins>
      <w:ins w:id="375" w:author="Pisces" w:date="2025-05-14T10:06:00Z">
        <w:r>
          <w:rPr>
            <w:rStyle w:val="24"/>
            <w:rFonts w:hint="eastAsia" w:asciiTheme="minorEastAsia" w:hAnsiTheme="minorEastAsia" w:eastAsiaTheme="minorEastAsia" w:cstheme="minorEastAsia"/>
          </w:rPr>
          <w:endnoteReference w:id="26"/>
        </w:r>
      </w:ins>
      <w:ins w:id="376" w:author="Pisces" w:date="2025-05-14T10:06:00Z">
        <w:r>
          <w:rPr>
            <w:rStyle w:val="24"/>
            <w:rFonts w:hint="eastAsia" w:asciiTheme="minorEastAsia" w:hAnsiTheme="minorEastAsia" w:eastAsiaTheme="minorEastAsia" w:cstheme="minorEastAsia"/>
          </w:rPr>
          <w:t>]</w:t>
        </w:r>
      </w:ins>
      <w:ins w:id="377" w:author="Pisces" w:date="2025-05-14T10:07:00Z">
        <w:r>
          <w:rPr>
            <w:rFonts w:hint="eastAsia" w:asciiTheme="minorEastAsia" w:hAnsiTheme="minorEastAsia" w:eastAsiaTheme="minorEastAsia" w:cstheme="minorEastAsia"/>
          </w:rPr>
          <w:t>提出了一种基于模型预测控制的自适应能量管理策略框架来优化超级电容利用率和延长电池寿命；</w:t>
        </w:r>
      </w:ins>
      <w:ins w:id="378" w:author="Pisces" w:date="2025-05-14T10:10:00Z">
        <w:r>
          <w:rPr>
            <w:rFonts w:hint="eastAsia" w:asciiTheme="minorEastAsia" w:hAnsiTheme="minorEastAsia" w:eastAsiaTheme="minorEastAsia" w:cstheme="minorEastAsia"/>
          </w:rPr>
          <w:t>北京航空航天大学</w:t>
        </w:r>
      </w:ins>
      <w:ins w:id="379" w:author="Pisces" w:date="2025-05-14T10:10:00Z">
        <w:r>
          <w:rPr>
            <w:rStyle w:val="24"/>
            <w:rFonts w:hint="eastAsia" w:asciiTheme="minorEastAsia" w:hAnsiTheme="minorEastAsia" w:eastAsiaTheme="minorEastAsia" w:cstheme="minorEastAsia"/>
          </w:rPr>
          <w:t>[</w:t>
        </w:r>
      </w:ins>
      <w:ins w:id="380" w:author="Pisces" w:date="2025-05-14T10:10:00Z">
        <w:r>
          <w:rPr>
            <w:rStyle w:val="24"/>
            <w:rFonts w:hint="eastAsia" w:asciiTheme="minorEastAsia" w:hAnsiTheme="minorEastAsia" w:eastAsiaTheme="minorEastAsia" w:cstheme="minorEastAsia"/>
          </w:rPr>
          <w:endnoteReference w:id="27"/>
        </w:r>
      </w:ins>
      <w:ins w:id="381" w:author="Pisces" w:date="2025-05-14T10:10:00Z">
        <w:r>
          <w:rPr>
            <w:rStyle w:val="24"/>
            <w:rFonts w:hint="eastAsia" w:asciiTheme="minorEastAsia" w:hAnsiTheme="minorEastAsia" w:eastAsiaTheme="minorEastAsia" w:cstheme="minorEastAsia"/>
          </w:rPr>
          <w:t>]</w:t>
        </w:r>
      </w:ins>
      <w:ins w:id="382" w:author="Pisces" w:date="2025-05-14T10:10:00Z">
        <w:r>
          <w:rPr>
            <w:rFonts w:hint="eastAsia" w:asciiTheme="minorEastAsia" w:hAnsiTheme="minorEastAsia" w:eastAsiaTheme="minorEastAsia" w:cstheme="minorEastAsia"/>
          </w:rPr>
          <w:t>研究了热管理优化的高性能光伏-</w:t>
        </w:r>
      </w:ins>
      <w:ins w:id="383" w:author="Pisces" w:date="2025-05-14T10:11:00Z">
        <w:r>
          <w:rPr>
            <w:rFonts w:hint="eastAsia" w:asciiTheme="minorEastAsia" w:hAnsiTheme="minorEastAsia" w:eastAsiaTheme="minorEastAsia" w:cstheme="minorEastAsia"/>
          </w:rPr>
          <w:t>热电耦合系统混合发电，表明PV-TE技术组合可以有效扩大太阳光谱的使用并增加总功率输出</w:t>
        </w:r>
      </w:ins>
      <w:ins w:id="384" w:author="Pisces" w:date="2025-05-14T10:19:00Z">
        <w:r>
          <w:rPr>
            <w:rFonts w:hint="eastAsia" w:asciiTheme="minorEastAsia" w:hAnsiTheme="minorEastAsia" w:eastAsiaTheme="minorEastAsia" w:cstheme="minorEastAsia"/>
          </w:rPr>
          <w:t>；</w:t>
        </w:r>
      </w:ins>
      <w:ins w:id="385" w:author="Pisces" w:date="2025-05-14T10:21:00Z">
        <w:r>
          <w:rPr>
            <w:rFonts w:hint="eastAsia" w:asciiTheme="minorEastAsia" w:hAnsiTheme="minorEastAsia" w:eastAsiaTheme="minorEastAsia" w:cstheme="minorEastAsia"/>
          </w:rPr>
          <w:t>刘霁欧</w:t>
        </w:r>
      </w:ins>
      <w:ins w:id="386" w:author="Pisces" w:date="2025-05-14T10:21:00Z">
        <w:r>
          <w:rPr>
            <w:rStyle w:val="24"/>
            <w:rFonts w:hint="eastAsia" w:asciiTheme="minorEastAsia" w:hAnsiTheme="minorEastAsia" w:eastAsiaTheme="minorEastAsia" w:cstheme="minorEastAsia"/>
          </w:rPr>
          <w:t>[</w:t>
        </w:r>
      </w:ins>
      <w:ins w:id="387" w:author="Pisces" w:date="2025-05-14T10:21:00Z">
        <w:r>
          <w:rPr>
            <w:rStyle w:val="24"/>
            <w:rFonts w:hint="eastAsia" w:asciiTheme="minorEastAsia" w:hAnsiTheme="minorEastAsia" w:eastAsiaTheme="minorEastAsia" w:cstheme="minorEastAsia"/>
          </w:rPr>
          <w:endnoteReference w:id="28"/>
        </w:r>
      </w:ins>
      <w:ins w:id="388" w:author="Pisces" w:date="2025-05-14T10:21:00Z">
        <w:r>
          <w:rPr>
            <w:rStyle w:val="24"/>
            <w:rFonts w:hint="eastAsia" w:asciiTheme="minorEastAsia" w:hAnsiTheme="minorEastAsia" w:eastAsiaTheme="minorEastAsia" w:cstheme="minorEastAsia"/>
          </w:rPr>
          <w:t>]</w:t>
        </w:r>
      </w:ins>
      <w:ins w:id="389" w:author="Pisces" w:date="2025-05-14T10:22:00Z">
        <w:r>
          <w:rPr>
            <w:rFonts w:hint="eastAsia" w:asciiTheme="minorEastAsia" w:hAnsiTheme="minorEastAsia" w:eastAsiaTheme="minorEastAsia" w:cstheme="minorEastAsia"/>
          </w:rPr>
          <w:t>等提出一种考虑氢能多元利用的综合能源系统主从博弈优化运行策略，系统</w:t>
        </w:r>
      </w:ins>
      <w:ins w:id="390" w:author="Pisces" w:date="2025-05-14T10:23:00Z">
        <w:r>
          <w:rPr>
            <w:rFonts w:hint="eastAsia" w:asciiTheme="minorEastAsia" w:hAnsiTheme="minorEastAsia" w:eastAsiaTheme="minorEastAsia" w:cstheme="minorEastAsia"/>
          </w:rPr>
          <w:t>碳排放量降低了10.15%；</w:t>
        </w:r>
      </w:ins>
      <w:ins w:id="391" w:author="Pisces" w:date="2025-05-14T10:24:00Z">
        <w:r>
          <w:rPr>
            <w:rFonts w:hint="eastAsia" w:asciiTheme="minorEastAsia" w:hAnsiTheme="minorEastAsia" w:eastAsiaTheme="minorEastAsia" w:cstheme="minorEastAsia"/>
          </w:rPr>
          <w:t>李泽霜等</w:t>
        </w:r>
      </w:ins>
      <w:ins w:id="392" w:author="Pisces" w:date="2025-05-14T10:24:00Z">
        <w:r>
          <w:rPr>
            <w:rStyle w:val="24"/>
            <w:rFonts w:hint="eastAsia" w:asciiTheme="minorEastAsia" w:hAnsiTheme="minorEastAsia" w:eastAsiaTheme="minorEastAsia" w:cstheme="minorEastAsia"/>
          </w:rPr>
          <w:t>[</w:t>
        </w:r>
      </w:ins>
      <w:ins w:id="393" w:author="Pisces" w:date="2025-05-14T10:24:00Z">
        <w:r>
          <w:rPr>
            <w:rStyle w:val="24"/>
            <w:rFonts w:hint="eastAsia" w:asciiTheme="minorEastAsia" w:hAnsiTheme="minorEastAsia" w:eastAsiaTheme="minorEastAsia" w:cstheme="minorEastAsia"/>
          </w:rPr>
          <w:endnoteReference w:id="29"/>
        </w:r>
      </w:ins>
      <w:ins w:id="394" w:author="Pisces" w:date="2025-05-14T10:24:00Z">
        <w:r>
          <w:rPr>
            <w:rStyle w:val="24"/>
            <w:rFonts w:hint="eastAsia" w:asciiTheme="minorEastAsia" w:hAnsiTheme="minorEastAsia" w:eastAsiaTheme="minorEastAsia" w:cstheme="minorEastAsia"/>
          </w:rPr>
          <w:t>]</w:t>
        </w:r>
      </w:ins>
      <w:ins w:id="395" w:author="Pisces" w:date="2025-05-14T10:25:00Z">
        <w:r>
          <w:rPr>
            <w:rFonts w:hint="eastAsia" w:asciiTheme="minorEastAsia" w:hAnsiTheme="minorEastAsia" w:eastAsiaTheme="minorEastAsia" w:cstheme="minorEastAsia"/>
          </w:rPr>
          <w:t>针对碳排放、</w:t>
        </w:r>
      </w:ins>
      <w:ins w:id="396" w:author="Pisces" w:date="2025-05-14T10:26:00Z">
        <w:r>
          <w:rPr>
            <w:rFonts w:hint="eastAsia" w:asciiTheme="minorEastAsia" w:hAnsiTheme="minorEastAsia" w:eastAsiaTheme="minorEastAsia" w:cstheme="minorEastAsia"/>
          </w:rPr>
          <w:t>新能源消纳等问题，引入碳捕集-多阶段电转气运行框架</w:t>
        </w:r>
      </w:ins>
      <w:ins w:id="397" w:author="Pisces" w:date="2025-05-14T10:27:00Z">
        <w:r>
          <w:rPr>
            <w:rFonts w:hint="eastAsia" w:asciiTheme="minorEastAsia" w:hAnsiTheme="minorEastAsia" w:eastAsiaTheme="minorEastAsia" w:cstheme="minorEastAsia"/>
          </w:rPr>
          <w:t>并采用含Tent混沌映射与权重因子的改进麻雀搜索算法进行求解；</w:t>
        </w:r>
      </w:ins>
      <w:ins w:id="398" w:author="Pisces" w:date="2025-05-14T10:34:00Z">
        <w:r>
          <w:rPr>
            <w:rFonts w:hint="eastAsia" w:asciiTheme="minorEastAsia" w:hAnsiTheme="minorEastAsia" w:eastAsiaTheme="minorEastAsia" w:cstheme="minorEastAsia"/>
          </w:rPr>
          <w:t>Cheng等</w:t>
        </w:r>
      </w:ins>
      <w:ins w:id="399" w:author="Pisces" w:date="2025-05-14T10:34:00Z">
        <w:r>
          <w:rPr>
            <w:rStyle w:val="24"/>
            <w:rFonts w:hint="eastAsia" w:asciiTheme="minorEastAsia" w:hAnsiTheme="minorEastAsia" w:eastAsiaTheme="minorEastAsia" w:cstheme="minorEastAsia"/>
          </w:rPr>
          <w:t>[</w:t>
        </w:r>
      </w:ins>
      <w:ins w:id="400" w:author="Pisces" w:date="2025-05-14T10:34:00Z">
        <w:r>
          <w:rPr>
            <w:rStyle w:val="24"/>
            <w:rFonts w:hint="eastAsia" w:asciiTheme="minorEastAsia" w:hAnsiTheme="minorEastAsia" w:eastAsiaTheme="minorEastAsia" w:cstheme="minorEastAsia"/>
          </w:rPr>
          <w:endnoteReference w:id="30"/>
        </w:r>
      </w:ins>
      <w:ins w:id="401" w:author="Pisces" w:date="2025-05-14T10:34:00Z">
        <w:r>
          <w:rPr>
            <w:rStyle w:val="24"/>
            <w:rFonts w:hint="eastAsia" w:asciiTheme="minorEastAsia" w:hAnsiTheme="minorEastAsia" w:eastAsiaTheme="minorEastAsia" w:cstheme="minorEastAsia"/>
          </w:rPr>
          <w:t>]</w:t>
        </w:r>
      </w:ins>
      <w:ins w:id="402" w:author="Pisces" w:date="2025-05-14T10:34:00Z">
        <w:r>
          <w:rPr>
            <w:rFonts w:hint="eastAsia" w:asciiTheme="minorEastAsia" w:hAnsiTheme="minorEastAsia" w:eastAsiaTheme="minorEastAsia" w:cstheme="minorEastAsia"/>
          </w:rPr>
          <w:t>对于可再生能源的不确定性</w:t>
        </w:r>
      </w:ins>
      <w:ins w:id="403" w:author="Pisces" w:date="2025-05-14T10:35:00Z">
        <w:r>
          <w:rPr>
            <w:rFonts w:hint="eastAsia" w:asciiTheme="minorEastAsia" w:hAnsiTheme="minorEastAsia" w:eastAsiaTheme="minorEastAsia" w:cstheme="minorEastAsia"/>
          </w:rPr>
          <w:t>提出</w:t>
        </w:r>
      </w:ins>
      <w:ins w:id="404" w:author="Pisces" w:date="2025-05-14T10:36:00Z">
        <w:r>
          <w:rPr>
            <w:rFonts w:hint="eastAsia" w:asciiTheme="minorEastAsia" w:hAnsiTheme="minorEastAsia" w:eastAsiaTheme="minorEastAsia" w:cstheme="minorEastAsia"/>
          </w:rPr>
          <w:t>以风险水平和预测误差量化水电灵活性储备的调峰模型</w:t>
        </w:r>
      </w:ins>
      <w:ins w:id="405" w:author="Pisces" w:date="2025-05-14T10:35:00Z">
        <w:r>
          <w:rPr>
            <w:rFonts w:hint="eastAsia" w:asciiTheme="minorEastAsia" w:hAnsiTheme="minorEastAsia" w:eastAsiaTheme="minorEastAsia" w:cstheme="minorEastAsia"/>
          </w:rPr>
          <w:t>，</w:t>
        </w:r>
      </w:ins>
      <w:ins w:id="406" w:author="Pisces" w:date="2025-05-14T10:36:00Z">
        <w:r>
          <w:rPr>
            <w:rFonts w:hint="eastAsia" w:asciiTheme="minorEastAsia" w:hAnsiTheme="minorEastAsia" w:eastAsiaTheme="minorEastAsia" w:cstheme="minorEastAsia"/>
          </w:rPr>
          <w:t>提高了</w:t>
        </w:r>
      </w:ins>
      <w:ins w:id="407" w:author="Pisces" w:date="2025-05-14T10:37:00Z">
        <w:r>
          <w:rPr>
            <w:rFonts w:hint="eastAsia" w:asciiTheme="minorEastAsia" w:hAnsiTheme="minorEastAsia" w:eastAsiaTheme="minorEastAsia" w:cstheme="minorEastAsia"/>
          </w:rPr>
          <w:t>调峰调度的可靠性。</w:t>
        </w:r>
      </w:ins>
    </w:p>
    <w:p w14:paraId="7CB541C7">
      <w:pPr>
        <w:pStyle w:val="12"/>
        <w:spacing w:line="360" w:lineRule="auto"/>
        <w:ind w:left="482"/>
        <w:rPr>
          <w:ins w:id="408" w:author="Pisces" w:date="2025-05-13T22:28:00Z"/>
          <w:rFonts w:hint="eastAsia" w:asciiTheme="minorEastAsia" w:hAnsiTheme="minorEastAsia" w:eastAsiaTheme="minorEastAsia" w:cstheme="minorEastAsia"/>
        </w:rPr>
      </w:pPr>
      <w:ins w:id="409" w:author="Pisces" w:date="2025-05-15T19:46:00Z">
        <w:r>
          <w:rPr>
            <w:rFonts w:hint="eastAsia" w:asciiTheme="minorEastAsia" w:hAnsiTheme="minorEastAsia" w:eastAsiaTheme="minorEastAsia" w:cstheme="minorEastAsia"/>
          </w:rPr>
          <w:t>综上所述，现有研究成果</w:t>
        </w:r>
      </w:ins>
      <w:ins w:id="410" w:author="Pisces" w:date="2025-05-15T19:47:00Z">
        <w:r>
          <w:rPr>
            <w:rFonts w:hint="eastAsia" w:asciiTheme="minorEastAsia" w:hAnsiTheme="minorEastAsia" w:eastAsiaTheme="minorEastAsia" w:cstheme="minorEastAsia"/>
          </w:rPr>
          <w:t>中电热氢综合能源系统的优化运行研究都各有侧重，</w:t>
        </w:r>
      </w:ins>
      <w:ins w:id="411" w:author="Pisces" w:date="2025-05-15T19:48:00Z">
        <w:r>
          <w:rPr>
            <w:rFonts w:hint="eastAsia" w:asciiTheme="minorEastAsia" w:hAnsiTheme="minorEastAsia" w:eastAsiaTheme="minorEastAsia" w:cstheme="minorEastAsia"/>
          </w:rPr>
          <w:t>要么</w:t>
        </w:r>
      </w:ins>
      <w:ins w:id="412" w:author="Pisces" w:date="2025-05-15T19:49:00Z">
        <w:r>
          <w:rPr>
            <w:rFonts w:hint="eastAsia" w:asciiTheme="minorEastAsia" w:hAnsiTheme="minorEastAsia" w:eastAsiaTheme="minorEastAsia" w:cstheme="minorEastAsia"/>
          </w:rPr>
          <w:t>聚焦于降碳和系统升级，要么聚焦于</w:t>
        </w:r>
      </w:ins>
      <w:ins w:id="413" w:author="Pisces" w:date="2025-05-15T19:50:00Z">
        <w:r>
          <w:rPr>
            <w:rFonts w:hint="eastAsia" w:asciiTheme="minorEastAsia" w:hAnsiTheme="minorEastAsia" w:eastAsiaTheme="minorEastAsia" w:cstheme="minorEastAsia"/>
          </w:rPr>
          <w:t>成本减少和需求响应</w:t>
        </w:r>
      </w:ins>
      <w:ins w:id="414" w:author="Pisces" w:date="2025-05-15T19:51:00Z">
        <w:r>
          <w:rPr>
            <w:rFonts w:hint="eastAsia" w:asciiTheme="minorEastAsia" w:hAnsiTheme="minorEastAsia" w:eastAsiaTheme="minorEastAsia" w:cstheme="minorEastAsia"/>
          </w:rPr>
          <w:t>，而且其中不乏有些研究</w:t>
        </w:r>
      </w:ins>
      <w:ins w:id="415" w:author="Pisces" w:date="2025-05-15T19:52:00Z">
        <w:r>
          <w:rPr>
            <w:rFonts w:hint="eastAsia" w:asciiTheme="minorEastAsia" w:hAnsiTheme="minorEastAsia" w:eastAsiaTheme="minorEastAsia" w:cstheme="minorEastAsia"/>
          </w:rPr>
          <w:t>进针对于热负荷和电负荷上。</w:t>
        </w:r>
      </w:ins>
    </w:p>
    <w:p w14:paraId="3E746953">
      <w:pPr>
        <w:pStyle w:val="12"/>
        <w:spacing w:line="360" w:lineRule="auto"/>
        <w:ind w:firstLine="0" w:firstLineChars="0"/>
        <w:rPr>
          <w:rFonts w:hint="eastAsia" w:asciiTheme="minorEastAsia" w:hAnsiTheme="minorEastAsia" w:eastAsiaTheme="minorEastAsia" w:cstheme="minorEastAsia"/>
        </w:rPr>
      </w:pPr>
    </w:p>
    <w:p w14:paraId="7FCA1819">
      <w:pPr>
        <w:pStyle w:val="12"/>
        <w:numPr>
          <w:ilvl w:val="0"/>
          <w:numId w:val="2"/>
        </w:numPr>
        <w:spacing w:line="360" w:lineRule="auto"/>
        <w:ind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研究内容与技术路线</w:t>
      </w:r>
      <w:r>
        <w:commentReference w:id="2"/>
      </w:r>
    </w:p>
    <w:p w14:paraId="2DF6B563">
      <w:pPr>
        <w:pStyle w:val="12"/>
        <w:spacing w:line="360" w:lineRule="auto"/>
        <w:ind w:left="482"/>
        <w:jc w:val="left"/>
        <w:rPr>
          <w:ins w:id="416" w:author="Pisces" w:date="2025-05-16T19:34:00Z"/>
          <w:rFonts w:hint="eastAsia" w:asciiTheme="minorEastAsia" w:hAnsiTheme="minorEastAsia" w:eastAsiaTheme="minorEastAsia" w:cstheme="minorEastAsia"/>
        </w:rPr>
      </w:pPr>
      <w:ins w:id="417" w:author="Pisces" w:date="2025-05-16T19:34:00Z">
        <w:r>
          <w:rPr>
            <w:rFonts w:hint="eastAsia" w:asciiTheme="minorEastAsia" w:hAnsiTheme="minorEastAsia" w:eastAsiaTheme="minorEastAsia" w:cstheme="minorEastAsia"/>
          </w:rPr>
          <w:t>1.</w:t>
        </w:r>
      </w:ins>
      <w:ins w:id="418" w:author="Pisces" w:date="2025-05-17T11:40:00Z">
        <w:r>
          <w:rPr>
            <w:rFonts w:hint="eastAsia" w:asciiTheme="minorEastAsia" w:hAnsiTheme="minorEastAsia" w:eastAsiaTheme="minorEastAsia" w:cstheme="minorEastAsia"/>
          </w:rPr>
          <w:t>3</w:t>
        </w:r>
      </w:ins>
      <w:ins w:id="419" w:author="Pisces" w:date="2025-05-16T19:34:00Z">
        <w:r>
          <w:rPr>
            <w:rFonts w:hint="eastAsia" w:asciiTheme="minorEastAsia" w:hAnsiTheme="minorEastAsia" w:eastAsiaTheme="minorEastAsia" w:cstheme="minorEastAsia"/>
          </w:rPr>
          <w:t>.</w:t>
        </w:r>
      </w:ins>
      <w:ins w:id="420" w:author="Pisces" w:date="2025-05-17T11:40:00Z">
        <w:r>
          <w:rPr>
            <w:rFonts w:hint="eastAsia" w:asciiTheme="minorEastAsia" w:hAnsiTheme="minorEastAsia" w:eastAsiaTheme="minorEastAsia" w:cstheme="minorEastAsia"/>
          </w:rPr>
          <w:t xml:space="preserve">1 </w:t>
        </w:r>
      </w:ins>
      <w:ins w:id="421" w:author="Pisces" w:date="2025-05-16T19:34:00Z">
        <w:r>
          <w:rPr>
            <w:rFonts w:hint="eastAsia" w:asciiTheme="minorEastAsia" w:hAnsiTheme="minorEastAsia" w:eastAsiaTheme="minorEastAsia" w:cstheme="minorEastAsia"/>
          </w:rPr>
          <w:t>研究内容</w:t>
        </w:r>
      </w:ins>
    </w:p>
    <w:p w14:paraId="55F3547D">
      <w:pPr>
        <w:pStyle w:val="12"/>
        <w:spacing w:line="360" w:lineRule="auto"/>
        <w:ind w:left="482"/>
        <w:jc w:val="left"/>
        <w:rPr>
          <w:ins w:id="422" w:author="Pisces" w:date="2025-05-16T19:20:00Z"/>
          <w:rFonts w:hint="eastAsia" w:asciiTheme="minorEastAsia" w:hAnsiTheme="minorEastAsia" w:eastAsiaTheme="minorEastAsia" w:cstheme="minorEastAsia"/>
        </w:rPr>
      </w:pPr>
      <w:ins w:id="423" w:author="Pisces" w:date="2025-05-16T19:47:00Z">
        <w:r>
          <w:rPr>
            <w:rFonts w:asciiTheme="minorEastAsia" w:hAnsiTheme="minorEastAsia" w:eastAsiaTheme="minorEastAsia" w:cstheme="minorEastAsia"/>
          </w:rPr>
          <w:t>本</w:t>
        </w:r>
      </w:ins>
      <w:ins w:id="424" w:author="Pisces" w:date="2025-05-16T19:47:00Z">
        <w:r>
          <w:rPr>
            <w:rFonts w:hint="eastAsia" w:asciiTheme="minorEastAsia" w:hAnsiTheme="minorEastAsia" w:eastAsiaTheme="minorEastAsia" w:cstheme="minorEastAsia"/>
          </w:rPr>
          <w:t>文</w:t>
        </w:r>
      </w:ins>
      <w:ins w:id="425" w:author="Pisces" w:date="2025-05-16T19:47:00Z">
        <w:r>
          <w:rPr>
            <w:rFonts w:asciiTheme="minorEastAsia" w:hAnsiTheme="minorEastAsia" w:eastAsiaTheme="minorEastAsia" w:cstheme="minorEastAsia"/>
          </w:rPr>
          <w:t>聚焦于商住园区电热氢综合能源系统的优化设计及经济性分析，以构建多目标协同优化的指标体系为核心，重点围绕系统运行的关键影响因素展开多维度研究。首先，基于可再生能源波动性、柔性负荷动态响应特性、氢能储运效率及多能耦合复杂性等因素，系统分析电、热、氢多能流的交互机理与约束条件，明确能源供需平衡、碳排放强度、经济成本及系统可靠性等核心评价维度。其次，提出光伏消纳率、储氢供电时长、绿氢比例及投资回收期等关键指标。在此基础上，引入交替方向乘子法（ADMM）构建双层优化调度模型，上层通过分布式算法协调园区多主体能量交互，下层采用混合整数规划实现多能流动态优化，并结合柔性负荷的“价格-舒适度”双目标调节策略，设计涵盖光伏融雪增效、储氢容量配置、余热梯级利用及智能控制硬件的技术路线。最终通过DeST仿真验证极端场景下的系统鲁棒性，并依托全寿命周期成本模型与敏感性分析，评估技术经济性与政策适配性，形成一套兼顾低碳性、经济性与可靠性的商住园区综合能源系统优化运行方法。</w:t>
        </w:r>
      </w:ins>
    </w:p>
    <w:p w14:paraId="4D287815">
      <w:pPr>
        <w:pStyle w:val="12"/>
        <w:spacing w:line="360" w:lineRule="auto"/>
        <w:ind w:left="482"/>
        <w:jc w:val="left"/>
        <w:rPr>
          <w:ins w:id="426" w:author="Pisces" w:date="2025-05-17T23:56:00Z"/>
          <w:rFonts w:hint="eastAsia" w:asciiTheme="minorEastAsia" w:hAnsiTheme="minorEastAsia" w:eastAsiaTheme="minorEastAsia" w:cstheme="minorEastAsia"/>
          <w:color w:val="FF0000"/>
        </w:rPr>
      </w:pPr>
      <w:ins w:id="427" w:author="Pisces" w:date="2025-05-17T11:40:00Z">
        <w:r>
          <w:rPr>
            <w:rFonts w:hint="eastAsia" w:asciiTheme="minorEastAsia" w:hAnsiTheme="minorEastAsia" w:eastAsiaTheme="minorEastAsia" w:cstheme="minorEastAsia"/>
          </w:rPr>
          <w:t>1.3.2 技术路线</w:t>
        </w:r>
      </w:ins>
    </w:p>
    <w:p w14:paraId="73B4F283">
      <w:pPr>
        <w:pStyle w:val="12"/>
        <w:spacing w:line="360" w:lineRule="auto"/>
        <w:ind w:left="482"/>
        <w:jc w:val="left"/>
        <w:rPr>
          <w:ins w:id="428" w:author="Pisces" w:date="2025-05-20T20:27:00Z"/>
          <w:rFonts w:hint="eastAsia" w:asciiTheme="minorEastAsia" w:hAnsiTheme="minorEastAsia" w:eastAsiaTheme="minorEastAsia" w:cstheme="minorEastAsia"/>
          <w:color w:val="FF0000"/>
        </w:rPr>
      </w:pPr>
      <w:ins w:id="429" w:author="Pisces" w:date="2025-05-20T20:27:00Z">
        <w:r>
          <w:rPr>
            <w:rFonts w:asciiTheme="minorEastAsia" w:hAnsiTheme="minorEastAsia" w:eastAsiaTheme="minorEastAsia" w:cstheme="minorEastAsia"/>
            <w:color w:val="FF0000"/>
          </w:rPr>
          <w:drawing>
            <wp:inline distT="0" distB="0" distL="114300" distR="114300">
              <wp:extent cx="4311650" cy="6744335"/>
              <wp:effectExtent l="0" t="0" r="0" b="0"/>
              <wp:docPr id="3" name="图片 3" descr="未命名-商住园区电热氢综合能源系统功能方案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商住园区电热氢综合能源系统功能方案设计"/>
                      <pic:cNvPicPr>
                        <a:picLocks noChangeAspect="1"/>
                      </pic:cNvPicPr>
                    </pic:nvPicPr>
                    <pic:blipFill>
                      <a:blip r:embed="rId10"/>
                      <a:srcRect b="6588"/>
                      <a:stretch>
                        <a:fillRect/>
                      </a:stretch>
                    </pic:blipFill>
                    <pic:spPr>
                      <a:xfrm>
                        <a:off x="0" y="0"/>
                        <a:ext cx="4311650" cy="6744335"/>
                      </a:xfrm>
                      <a:prstGeom prst="rect">
                        <a:avLst/>
                      </a:prstGeom>
                    </pic:spPr>
                  </pic:pic>
                </a:graphicData>
              </a:graphic>
            </wp:inline>
          </w:drawing>
        </w:r>
      </w:ins>
    </w:p>
    <w:p w14:paraId="56E2E2A5">
      <w:pPr>
        <w:pStyle w:val="12"/>
        <w:spacing w:line="360" w:lineRule="auto"/>
        <w:ind w:left="482"/>
        <w:jc w:val="left"/>
        <w:rPr>
          <w:rFonts w:hint="eastAsia" w:asciiTheme="minorEastAsia" w:hAnsiTheme="minorEastAsia" w:eastAsiaTheme="minorEastAsia" w:cstheme="minorEastAsia"/>
          <w:color w:val="FF0000"/>
        </w:rPr>
      </w:pPr>
    </w:p>
    <w:p w14:paraId="7AAC7265">
      <w:pPr>
        <w:pStyle w:val="12"/>
        <w:numPr>
          <w:ilvl w:val="0"/>
          <w:numId w:val="2"/>
        </w:numPr>
        <w:spacing w:line="360" w:lineRule="auto"/>
        <w:ind w:firstLineChars="0"/>
        <w:rPr>
          <w:ins w:id="431" w:author="Pisces" w:date="2025-05-15T20:47:00Z"/>
          <w:rFonts w:hint="eastAsia" w:asciiTheme="minorEastAsia" w:hAnsiTheme="minorEastAsia" w:eastAsiaTheme="minorEastAsia" w:cstheme="minorEastAsia"/>
        </w:rPr>
      </w:pPr>
      <w:commentRangeStart w:id="3"/>
      <w:r>
        <w:rPr>
          <w:rFonts w:hint="eastAsia" w:asciiTheme="minorEastAsia" w:hAnsiTheme="minorEastAsia" w:eastAsiaTheme="minorEastAsia" w:cstheme="minorEastAsia"/>
        </w:rPr>
        <w:t>主要创新点</w:t>
      </w:r>
      <w:commentRangeEnd w:id="3"/>
      <w:r>
        <w:commentReference w:id="3"/>
      </w:r>
    </w:p>
    <w:p w14:paraId="1B4283EE">
      <w:pPr>
        <w:pStyle w:val="12"/>
        <w:spacing w:line="360" w:lineRule="auto"/>
        <w:ind w:left="482"/>
        <w:rPr>
          <w:ins w:id="432" w:author="Pisces" w:date="2025-05-15T20:48:00Z"/>
          <w:rFonts w:hint="eastAsia" w:asciiTheme="minorEastAsia" w:hAnsiTheme="minorEastAsia" w:eastAsiaTheme="minorEastAsia" w:cstheme="minorEastAsia"/>
        </w:rPr>
      </w:pPr>
      <w:ins w:id="433" w:author="Pisces" w:date="2025-05-17T12:10:00Z">
        <w:r>
          <w:rPr>
            <w:rFonts w:hint="eastAsia" w:asciiTheme="minorEastAsia" w:hAnsiTheme="minorEastAsia" w:eastAsiaTheme="minorEastAsia" w:cstheme="minorEastAsia"/>
          </w:rPr>
          <w:t>就目前针对商住园区电热氢综合能源系统优化设计</w:t>
        </w:r>
      </w:ins>
      <w:r>
        <w:rPr>
          <w:rFonts w:hint="eastAsia" w:asciiTheme="minorEastAsia" w:hAnsiTheme="minorEastAsia" w:eastAsiaTheme="minorEastAsia" w:cstheme="minorEastAsia"/>
        </w:rPr>
        <w:t>的研究要么集中在多目标优化，要么集中在需求响应上，</w:t>
      </w:r>
      <w:ins w:id="434" w:author="Pisces" w:date="2025-05-18T12:39:00Z">
        <w:r>
          <w:rPr>
            <w:rFonts w:hint="eastAsia" w:asciiTheme="minorEastAsia" w:hAnsiTheme="minorEastAsia" w:eastAsiaTheme="minorEastAsia" w:cstheme="minorEastAsia"/>
          </w:rPr>
          <w:t>要么集中于</w:t>
        </w:r>
      </w:ins>
      <w:ins w:id="435" w:author="Pisces" w:date="2025-05-18T12:40:00Z">
        <w:r>
          <w:rPr>
            <w:rFonts w:hint="eastAsia" w:asciiTheme="minorEastAsia" w:hAnsiTheme="minorEastAsia" w:eastAsiaTheme="minorEastAsia" w:cstheme="minorEastAsia"/>
          </w:rPr>
          <w:t>碳目标，</w:t>
        </w:r>
      </w:ins>
      <w:r>
        <w:rPr>
          <w:rFonts w:hint="eastAsia" w:asciiTheme="minorEastAsia" w:hAnsiTheme="minorEastAsia" w:eastAsiaTheme="minorEastAsia" w:cstheme="minorEastAsia"/>
        </w:rPr>
        <w:t>将</w:t>
      </w:r>
      <w:ins w:id="436" w:author="Pisces" w:date="2025-05-18T12:40:00Z">
        <w:r>
          <w:rPr>
            <w:rFonts w:hint="eastAsia" w:asciiTheme="minorEastAsia" w:hAnsiTheme="minorEastAsia" w:eastAsiaTheme="minorEastAsia" w:cstheme="minorEastAsia"/>
          </w:rPr>
          <w:t>三</w:t>
        </w:r>
      </w:ins>
      <w:r>
        <w:rPr>
          <w:rFonts w:hint="eastAsia" w:asciiTheme="minorEastAsia" w:hAnsiTheme="minorEastAsia" w:eastAsiaTheme="minorEastAsia" w:cstheme="minorEastAsia"/>
        </w:rPr>
        <w:t>者相结合研究的文献较少。因此本文提出了一个考虑需求响应</w:t>
      </w:r>
      <w:ins w:id="437" w:author="Pisces" w:date="2025-05-18T12:40:00Z">
        <w:r>
          <w:rPr>
            <w:rFonts w:hint="eastAsia" w:asciiTheme="minorEastAsia" w:hAnsiTheme="minorEastAsia" w:eastAsiaTheme="minorEastAsia" w:cstheme="minorEastAsia"/>
          </w:rPr>
          <w:t>和碳目标</w:t>
        </w:r>
      </w:ins>
      <w:r>
        <w:rPr>
          <w:rFonts w:hint="eastAsia" w:asciiTheme="minorEastAsia" w:hAnsiTheme="minorEastAsia" w:eastAsiaTheme="minorEastAsia" w:cstheme="minorEastAsia"/>
        </w:rPr>
        <w:t>，含ADMM的电热氢综合能源系统双层优化运行模型，同时考虑源荷的不确定性，以运维成本，建筑间以及和电网间的交互功率成本以及碳收益为综合成本最小为目标函数。上层运用ADMM,下层运用混合整数规划进行求解。</w:t>
      </w:r>
    </w:p>
    <w:p w14:paraId="1FE1635A">
      <w:pPr>
        <w:pStyle w:val="12"/>
        <w:spacing w:line="360" w:lineRule="auto"/>
        <w:ind w:firstLine="0" w:firstLineChars="0"/>
        <w:rPr>
          <w:rFonts w:hint="eastAsia" w:asciiTheme="minorEastAsia" w:hAnsiTheme="minorEastAsia" w:eastAsiaTheme="minorEastAsia" w:cstheme="minorEastAsia"/>
        </w:rPr>
      </w:pPr>
    </w:p>
    <w:p w14:paraId="05622CD4">
      <w:pPr>
        <w:numPr>
          <w:ilvl w:val="0"/>
          <w:numId w:val="4"/>
        </w:numPr>
        <w:spacing w:line="360" w:lineRule="auto"/>
        <w:rPr>
          <w:rFonts w:hint="eastAsia" w:asciiTheme="minorEastAsia" w:hAnsiTheme="minorEastAsia" w:cstheme="minorEastAsia"/>
          <w:sz w:val="24"/>
        </w:rPr>
      </w:pPr>
      <w:r>
        <w:rPr>
          <w:rFonts w:hint="eastAsia" w:asciiTheme="minorEastAsia" w:hAnsiTheme="minorEastAsia" w:cstheme="minorEastAsia"/>
          <w:sz w:val="24"/>
        </w:rPr>
        <w:t>基础理论与概念</w:t>
      </w:r>
    </w:p>
    <w:p w14:paraId="4C9991C1">
      <w:pPr>
        <w:spacing w:line="360" w:lineRule="auto"/>
        <w:rPr>
          <w:rFonts w:hint="eastAsia" w:asciiTheme="minorEastAsia" w:hAnsiTheme="minorEastAsia" w:cstheme="minorEastAsia"/>
          <w:sz w:val="24"/>
        </w:rPr>
      </w:pPr>
      <w:r>
        <w:rPr>
          <w:rFonts w:hint="eastAsia" w:asciiTheme="minorEastAsia" w:hAnsiTheme="minorEastAsia" w:cstheme="minorEastAsia"/>
          <w:sz w:val="24"/>
        </w:rPr>
        <w:t>2.1 能源系统设计基础</w:t>
      </w:r>
    </w:p>
    <w:p w14:paraId="51321E67">
      <w:pPr>
        <w:spacing w:line="360" w:lineRule="auto"/>
        <w:rPr>
          <w:rFonts w:hint="eastAsia" w:asciiTheme="minorEastAsia" w:hAnsiTheme="minorEastAsia" w:cstheme="minorEastAsia"/>
          <w:sz w:val="24"/>
        </w:rPr>
      </w:pPr>
      <w:r>
        <w:rPr>
          <w:rFonts w:hint="eastAsia" w:asciiTheme="minorEastAsia" w:hAnsiTheme="minorEastAsia" w:cstheme="minorEastAsia"/>
          <w:sz w:val="24"/>
        </w:rPr>
        <w:t>2.1.1 削峰填谷</w:t>
      </w:r>
    </w:p>
    <w:p w14:paraId="22F0EE22">
      <w:pPr>
        <w:spacing w:line="360" w:lineRule="auto"/>
        <w:ind w:firstLine="480" w:firstLineChars="200"/>
        <w:rPr>
          <w:rFonts w:hint="eastAsia" w:asciiTheme="minorEastAsia" w:hAnsiTheme="minorEastAsia" w:cstheme="minorEastAsia"/>
          <w:sz w:val="24"/>
        </w:rPr>
      </w:pPr>
      <w:r>
        <w:rPr>
          <w:rFonts w:hint="eastAsia" w:asciiTheme="minorEastAsia" w:hAnsiTheme="minorEastAsia" w:cstheme="minorEastAsia"/>
          <w:sz w:val="24"/>
        </w:rPr>
        <w:t>削峰填谷主要通过柔性负荷的动态调节实现。其中柔性负荷可通过动态调整可平移负荷、可转移负荷、可削减负荷以减少电热氢负荷的峰谷差，从而降低从电网购电成本。</w:t>
      </w:r>
    </w:p>
    <w:p w14:paraId="68EFE3A4">
      <w:pPr>
        <w:spacing w:line="360" w:lineRule="auto"/>
        <w:rPr>
          <w:rFonts w:hint="eastAsia" w:asciiTheme="minorEastAsia" w:hAnsiTheme="minorEastAsia" w:cstheme="minorEastAsia"/>
          <w:sz w:val="24"/>
        </w:rPr>
      </w:pPr>
      <w:r>
        <w:rPr>
          <w:rFonts w:hint="eastAsia" w:asciiTheme="minorEastAsia" w:hAnsiTheme="minorEastAsia" w:cstheme="minorEastAsia"/>
          <w:sz w:val="24"/>
        </w:rPr>
        <w:t>2.1.2 多能耦合</w:t>
      </w:r>
    </w:p>
    <w:p w14:paraId="01847C59">
      <w:pPr>
        <w:spacing w:line="360" w:lineRule="auto"/>
        <w:ind w:firstLine="480" w:firstLineChars="200"/>
        <w:rPr>
          <w:rFonts w:hint="eastAsia" w:asciiTheme="minorEastAsia" w:hAnsiTheme="minorEastAsia" w:cstheme="minorEastAsia"/>
          <w:sz w:val="24"/>
        </w:rPr>
      </w:pPr>
      <w:r>
        <w:rPr>
          <w:rFonts w:hint="eastAsia" w:asciiTheme="minorEastAsia" w:hAnsiTheme="minorEastAsia" w:cstheme="minorEastAsia"/>
          <w:sz w:val="24"/>
        </w:rPr>
        <w:t>电热氢综合能源系统通过电解槽将富余电能转化为氢能储存，氢燃料电池反向供电。同时氢燃料电池发电产生的余热可以用于供暖或生活热水供应以减少电锅炉的能耗。</w:t>
      </w:r>
    </w:p>
    <w:p w14:paraId="320FBE49">
      <w:pPr>
        <w:spacing w:line="360" w:lineRule="auto"/>
        <w:ind w:firstLine="480" w:firstLineChars="200"/>
        <w:rPr>
          <w:rFonts w:hint="eastAsia" w:asciiTheme="minorEastAsia" w:hAnsiTheme="minorEastAsia" w:cstheme="minorEastAsia"/>
          <w:sz w:val="24"/>
        </w:rPr>
      </w:pPr>
    </w:p>
    <w:p w14:paraId="62B9FA59">
      <w:pPr>
        <w:spacing w:line="360" w:lineRule="auto"/>
        <w:rPr>
          <w:rFonts w:hint="eastAsia" w:asciiTheme="minorEastAsia" w:hAnsiTheme="minorEastAsia" w:cstheme="minorEastAsia"/>
          <w:sz w:val="24"/>
        </w:rPr>
      </w:pPr>
      <w:r>
        <w:rPr>
          <w:rFonts w:hint="eastAsia" w:asciiTheme="minorEastAsia" w:hAnsiTheme="minorEastAsia" w:cstheme="minorEastAsia"/>
          <w:sz w:val="24"/>
        </w:rPr>
        <w:t xml:space="preserve">2.2 </w:t>
      </w:r>
      <w:ins w:id="438" w:author="Pisces" w:date="2025-05-15T21:30:00Z">
        <w:r>
          <w:rPr>
            <w:rFonts w:hint="eastAsia" w:asciiTheme="minorEastAsia" w:hAnsiTheme="minorEastAsia" w:cstheme="minorEastAsia"/>
            <w:sz w:val="24"/>
          </w:rPr>
          <w:t>交替方向乘子法（ADMM）</w:t>
        </w:r>
      </w:ins>
    </w:p>
    <w:p w14:paraId="2A57A907">
      <w:pPr>
        <w:spacing w:line="360" w:lineRule="auto"/>
        <w:jc w:val="center"/>
        <w:rPr>
          <w:rFonts w:hint="eastAsia" w:asciiTheme="minorEastAsia" w:hAnsiTheme="minorEastAsia" w:cstheme="minorEastAsia"/>
          <w:sz w:val="24"/>
        </w:rPr>
      </w:pPr>
      <w:r>
        <w:drawing>
          <wp:inline distT="0" distB="0" distL="114300" distR="114300">
            <wp:extent cx="2233295" cy="1555750"/>
            <wp:effectExtent l="0" t="0" r="190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2233295" cy="1555750"/>
                    </a:xfrm>
                    <a:prstGeom prst="rect">
                      <a:avLst/>
                    </a:prstGeom>
                    <a:noFill/>
                    <a:ln>
                      <a:noFill/>
                    </a:ln>
                  </pic:spPr>
                </pic:pic>
              </a:graphicData>
            </a:graphic>
          </wp:inline>
        </w:drawing>
      </w:r>
    </w:p>
    <w:p w14:paraId="5308B65E">
      <w:pPr>
        <w:spacing w:line="360" w:lineRule="auto"/>
        <w:ind w:firstLine="360" w:firstLineChars="200"/>
        <w:jc w:val="center"/>
        <w:rPr>
          <w:rFonts w:hint="eastAsia" w:asciiTheme="minorEastAsia" w:hAnsiTheme="minorEastAsia" w:cstheme="minorEastAsia"/>
          <w:sz w:val="18"/>
          <w:szCs w:val="18"/>
        </w:rPr>
      </w:pPr>
      <w:r>
        <w:rPr>
          <w:rFonts w:hint="eastAsia" w:asciiTheme="minorEastAsia" w:hAnsiTheme="minorEastAsia" w:cstheme="minorEastAsia"/>
          <w:sz w:val="18"/>
          <w:szCs w:val="18"/>
        </w:rPr>
        <w:t>双层优化调度模型流程</w:t>
      </w:r>
      <w:r>
        <w:rPr>
          <w:rStyle w:val="24"/>
          <w:rFonts w:hint="eastAsia" w:asciiTheme="minorEastAsia" w:hAnsiTheme="minorEastAsia" w:cstheme="minorEastAsia"/>
          <w:sz w:val="18"/>
          <w:szCs w:val="18"/>
        </w:rPr>
        <w:t>[</w:t>
      </w:r>
      <w:r>
        <w:rPr>
          <w:rFonts w:hint="eastAsia" w:asciiTheme="minorEastAsia" w:hAnsiTheme="minorEastAsia" w:cstheme="minorEastAsia"/>
          <w:sz w:val="18"/>
          <w:szCs w:val="18"/>
        </w:rPr>
        <w:fldChar w:fldCharType="begin"/>
      </w:r>
      <w:r>
        <w:rPr>
          <w:rFonts w:hint="eastAsia" w:asciiTheme="minorEastAsia" w:hAnsiTheme="minorEastAsia" w:cstheme="minorEastAsia"/>
          <w:sz w:val="18"/>
          <w:szCs w:val="18"/>
        </w:rPr>
        <w:instrText xml:space="preserve"> NOTEREF _Ref9150 \f </w:instrText>
      </w:r>
      <w:r>
        <w:rPr>
          <w:rFonts w:hint="eastAsia" w:asciiTheme="minorEastAsia" w:hAnsiTheme="minorEastAsia" w:cstheme="minorEastAsia"/>
          <w:sz w:val="18"/>
          <w:szCs w:val="18"/>
        </w:rPr>
        <w:fldChar w:fldCharType="separate"/>
      </w:r>
      <w:r>
        <w:rPr>
          <w:rFonts w:hint="eastAsia" w:asciiTheme="minorEastAsia" w:hAnsiTheme="minorEastAsia" w:cstheme="minorEastAsia"/>
          <w:sz w:val="18"/>
          <w:szCs w:val="18"/>
          <w:vertAlign w:val="superscript"/>
        </w:rPr>
        <w:t>2</w:t>
      </w:r>
      <w:r>
        <w:rPr>
          <w:rFonts w:hint="eastAsia" w:asciiTheme="minorEastAsia" w:hAnsiTheme="minorEastAsia" w:cstheme="minorEastAsia"/>
          <w:sz w:val="18"/>
          <w:szCs w:val="18"/>
        </w:rPr>
        <w:fldChar w:fldCharType="end"/>
      </w:r>
      <w:r>
        <w:rPr>
          <w:rStyle w:val="24"/>
          <w:rFonts w:hint="eastAsia" w:asciiTheme="minorEastAsia" w:hAnsiTheme="minorEastAsia" w:cstheme="minorEastAsia"/>
          <w:sz w:val="18"/>
          <w:szCs w:val="18"/>
        </w:rPr>
        <w:t>]</w:t>
      </w:r>
    </w:p>
    <w:p w14:paraId="4AF6C21B">
      <w:pPr>
        <w:spacing w:line="360" w:lineRule="auto"/>
        <w:ind w:firstLine="480" w:firstLineChars="200"/>
        <w:rPr>
          <w:rFonts w:hint="eastAsia" w:asciiTheme="minorEastAsia" w:hAnsiTheme="minorEastAsia" w:cstheme="minorEastAsia"/>
          <w:sz w:val="24"/>
        </w:rPr>
      </w:pPr>
      <w:r>
        <w:rPr>
          <w:rFonts w:hint="eastAsia" w:asciiTheme="minorEastAsia" w:hAnsiTheme="minorEastAsia" w:cstheme="minorEastAsia"/>
          <w:sz w:val="24"/>
        </w:rPr>
        <w:t>双层优化框架通过将各类成本分开计算以达到减小计算成本且削峰填谷的作用。其中，上层以分布式为主，主要通过计算共享功率，其目标为建筑成本最小化，而下层以集中式为主，主要通过混合整数规划计算出园区成本最小值。</w:t>
      </w:r>
    </w:p>
    <w:p w14:paraId="339B53CC">
      <w:pPr>
        <w:spacing w:line="360" w:lineRule="auto"/>
        <w:ind w:firstLine="480" w:firstLineChars="200"/>
        <w:rPr>
          <w:rFonts w:hint="eastAsia" w:asciiTheme="minorEastAsia" w:hAnsiTheme="minorEastAsia" w:cstheme="minorEastAsia"/>
          <w:sz w:val="24"/>
        </w:rPr>
      </w:pPr>
    </w:p>
    <w:p w14:paraId="2C86F3A9">
      <w:pPr>
        <w:spacing w:line="360" w:lineRule="auto"/>
        <w:rPr>
          <w:rFonts w:hint="eastAsia" w:asciiTheme="minorEastAsia" w:hAnsiTheme="minorEastAsia" w:cstheme="minorEastAsia"/>
          <w:sz w:val="24"/>
        </w:rPr>
      </w:pPr>
      <w:r>
        <w:rPr>
          <w:rFonts w:hint="eastAsia" w:asciiTheme="minorEastAsia" w:hAnsiTheme="minorEastAsia" w:cstheme="minorEastAsia"/>
          <w:sz w:val="24"/>
        </w:rPr>
        <w:t>2.3 经济分析</w:t>
      </w:r>
    </w:p>
    <w:p w14:paraId="786BC369">
      <w:pPr>
        <w:spacing w:line="360" w:lineRule="auto"/>
        <w:rPr>
          <w:rFonts w:hint="eastAsia" w:asciiTheme="minorEastAsia" w:hAnsiTheme="minorEastAsia" w:cstheme="minorEastAsia"/>
          <w:sz w:val="24"/>
        </w:rPr>
      </w:pPr>
      <w:r>
        <w:rPr>
          <w:rFonts w:hint="eastAsia" w:asciiTheme="minorEastAsia" w:hAnsiTheme="minorEastAsia" w:cstheme="minorEastAsia"/>
          <w:sz w:val="24"/>
        </w:rPr>
        <w:t>2.3.1 全寿命周期</w:t>
      </w:r>
    </w:p>
    <w:p w14:paraId="3E296A8E">
      <w:pPr>
        <w:spacing w:line="360" w:lineRule="auto"/>
        <w:ind w:firstLine="480" w:firstLineChars="200"/>
        <w:rPr>
          <w:rFonts w:hint="eastAsia" w:asciiTheme="minorEastAsia" w:hAnsiTheme="minorEastAsia" w:cstheme="minorEastAsia"/>
          <w:sz w:val="24"/>
        </w:rPr>
      </w:pPr>
      <w:r>
        <w:rPr>
          <w:rFonts w:hint="eastAsia" w:asciiTheme="minorEastAsia" w:hAnsiTheme="minorEastAsia" w:cstheme="minorEastAsia"/>
          <w:sz w:val="24"/>
        </w:rPr>
        <w:t xml:space="preserve">全寿命周期理论指从能源系统规划、设计、建设、运行、维护到最终废弃的全过程中，统筹分析其经济成本、环境影响和社会效益的理论框架。   </w:t>
      </w:r>
    </w:p>
    <w:p w14:paraId="622B3C29">
      <w:pPr>
        <w:spacing w:line="360" w:lineRule="auto"/>
        <w:rPr>
          <w:rFonts w:hint="eastAsia" w:asciiTheme="minorEastAsia" w:hAnsiTheme="minorEastAsia" w:cstheme="minorEastAsia"/>
          <w:sz w:val="24"/>
        </w:rPr>
      </w:pPr>
      <w:r>
        <w:rPr>
          <w:rFonts w:hint="eastAsia" w:asciiTheme="minorEastAsia" w:hAnsiTheme="minorEastAsia" w:cstheme="minorEastAsia"/>
          <w:sz w:val="24"/>
        </w:rPr>
        <w:t>全寿命周期成本（LCC）：</w:t>
      </w:r>
    </w:p>
    <w:p w14:paraId="63A42B72">
      <w:pPr>
        <w:spacing w:line="360" w:lineRule="auto"/>
        <w:rPr>
          <w:rFonts w:hint="eastAsia" w:asciiTheme="minorEastAsia" w:hAnsiTheme="minorEastAsia" w:cstheme="minorEastAsia"/>
          <w:sz w:val="24"/>
        </w:rPr>
      </w:pPr>
      <w:r>
        <w:rPr>
          <w:rFonts w:hint="eastAsia" w:asciiTheme="minorEastAsia" w:hAnsiTheme="minorEastAsia" w:cstheme="minorEastAsia"/>
          <w:sz w:val="24"/>
        </w:rPr>
        <w:t xml:space="preserve">                       </w:t>
      </w:r>
      <m:oMath>
        <m:r>
          <m:rPr>
            <m:sty m:val="p"/>
          </m:rPr>
          <w:rPr>
            <w:rFonts w:hint="eastAsia" w:ascii="Cambria Math" w:hAnsi="Cambria Math" w:cstheme="minorEastAsia"/>
            <w:sz w:val="24"/>
          </w:rPr>
          <m:t>LCC=</m:t>
        </m:r>
        <m:sSub>
          <m:sSubPr>
            <m:ctrlPr>
              <w:rPr>
                <w:rFonts w:hint="eastAsia" w:ascii="Cambria Math" w:hAnsi="Cambria Math" w:cstheme="minorEastAsia"/>
                <w:sz w:val="24"/>
              </w:rPr>
            </m:ctrlPr>
          </m:sSubPr>
          <m:e>
            <m:r>
              <m:rPr>
                <m:sty m:val="p"/>
              </m:rPr>
              <w:rPr>
                <w:rFonts w:hint="eastAsia" w:ascii="Cambria Math" w:hAnsi="Cambria Math" w:cstheme="minorEastAsia"/>
                <w:sz w:val="24"/>
              </w:rPr>
              <m:t>C</m:t>
            </m:r>
            <m:ctrlPr>
              <w:rPr>
                <w:rFonts w:hint="eastAsia" w:ascii="Cambria Math" w:hAnsi="Cambria Math" w:cstheme="minorEastAsia"/>
                <w:sz w:val="24"/>
              </w:rPr>
            </m:ctrlPr>
          </m:e>
          <m:sub>
            <m:r>
              <m:rPr>
                <m:sty m:val="p"/>
              </m:rPr>
              <w:rPr>
                <w:rFonts w:hint="eastAsia" w:ascii="Cambria Math" w:hAnsi="Cambria Math" w:cstheme="minorEastAsia"/>
                <w:sz w:val="24"/>
              </w:rPr>
              <m:t>初始</m:t>
            </m:r>
            <m:ctrlPr>
              <w:rPr>
                <w:rFonts w:hint="eastAsia" w:ascii="Cambria Math" w:hAnsi="Cambria Math" w:cstheme="minorEastAsia"/>
                <w:sz w:val="24"/>
              </w:rPr>
            </m:ctrlPr>
          </m:sub>
        </m:sSub>
        <m:r>
          <m:rPr>
            <m:sty m:val="p"/>
          </m:rPr>
          <w:rPr>
            <w:rFonts w:hint="eastAsia" w:ascii="Cambria Math" w:hAnsi="Cambria Math" w:cstheme="minorEastAsia"/>
            <w:sz w:val="24"/>
          </w:rPr>
          <m:t>+</m:t>
        </m:r>
        <m:nary>
          <m:naryPr>
            <m:chr m:val="∑"/>
            <m:limLoc m:val="subSup"/>
            <m:ctrlPr>
              <w:rPr>
                <w:rFonts w:hint="eastAsia" w:ascii="Cambria Math" w:hAnsi="Cambria Math" w:cstheme="minorEastAsia"/>
                <w:sz w:val="24"/>
              </w:rPr>
            </m:ctrlPr>
          </m:naryPr>
          <m:sub>
            <m:r>
              <m:rPr>
                <m:sty m:val="p"/>
              </m:rPr>
              <w:rPr>
                <w:rFonts w:hint="eastAsia" w:ascii="Cambria Math" w:hAnsi="Cambria Math" w:cstheme="minorEastAsia"/>
                <w:sz w:val="24"/>
              </w:rPr>
              <m:t>t=1</m:t>
            </m:r>
            <m:ctrlPr>
              <w:rPr>
                <w:rFonts w:hint="eastAsia" w:ascii="Cambria Math" w:hAnsi="Cambria Math" w:cstheme="minorEastAsia"/>
                <w:sz w:val="24"/>
              </w:rPr>
            </m:ctrlPr>
          </m:sub>
          <m:sup>
            <m:r>
              <m:rPr>
                <m:sty m:val="p"/>
              </m:rPr>
              <w:rPr>
                <w:rFonts w:hint="eastAsia" w:ascii="Cambria Math" w:hAnsi="Cambria Math" w:cstheme="minorEastAsia"/>
                <w:sz w:val="24"/>
              </w:rPr>
              <m:t>T</m:t>
            </m:r>
            <m:ctrlPr>
              <w:rPr>
                <w:rFonts w:hint="eastAsia" w:ascii="Cambria Math" w:hAnsi="Cambria Math" w:cstheme="minorEastAsia"/>
                <w:sz w:val="24"/>
              </w:rPr>
            </m:ctrlPr>
          </m:sup>
          <m:e>
            <m:f>
              <m:fPr>
                <m:ctrlPr>
                  <w:rPr>
                    <w:rFonts w:hint="eastAsia" w:ascii="Cambria Math" w:hAnsi="Cambria Math" w:cstheme="minorEastAsia"/>
                    <w:sz w:val="24"/>
                  </w:rPr>
                </m:ctrlPr>
              </m:fPr>
              <m:num>
                <m:sSub>
                  <m:sSubPr>
                    <m:ctrlPr>
                      <w:rPr>
                        <w:rFonts w:hint="eastAsia" w:ascii="Cambria Math" w:hAnsi="Cambria Math" w:cstheme="minorEastAsia"/>
                        <w:sz w:val="24"/>
                      </w:rPr>
                    </m:ctrlPr>
                  </m:sSubPr>
                  <m:e>
                    <m:r>
                      <m:rPr>
                        <m:sty m:val="p"/>
                      </m:rPr>
                      <w:rPr>
                        <w:rFonts w:hint="eastAsia" w:ascii="Cambria Math" w:hAnsi="Cambria Math" w:cstheme="minorEastAsia"/>
                        <w:sz w:val="24"/>
                      </w:rPr>
                      <m:t>C</m:t>
                    </m:r>
                    <m:ctrlPr>
                      <w:rPr>
                        <w:rFonts w:hint="eastAsia" w:ascii="Cambria Math" w:hAnsi="Cambria Math" w:cstheme="minorEastAsia"/>
                        <w:sz w:val="24"/>
                      </w:rPr>
                    </m:ctrlPr>
                  </m:e>
                  <m:sub>
                    <m:r>
                      <m:rPr>
                        <m:sty m:val="p"/>
                      </m:rPr>
                      <w:rPr>
                        <w:rFonts w:hint="eastAsia" w:ascii="Cambria Math" w:hAnsi="Cambria Math" w:cstheme="minorEastAsia"/>
                        <w:sz w:val="24"/>
                      </w:rPr>
                      <m:t>运维，t</m:t>
                    </m:r>
                    <m:ctrlPr>
                      <w:rPr>
                        <w:rFonts w:hint="eastAsia" w:ascii="Cambria Math" w:hAnsi="Cambria Math" w:cstheme="minorEastAsia"/>
                        <w:sz w:val="24"/>
                      </w:rPr>
                    </m:ctrlPr>
                  </m:sub>
                </m:sSub>
                <m:ctrlPr>
                  <w:rPr>
                    <w:rFonts w:hint="eastAsia" w:ascii="Cambria Math" w:hAnsi="Cambria Math" w:cstheme="minorEastAsia"/>
                    <w:sz w:val="24"/>
                  </w:rPr>
                </m:ctrlPr>
              </m:num>
              <m:den>
                <m:sSup>
                  <m:sSupPr>
                    <m:ctrlPr>
                      <w:rPr>
                        <w:rFonts w:hint="eastAsia" w:ascii="Cambria Math" w:hAnsi="Cambria Math" w:cstheme="minorEastAsia"/>
                        <w:sz w:val="24"/>
                      </w:rPr>
                    </m:ctrlPr>
                  </m:sSupPr>
                  <m:e>
                    <m:r>
                      <m:rPr>
                        <m:sty m:val="p"/>
                      </m:rPr>
                      <w:rPr>
                        <w:rFonts w:hint="eastAsia" w:ascii="Cambria Math" w:hAnsi="Cambria Math" w:cstheme="minorEastAsia"/>
                        <w:sz w:val="24"/>
                      </w:rPr>
                      <m:t>（1+r）</m:t>
                    </m:r>
                    <m:ctrlPr>
                      <w:rPr>
                        <w:rFonts w:hint="eastAsia" w:ascii="Cambria Math" w:hAnsi="Cambria Math" w:cstheme="minorEastAsia"/>
                        <w:sz w:val="24"/>
                      </w:rPr>
                    </m:ctrlPr>
                  </m:e>
                  <m:sup>
                    <m:r>
                      <m:rPr>
                        <m:sty m:val="p"/>
                      </m:rPr>
                      <w:rPr>
                        <w:rFonts w:hint="eastAsia" w:ascii="Cambria Math" w:hAnsi="Cambria Math" w:cstheme="minorEastAsia"/>
                        <w:sz w:val="24"/>
                      </w:rPr>
                      <m:t>t</m:t>
                    </m:r>
                    <m:ctrlPr>
                      <w:rPr>
                        <w:rFonts w:hint="eastAsia" w:ascii="Cambria Math" w:hAnsi="Cambria Math" w:cstheme="minorEastAsia"/>
                        <w:sz w:val="24"/>
                      </w:rPr>
                    </m:ctrlPr>
                  </m:sup>
                </m:sSup>
                <m:ctrlPr>
                  <w:rPr>
                    <w:rFonts w:hint="eastAsia" w:ascii="Cambria Math" w:hAnsi="Cambria Math" w:cstheme="minorEastAsia"/>
                    <w:sz w:val="24"/>
                  </w:rPr>
                </m:ctrlPr>
              </m:den>
            </m:f>
            <m:ctrlPr>
              <w:rPr>
                <w:rFonts w:hint="eastAsia" w:ascii="Cambria Math" w:hAnsi="Cambria Math" w:cstheme="minorEastAsia"/>
                <w:sz w:val="24"/>
              </w:rPr>
            </m:ctrlPr>
          </m:e>
        </m:nary>
        <m:r>
          <m:rPr>
            <m:sty m:val="p"/>
          </m:rPr>
          <w:rPr>
            <w:rFonts w:hint="eastAsia" w:ascii="Cambria Math" w:hAnsi="Cambria Math" w:cstheme="minorEastAsia"/>
            <w:sz w:val="24"/>
          </w:rPr>
          <m:t>+</m:t>
        </m:r>
        <m:sSub>
          <m:sSubPr>
            <m:ctrlPr>
              <w:rPr>
                <w:rFonts w:hint="eastAsia" w:ascii="Cambria Math" w:hAnsi="Cambria Math" w:cstheme="minorEastAsia"/>
                <w:sz w:val="24"/>
              </w:rPr>
            </m:ctrlPr>
          </m:sSubPr>
          <m:e>
            <m:r>
              <m:rPr>
                <m:sty m:val="p"/>
              </m:rPr>
              <w:rPr>
                <w:rFonts w:hint="eastAsia" w:ascii="Cambria Math" w:hAnsi="Cambria Math" w:cstheme="minorEastAsia"/>
                <w:sz w:val="24"/>
              </w:rPr>
              <m:t>C</m:t>
            </m:r>
            <m:ctrlPr>
              <w:rPr>
                <w:rFonts w:hint="eastAsia" w:ascii="Cambria Math" w:hAnsi="Cambria Math" w:cstheme="minorEastAsia"/>
                <w:sz w:val="24"/>
              </w:rPr>
            </m:ctrlPr>
          </m:e>
          <m:sub>
            <m:r>
              <m:rPr>
                <m:sty m:val="p"/>
              </m:rPr>
              <w:rPr>
                <w:rFonts w:hint="eastAsia" w:ascii="Cambria Math" w:hAnsi="Cambria Math" w:cstheme="minorEastAsia"/>
                <w:sz w:val="24"/>
              </w:rPr>
              <m:t>退役</m:t>
            </m:r>
            <m:ctrlPr>
              <w:rPr>
                <w:rFonts w:hint="eastAsia" w:ascii="Cambria Math" w:hAnsi="Cambria Math" w:cstheme="minorEastAsia"/>
                <w:sz w:val="24"/>
              </w:rPr>
            </m:ctrlPr>
          </m:sub>
        </m:sSub>
      </m:oMath>
    </w:p>
    <w:p w14:paraId="5BA0D352">
      <w:pPr>
        <w:spacing w:line="360" w:lineRule="auto"/>
        <w:rPr>
          <w:rFonts w:hint="eastAsia" w:asciiTheme="minorEastAsia" w:hAnsiTheme="minorEastAsia" w:cstheme="minorEastAsia"/>
          <w:sz w:val="24"/>
        </w:rPr>
      </w:pPr>
      <w:r>
        <w:rPr>
          <w:rFonts w:hint="eastAsia" w:asciiTheme="minorEastAsia" w:hAnsiTheme="minorEastAsia" w:cstheme="minorEastAsia"/>
          <w:sz w:val="24"/>
        </w:rPr>
        <w:t>其中</w:t>
      </w:r>
      <m:oMath>
        <m:sSub>
          <m:sSubPr>
            <m:ctrlPr>
              <w:rPr>
                <w:rFonts w:hint="eastAsia" w:ascii="Cambria Math" w:hAnsi="Cambria Math" w:cstheme="minorEastAsia"/>
                <w:sz w:val="24"/>
              </w:rPr>
            </m:ctrlPr>
          </m:sSubPr>
          <m:e>
            <m:r>
              <m:rPr>
                <m:sty m:val="p"/>
              </m:rPr>
              <w:rPr>
                <w:rFonts w:hint="eastAsia" w:ascii="Cambria Math" w:hAnsi="Cambria Math" w:cstheme="minorEastAsia"/>
                <w:sz w:val="24"/>
              </w:rPr>
              <m:t>C</m:t>
            </m:r>
            <m:ctrlPr>
              <w:rPr>
                <w:rFonts w:hint="eastAsia" w:ascii="Cambria Math" w:hAnsi="Cambria Math" w:cstheme="minorEastAsia"/>
                <w:sz w:val="24"/>
              </w:rPr>
            </m:ctrlPr>
          </m:e>
          <m:sub>
            <m:r>
              <m:rPr>
                <m:sty m:val="p"/>
              </m:rPr>
              <w:rPr>
                <w:rFonts w:hint="eastAsia" w:ascii="Cambria Math" w:hAnsi="Cambria Math" w:cstheme="minorEastAsia"/>
                <w:sz w:val="24"/>
              </w:rPr>
              <m:t>初始</m:t>
            </m:r>
            <m:ctrlPr>
              <w:rPr>
                <w:rFonts w:hint="eastAsia" w:ascii="Cambria Math" w:hAnsi="Cambria Math" w:cstheme="minorEastAsia"/>
                <w:sz w:val="24"/>
              </w:rPr>
            </m:ctrlPr>
          </m:sub>
        </m:sSub>
      </m:oMath>
      <w:r>
        <w:rPr>
          <w:rFonts w:hint="eastAsia" w:asciiTheme="minorEastAsia" w:hAnsiTheme="minorEastAsia" w:cstheme="minorEastAsia"/>
          <w:sz w:val="24"/>
        </w:rPr>
        <w:t>为初始投资，</w:t>
      </w:r>
      <m:oMath>
        <m:sSub>
          <m:sSubPr>
            <m:ctrlPr>
              <w:rPr>
                <w:rFonts w:hint="eastAsia" w:ascii="Cambria Math" w:hAnsi="Cambria Math" w:cstheme="minorEastAsia"/>
                <w:sz w:val="24"/>
              </w:rPr>
            </m:ctrlPr>
          </m:sSubPr>
          <m:e>
            <m:r>
              <m:rPr>
                <m:sty m:val="p"/>
              </m:rPr>
              <w:rPr>
                <w:rFonts w:hint="eastAsia" w:ascii="Cambria Math" w:hAnsi="Cambria Math" w:cstheme="minorEastAsia"/>
                <w:sz w:val="24"/>
              </w:rPr>
              <m:t>C</m:t>
            </m:r>
            <m:ctrlPr>
              <w:rPr>
                <w:rFonts w:hint="eastAsia" w:ascii="Cambria Math" w:hAnsi="Cambria Math" w:cstheme="minorEastAsia"/>
                <w:sz w:val="24"/>
              </w:rPr>
            </m:ctrlPr>
          </m:e>
          <m:sub>
            <m:r>
              <m:rPr>
                <m:sty m:val="p"/>
              </m:rPr>
              <w:rPr>
                <w:rFonts w:hint="eastAsia" w:ascii="Cambria Math" w:hAnsi="Cambria Math" w:cstheme="minorEastAsia"/>
                <w:sz w:val="24"/>
              </w:rPr>
              <m:t>运维，t</m:t>
            </m:r>
            <m:ctrlPr>
              <w:rPr>
                <w:rFonts w:hint="eastAsia" w:ascii="Cambria Math" w:hAnsi="Cambria Math" w:cstheme="minorEastAsia"/>
                <w:sz w:val="24"/>
              </w:rPr>
            </m:ctrlPr>
          </m:sub>
        </m:sSub>
      </m:oMath>
      <w:r>
        <w:rPr>
          <w:rFonts w:hint="eastAsia" w:asciiTheme="minorEastAsia" w:hAnsiTheme="minorEastAsia" w:cstheme="minorEastAsia"/>
          <w:sz w:val="24"/>
        </w:rPr>
        <w:t>为第t年运维成本，</w:t>
      </w:r>
      <m:oMath>
        <m:sSub>
          <m:sSubPr>
            <m:ctrlPr>
              <w:rPr>
                <w:rFonts w:hint="eastAsia" w:ascii="Cambria Math" w:hAnsi="Cambria Math" w:cstheme="minorEastAsia"/>
                <w:sz w:val="24"/>
              </w:rPr>
            </m:ctrlPr>
          </m:sSubPr>
          <m:e>
            <m:r>
              <m:rPr>
                <m:sty m:val="p"/>
              </m:rPr>
              <w:rPr>
                <w:rFonts w:hint="eastAsia" w:ascii="Cambria Math" w:hAnsi="Cambria Math" w:cstheme="minorEastAsia"/>
                <w:sz w:val="24"/>
              </w:rPr>
              <m:t>C</m:t>
            </m:r>
            <m:ctrlPr>
              <w:rPr>
                <w:rFonts w:hint="eastAsia" w:ascii="Cambria Math" w:hAnsi="Cambria Math" w:cstheme="minorEastAsia"/>
                <w:sz w:val="24"/>
              </w:rPr>
            </m:ctrlPr>
          </m:e>
          <m:sub>
            <m:r>
              <m:rPr>
                <m:sty m:val="p"/>
              </m:rPr>
              <w:rPr>
                <w:rFonts w:hint="eastAsia" w:ascii="Cambria Math" w:hAnsi="Cambria Math" w:cstheme="minorEastAsia"/>
                <w:sz w:val="24"/>
              </w:rPr>
              <m:t>退役</m:t>
            </m:r>
            <m:ctrlPr>
              <w:rPr>
                <w:rFonts w:hint="eastAsia" w:ascii="Cambria Math" w:hAnsi="Cambria Math" w:cstheme="minorEastAsia"/>
                <w:sz w:val="24"/>
              </w:rPr>
            </m:ctrlPr>
          </m:sub>
        </m:sSub>
      </m:oMath>
      <w:r>
        <w:rPr>
          <w:rFonts w:hint="eastAsia" w:asciiTheme="minorEastAsia" w:hAnsiTheme="minorEastAsia" w:cstheme="minorEastAsia"/>
          <w:sz w:val="24"/>
        </w:rPr>
        <w:t xml:space="preserve">为退役成本，r为贴现率 </w:t>
      </w:r>
    </w:p>
    <w:p w14:paraId="5E0AE1A4">
      <w:pPr>
        <w:spacing w:line="360" w:lineRule="auto"/>
        <w:rPr>
          <w:rFonts w:hint="eastAsia" w:asciiTheme="minorEastAsia" w:hAnsiTheme="minorEastAsia" w:cstheme="minorEastAsia"/>
          <w:sz w:val="24"/>
        </w:rPr>
      </w:pPr>
      <w:r>
        <w:rPr>
          <w:rFonts w:hint="eastAsia" w:asciiTheme="minorEastAsia" w:hAnsiTheme="minorEastAsia" w:cstheme="minorEastAsia"/>
          <w:sz w:val="24"/>
        </w:rPr>
        <w:t>2.3.2 成本效益分析</w:t>
      </w:r>
    </w:p>
    <w:p w14:paraId="2A7B8787">
      <w:pPr>
        <w:spacing w:line="360" w:lineRule="auto"/>
        <w:ind w:firstLine="480" w:firstLineChars="200"/>
        <w:rPr>
          <w:rFonts w:hint="eastAsia" w:asciiTheme="minorEastAsia" w:hAnsiTheme="minorEastAsia" w:cstheme="minorEastAsia"/>
          <w:sz w:val="24"/>
        </w:rPr>
      </w:pPr>
      <w:r>
        <w:rPr>
          <w:rFonts w:hint="eastAsia" w:asciiTheme="minorEastAsia" w:hAnsiTheme="minorEastAsia" w:cstheme="minorEastAsia"/>
          <w:sz w:val="24"/>
        </w:rPr>
        <w:t>通过对比综合能源系统的初始投资成本与运行期的收益，评估项目的经济可行性，包括静态投资回收期，动态净现值，内部收益率等。</w:t>
      </w:r>
    </w:p>
    <w:p w14:paraId="1AD870C7">
      <w:pPr>
        <w:spacing w:line="360" w:lineRule="auto"/>
        <w:ind w:firstLine="480" w:firstLineChars="200"/>
        <w:rPr>
          <w:rFonts w:hint="eastAsia" w:asciiTheme="minorEastAsia" w:hAnsiTheme="minorEastAsia" w:cstheme="minorEastAsia"/>
          <w:sz w:val="24"/>
        </w:rPr>
      </w:pPr>
    </w:p>
    <w:p w14:paraId="40F8E977">
      <w:pPr>
        <w:spacing w:line="360" w:lineRule="auto"/>
        <w:rPr>
          <w:rFonts w:hint="eastAsia" w:asciiTheme="minorEastAsia" w:hAnsiTheme="minorEastAsia" w:cstheme="minorEastAsia"/>
          <w:sz w:val="24"/>
        </w:rPr>
      </w:pPr>
      <w:r>
        <w:rPr>
          <w:rFonts w:hint="eastAsia" w:asciiTheme="minorEastAsia" w:hAnsiTheme="minorEastAsia" w:cstheme="minorEastAsia"/>
          <w:sz w:val="24"/>
        </w:rPr>
        <w:t>2.4 技术验证</w:t>
      </w:r>
    </w:p>
    <w:p w14:paraId="0C022B27">
      <w:pPr>
        <w:spacing w:line="360" w:lineRule="auto"/>
        <w:rPr>
          <w:rFonts w:hint="eastAsia" w:asciiTheme="minorEastAsia" w:hAnsiTheme="minorEastAsia" w:cstheme="minorEastAsia"/>
          <w:sz w:val="24"/>
        </w:rPr>
      </w:pPr>
      <w:r>
        <w:rPr>
          <w:rFonts w:hint="eastAsia" w:asciiTheme="minorEastAsia" w:hAnsiTheme="minorEastAsia" w:cstheme="minorEastAsia"/>
          <w:sz w:val="24"/>
        </w:rPr>
        <w:t>2.4.1 DeST软件</w:t>
      </w:r>
    </w:p>
    <w:p w14:paraId="78D2CC0D">
      <w:pPr>
        <w:spacing w:line="360" w:lineRule="auto"/>
        <w:ind w:firstLine="480" w:firstLineChars="200"/>
        <w:rPr>
          <w:rFonts w:hint="eastAsia" w:asciiTheme="minorEastAsia" w:hAnsiTheme="minorEastAsia" w:cstheme="minorEastAsia"/>
          <w:sz w:val="24"/>
        </w:rPr>
      </w:pPr>
      <w:r>
        <w:rPr>
          <w:rFonts w:hint="eastAsia" w:asciiTheme="minorEastAsia" w:hAnsiTheme="minorEastAsia" w:cstheme="minorEastAsia"/>
          <w:sz w:val="24"/>
        </w:rPr>
        <w:t>通过输入建筑参数、气象数据以及设备性能曲线，模拟极端天气下的系统可靠性；通过支持柔性负荷的动态调度模拟，优化峰谷电价下的运行策略。同时也可以通过经济性模块对比不同方案以供选择，通过模拟计算综合能效比、可再生能源渗透率等指标以提供数据支持。</w:t>
      </w:r>
    </w:p>
    <w:p w14:paraId="3A310062">
      <w:pPr>
        <w:spacing w:line="360" w:lineRule="auto"/>
        <w:rPr>
          <w:rFonts w:hint="eastAsia" w:asciiTheme="minorEastAsia" w:hAnsiTheme="minorEastAsia" w:cstheme="minorEastAsia"/>
          <w:sz w:val="24"/>
        </w:rPr>
      </w:pPr>
      <w:r>
        <w:rPr>
          <w:rFonts w:hint="eastAsia" w:asciiTheme="minorEastAsia" w:hAnsiTheme="minorEastAsia" w:cstheme="minorEastAsia"/>
          <w:sz w:val="24"/>
        </w:rPr>
        <w:t>2.4.2 敏感性分析</w:t>
      </w:r>
    </w:p>
    <w:p w14:paraId="7C34BE75">
      <w:pPr>
        <w:spacing w:line="360" w:lineRule="auto"/>
        <w:ind w:firstLine="480" w:firstLineChars="200"/>
        <w:rPr>
          <w:rFonts w:hint="eastAsia" w:asciiTheme="minorEastAsia" w:hAnsiTheme="minorEastAsia" w:cstheme="minorEastAsia"/>
          <w:sz w:val="24"/>
        </w:rPr>
      </w:pPr>
      <w:r>
        <w:rPr>
          <w:rFonts w:hint="eastAsia" w:asciiTheme="minorEastAsia" w:hAnsiTheme="minorEastAsia" w:cstheme="minorEastAsia"/>
          <w:sz w:val="24"/>
        </w:rPr>
        <w:t>敏感性分析是评估系统模型对参数变化的敏感程度，用于判断关键因素的敏感性，为后续优化设计提供有效参考。包括局部敏感性分析和全局敏感性分析两种，本文采取单因素敏感性分析法，包括对总成本、电价、碳排放量等因素的分析。敏感性分析不仅可以识别关键敏感参数，还可以通过验证模型在极端天气下的情况评价系统鲁棒性，为后续优化设备配置提供参考。</w:t>
      </w:r>
    </w:p>
    <w:p w14:paraId="5EDE51A0"/>
    <w:p w14:paraId="42BF7A24">
      <w:pPr>
        <w:numPr>
          <w:ilvl w:val="0"/>
          <w:numId w:val="5"/>
        </w:numPr>
        <w:spacing w:line="360" w:lineRule="auto"/>
        <w:rPr>
          <w:rFonts w:hint="eastAsia" w:asciiTheme="minorEastAsia" w:hAnsiTheme="minorEastAsia" w:cstheme="minorEastAsia"/>
          <w:sz w:val="24"/>
        </w:rPr>
      </w:pPr>
      <w:commentRangeStart w:id="4"/>
      <w:r>
        <w:rPr>
          <w:rFonts w:hint="eastAsia" w:asciiTheme="minorEastAsia" w:hAnsiTheme="minorEastAsia" w:cstheme="minorEastAsia"/>
          <w:sz w:val="24"/>
        </w:rPr>
        <w:t>A商住园区能源系统供需特性与问题分析</w:t>
      </w:r>
      <w:commentRangeEnd w:id="4"/>
      <w:r>
        <w:commentReference w:id="4"/>
      </w:r>
    </w:p>
    <w:p w14:paraId="1705BC14">
      <w:pPr>
        <w:spacing w:line="360" w:lineRule="auto"/>
        <w:ind w:firstLine="480" w:firstLineChars="200"/>
        <w:jc w:val="left"/>
      </w:pPr>
      <w:ins w:id="439" w:author="Pisces" w:date="2025-05-15T21:54:00Z">
        <w:r>
          <w:rPr>
            <w:rFonts w:hint="eastAsia" w:asciiTheme="minorEastAsia" w:hAnsiTheme="minorEastAsia" w:cstheme="minorEastAsia"/>
            <w:sz w:val="24"/>
          </w:rPr>
          <w:t>本文所研究的是哈尔滨市某商住园区电热氢综合能源系统，总占地面积为10万平方米，其功能区包括住宅60%、商业30%、能源10%三大区域版块。</w:t>
        </w:r>
      </w:ins>
      <w:ins w:id="440" w:author="Pisces" w:date="2025-05-21T12:29:00Z">
        <w:r>
          <w:rPr>
            <w:rFonts w:hint="eastAsia" w:asciiTheme="minorEastAsia" w:hAnsiTheme="minorEastAsia" w:cstheme="minorEastAsia"/>
            <w:sz w:val="24"/>
          </w:rPr>
          <w:drawing>
            <wp:inline distT="0" distB="0" distL="114300" distR="114300">
              <wp:extent cx="4817110" cy="2553335"/>
              <wp:effectExtent l="0" t="0" r="0" b="0"/>
              <wp:docPr id="8" name="图片 8" descr="未命名-商住园区电热氢综合能源系统功能方案设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商住园区电热氢综合能源系统功能方案设计 (2)"/>
                      <pic:cNvPicPr>
                        <a:picLocks noChangeAspect="1"/>
                      </pic:cNvPicPr>
                    </pic:nvPicPr>
                    <pic:blipFill>
                      <a:blip r:embed="rId12"/>
                      <a:srcRect t="25170" r="1863" b="15436"/>
                      <a:stretch>
                        <a:fillRect/>
                      </a:stretch>
                    </pic:blipFill>
                    <pic:spPr>
                      <a:xfrm>
                        <a:off x="0" y="0"/>
                        <a:ext cx="4817110" cy="2553335"/>
                      </a:xfrm>
                      <a:prstGeom prst="rect">
                        <a:avLst/>
                      </a:prstGeom>
                    </pic:spPr>
                  </pic:pic>
                </a:graphicData>
              </a:graphic>
            </wp:inline>
          </w:drawing>
        </w:r>
      </w:ins>
    </w:p>
    <w:p w14:paraId="19A63B19">
      <w:pPr>
        <w:spacing w:line="360" w:lineRule="auto"/>
        <w:ind w:firstLine="420" w:firstLineChars="200"/>
        <w:jc w:val="center"/>
      </w:pPr>
      <w:r>
        <w:rPr>
          <w:rFonts w:hint="eastAsia"/>
        </w:rPr>
        <w:t>该园区电热氢综合能源系统示意图</w:t>
      </w:r>
    </w:p>
    <w:p w14:paraId="1FDE9C04">
      <w:pPr>
        <w:spacing w:line="360" w:lineRule="auto"/>
        <w:ind w:firstLine="480" w:firstLineChars="200"/>
        <w:rPr>
          <w:rFonts w:hint="eastAsia" w:asciiTheme="minorEastAsia" w:hAnsiTheme="minorEastAsia" w:cstheme="minorEastAsia"/>
          <w:sz w:val="24"/>
        </w:rPr>
      </w:pPr>
    </w:p>
    <w:p w14:paraId="2E8611E1">
      <w:pPr>
        <w:numPr>
          <w:ilvl w:val="0"/>
          <w:numId w:val="6"/>
        </w:numPr>
        <w:spacing w:line="360" w:lineRule="auto"/>
        <w:rPr>
          <w:ins w:id="442" w:author="Pisces" w:date="2025-05-15T21:54:00Z"/>
          <w:rFonts w:hint="eastAsia" w:asciiTheme="minorEastAsia" w:hAnsiTheme="minorEastAsia" w:cstheme="minorEastAsia"/>
          <w:sz w:val="24"/>
        </w:rPr>
      </w:pPr>
      <w:ins w:id="443" w:author="Pisces" w:date="2025-05-15T21:54:00Z">
        <w:r>
          <w:rPr>
            <w:rFonts w:hint="eastAsia" w:asciiTheme="minorEastAsia" w:hAnsiTheme="minorEastAsia" w:cstheme="minorEastAsia"/>
            <w:sz w:val="24"/>
          </w:rPr>
          <w:t>气象数据</w:t>
        </w:r>
      </w:ins>
    </w:p>
    <w:p w14:paraId="5574C178">
      <w:pPr>
        <w:spacing w:line="360" w:lineRule="auto"/>
        <w:ind w:firstLine="480" w:firstLineChars="200"/>
        <w:rPr>
          <w:rFonts w:hint="eastAsia" w:asciiTheme="minorEastAsia" w:hAnsiTheme="minorEastAsia" w:cstheme="minorEastAsia"/>
          <w:sz w:val="24"/>
        </w:rPr>
      </w:pPr>
      <w:ins w:id="444" w:author="Pisces" w:date="2025-05-15T21:54:00Z">
        <w:r>
          <w:rPr>
            <w:rFonts w:hint="eastAsia" w:asciiTheme="minorEastAsia" w:hAnsiTheme="minorEastAsia" w:cstheme="minorEastAsia"/>
            <w:sz w:val="24"/>
          </w:rPr>
          <w:t>地区冬季极端低温约为-30℃，供暖期室外平均温度-12℃，供暖度日数6000℃·d，年太阳辐射量4</w:t>
        </w:r>
      </w:ins>
      <w:ins w:id="445" w:author="Pisces" w:date="2025-05-15T22:36:00Z">
        <w:r>
          <w:rPr>
            <w:rFonts w:hint="eastAsia" w:asciiTheme="minorEastAsia" w:hAnsiTheme="minorEastAsia" w:cstheme="minorEastAsia"/>
            <w:sz w:val="24"/>
          </w:rPr>
          <w:t>5</w:t>
        </w:r>
      </w:ins>
      <w:ins w:id="446" w:author="Pisces" w:date="2025-05-15T21:54:00Z">
        <w:r>
          <w:rPr>
            <w:rFonts w:hint="eastAsia" w:asciiTheme="minorEastAsia" w:hAnsiTheme="minorEastAsia" w:cstheme="minorEastAsia"/>
            <w:sz w:val="24"/>
          </w:rPr>
          <w:t>00MJ/㎡，其中光伏出力冬季日受积雪遮挡影响均发电数2.8h，夏季3.5h。</w:t>
        </w:r>
      </w:ins>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6DE36A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nil"/>
              <w:left w:val="nil"/>
              <w:bottom w:val="nil"/>
              <w:right w:val="nil"/>
            </w:tcBorders>
          </w:tcPr>
          <w:p w14:paraId="6DD4B45D">
            <w:pPr>
              <w:spacing w:line="360" w:lineRule="auto"/>
              <w:jc w:val="center"/>
              <w:rPr>
                <w:rFonts w:hint="eastAsia" w:asciiTheme="minorEastAsia" w:hAnsiTheme="minorEastAsia" w:cstheme="minorEastAsia"/>
                <w:sz w:val="24"/>
              </w:rPr>
            </w:pPr>
            <w:r>
              <w:drawing>
                <wp:inline distT="0" distB="0" distL="114300" distR="114300">
                  <wp:extent cx="2517140" cy="2507615"/>
                  <wp:effectExtent l="4445" t="4445" r="5715" b="15240"/>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261" w:type="dxa"/>
            <w:tcBorders>
              <w:top w:val="nil"/>
              <w:left w:val="nil"/>
              <w:bottom w:val="nil"/>
              <w:right w:val="nil"/>
            </w:tcBorders>
          </w:tcPr>
          <w:p w14:paraId="7D9327A4">
            <w:pPr>
              <w:spacing w:line="360" w:lineRule="auto"/>
              <w:jc w:val="center"/>
              <w:rPr>
                <w:rFonts w:hint="eastAsia" w:asciiTheme="minorEastAsia" w:hAnsiTheme="minorEastAsia" w:cstheme="minorEastAsia"/>
                <w:sz w:val="24"/>
              </w:rPr>
            </w:pPr>
            <w:r>
              <w:drawing>
                <wp:inline distT="0" distB="0" distL="114300" distR="114300">
                  <wp:extent cx="2519045" cy="2506345"/>
                  <wp:effectExtent l="4445" t="4445" r="16510" b="16510"/>
                  <wp:docPr id="3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p w14:paraId="7ACBA7F5">
      <w:pPr>
        <w:numPr>
          <w:ilvl w:val="255"/>
          <w:numId w:val="0"/>
        </w:numPr>
        <w:spacing w:line="360" w:lineRule="auto"/>
        <w:jc w:val="left"/>
        <w:rPr>
          <w:ins w:id="447" w:author="Pisces" w:date="2025-05-15T22:46:00Z"/>
          <w:rFonts w:hint="eastAsia" w:asciiTheme="minorEastAsia" w:hAnsiTheme="minorEastAsia" w:cstheme="minorEastAsia"/>
          <w:sz w:val="24"/>
        </w:rPr>
      </w:pPr>
    </w:p>
    <w:p w14:paraId="54C12C85">
      <w:pPr>
        <w:numPr>
          <w:ilvl w:val="0"/>
          <w:numId w:val="6"/>
        </w:numPr>
        <w:spacing w:line="360" w:lineRule="auto"/>
        <w:rPr>
          <w:rFonts w:hint="eastAsia" w:asciiTheme="minorEastAsia" w:hAnsiTheme="minorEastAsia" w:cstheme="minorEastAsia"/>
          <w:sz w:val="24"/>
        </w:rPr>
      </w:pPr>
      <w:r>
        <w:rPr>
          <w:rFonts w:hint="eastAsia" w:asciiTheme="minorEastAsia" w:hAnsiTheme="minorEastAsia" w:cstheme="minorEastAsia"/>
          <w:sz w:val="24"/>
        </w:rPr>
        <w:t>A商住园区供能特性分析</w:t>
      </w:r>
    </w:p>
    <w:p w14:paraId="7336303A">
      <w:pPr>
        <w:spacing w:line="360" w:lineRule="auto"/>
        <w:ind w:firstLine="480" w:firstLineChars="200"/>
        <w:rPr>
          <w:rFonts w:hint="eastAsia" w:asciiTheme="minorEastAsia" w:hAnsiTheme="minorEastAsia" w:cstheme="minorEastAsia"/>
          <w:sz w:val="24"/>
        </w:rPr>
      </w:pPr>
      <w:r>
        <w:rPr>
          <w:rFonts w:hint="eastAsia" w:asciiTheme="minorEastAsia" w:hAnsiTheme="minorEastAsia" w:cstheme="minorEastAsia"/>
          <w:sz w:val="24"/>
        </w:rPr>
        <w:t>整个系统包括</w:t>
      </w:r>
      <w:ins w:id="448" w:author="Pisces" w:date="2025-05-14T17:01:00Z">
        <w:r>
          <w:rPr>
            <w:rFonts w:hint="eastAsia" w:asciiTheme="minorEastAsia" w:hAnsiTheme="minorEastAsia" w:cstheme="minorEastAsia"/>
            <w:sz w:val="24"/>
          </w:rPr>
          <w:t>发电设备、储能设备、换热设备</w:t>
        </w:r>
      </w:ins>
      <w:r>
        <w:rPr>
          <w:rFonts w:hint="eastAsia" w:asciiTheme="minorEastAsia" w:hAnsiTheme="minorEastAsia" w:cstheme="minorEastAsia"/>
          <w:sz w:val="24"/>
        </w:rPr>
        <w:t>。发电设备包括光伏板，燃气轮；能量转换设备包括电解槽、燃料电池；储能设备包括储氢罐、蓄电池、蓄热式电暖气，换热设备包括换热器等。其中光伏系统单晶硅组件效率21.5%，装机容量1.8MW，年发电量216万kWh，冬季出力衰减率15%；氢储能系统中电解槽效率70%，</w:t>
      </w:r>
      <w:ins w:id="449" w:author="Pisces" w:date="2025-05-15T17:02:00Z">
        <w:r>
          <w:rPr>
            <w:rFonts w:hint="eastAsia" w:asciiTheme="minorEastAsia" w:hAnsiTheme="minorEastAsia" w:cstheme="minorEastAsia"/>
            <w:sz w:val="24"/>
          </w:rPr>
          <w:t>氢电转换</w:t>
        </w:r>
      </w:ins>
      <w:r>
        <w:rPr>
          <w:rFonts w:hint="eastAsia" w:asciiTheme="minorEastAsia" w:hAnsiTheme="minorEastAsia" w:cstheme="minorEastAsia"/>
          <w:sz w:val="24"/>
        </w:rPr>
        <w:t>成本为</w:t>
      </w:r>
      <w:ins w:id="450" w:author="Pisces" w:date="2025-05-15T17:02:00Z">
        <w:r>
          <w:rPr>
            <w:rFonts w:hint="eastAsia" w:asciiTheme="minorEastAsia" w:hAnsiTheme="minorEastAsia" w:cstheme="minorEastAsia"/>
            <w:sz w:val="24"/>
          </w:rPr>
          <w:t>1.0</w:t>
        </w:r>
      </w:ins>
      <w:r>
        <w:rPr>
          <w:rFonts w:hint="eastAsia" w:asciiTheme="minorEastAsia" w:hAnsiTheme="minorEastAsia" w:cstheme="minorEastAsia"/>
          <w:sz w:val="24"/>
        </w:rPr>
        <w:t>元/kWh，氢燃料电池热电联供效率85%，储氢罐容量500kg，其工作压力约为35MPa；储能设备中锂电池储能1.5MWh，其充放电效率92%，电蓄热装置2MWh，其释热温度60℃。</w:t>
      </w:r>
      <w:ins w:id="451" w:author="Pisces" w:date="2025-05-14T16:37:00Z">
        <w:r>
          <w:rPr>
            <w:rFonts w:hint="eastAsia" w:asciiTheme="minorEastAsia" w:hAnsiTheme="minorEastAsia" w:cstheme="minorEastAsia"/>
            <w:sz w:val="24"/>
          </w:rPr>
          <w:t>电热氢综合能源系统以多能耦合为核心，光伏富余电量电解制氢消纳率</w:t>
        </w:r>
      </w:ins>
      <w:ins w:id="452" w:author="Pisces" w:date="2025-05-15T19:24:00Z">
        <w:r>
          <w:rPr>
            <w:rFonts w:hint="eastAsia" w:asciiTheme="minorEastAsia" w:hAnsiTheme="minorEastAsia" w:cstheme="minorEastAsia"/>
            <w:sz w:val="24"/>
          </w:rPr>
          <w:t>80</w:t>
        </w:r>
      </w:ins>
      <w:ins w:id="453" w:author="Pisces" w:date="2025-05-14T16:37:00Z">
        <w:r>
          <w:rPr>
            <w:rFonts w:hint="eastAsia" w:asciiTheme="minorEastAsia" w:hAnsiTheme="minorEastAsia" w:cstheme="minorEastAsia"/>
            <w:sz w:val="24"/>
          </w:rPr>
          <w:t>%，氢燃料电池余热供热占比40%，热泵承担79%基础热负荷；另设氢储能，可以支撑极端天气4小时供电。</w:t>
        </w:r>
      </w:ins>
    </w:p>
    <w:p w14:paraId="728FC47B">
      <w:pPr>
        <w:tabs>
          <w:tab w:val="left" w:pos="5450"/>
        </w:tabs>
        <w:spacing w:line="360" w:lineRule="auto"/>
        <w:ind w:firstLine="420" w:firstLineChars="200"/>
        <w:jc w:val="left"/>
      </w:pPr>
    </w:p>
    <w:tbl>
      <w:tblPr>
        <w:tblStyle w:val="2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14:paraId="7A08EF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261" w:type="dxa"/>
          </w:tcPr>
          <w:p w14:paraId="3DE16294">
            <w:pPr>
              <w:tabs>
                <w:tab w:val="left" w:pos="5450"/>
              </w:tabs>
              <w:spacing w:line="360" w:lineRule="auto"/>
              <w:jc w:val="center"/>
            </w:pPr>
            <w:r>
              <w:drawing>
                <wp:inline distT="0" distB="0" distL="114300" distR="114300">
                  <wp:extent cx="2519680" cy="2506980"/>
                  <wp:effectExtent l="4445" t="4445" r="15875" b="1587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261" w:type="dxa"/>
          </w:tcPr>
          <w:p w14:paraId="7833DD78">
            <w:pPr>
              <w:tabs>
                <w:tab w:val="left" w:pos="5450"/>
              </w:tabs>
              <w:spacing w:line="360" w:lineRule="auto"/>
              <w:jc w:val="center"/>
            </w:pPr>
            <w:r>
              <w:drawing>
                <wp:inline distT="0" distB="0" distL="114300" distR="114300">
                  <wp:extent cx="2520315" cy="2506980"/>
                  <wp:effectExtent l="4445" t="4445" r="15240" b="15875"/>
                  <wp:docPr id="32"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14:paraId="0680C7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14:paraId="109881FB">
            <w:pPr>
              <w:tabs>
                <w:tab w:val="left" w:pos="5450"/>
              </w:tabs>
              <w:spacing w:line="360" w:lineRule="auto"/>
              <w:jc w:val="center"/>
            </w:pPr>
            <w:r>
              <w:drawing>
                <wp:inline distT="0" distB="0" distL="114300" distR="114300">
                  <wp:extent cx="2520315" cy="2506345"/>
                  <wp:effectExtent l="4445" t="4445" r="15240" b="16510"/>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261" w:type="dxa"/>
          </w:tcPr>
          <w:p w14:paraId="02156FAB">
            <w:pPr>
              <w:tabs>
                <w:tab w:val="left" w:pos="5450"/>
              </w:tabs>
              <w:spacing w:line="360" w:lineRule="auto"/>
              <w:jc w:val="center"/>
            </w:pPr>
            <w:r>
              <w:drawing>
                <wp:inline distT="0" distB="0" distL="114300" distR="114300">
                  <wp:extent cx="2520315" cy="2506345"/>
                  <wp:effectExtent l="4445" t="4445" r="15240" b="16510"/>
                  <wp:docPr id="11"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14:paraId="26D650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14:paraId="3386DF59">
            <w:pPr>
              <w:tabs>
                <w:tab w:val="left" w:pos="5450"/>
              </w:tabs>
              <w:spacing w:line="360" w:lineRule="auto"/>
              <w:jc w:val="left"/>
            </w:pPr>
          </w:p>
        </w:tc>
        <w:tc>
          <w:tcPr>
            <w:tcW w:w="4261" w:type="dxa"/>
          </w:tcPr>
          <w:p w14:paraId="509758E7">
            <w:pPr>
              <w:tabs>
                <w:tab w:val="left" w:pos="5450"/>
              </w:tabs>
              <w:spacing w:line="360" w:lineRule="auto"/>
              <w:jc w:val="center"/>
            </w:pPr>
          </w:p>
        </w:tc>
      </w:tr>
    </w:tbl>
    <w:p w14:paraId="3C5CDA4F">
      <w:pPr>
        <w:numPr>
          <w:ilvl w:val="0"/>
          <w:numId w:val="6"/>
        </w:numPr>
        <w:spacing w:line="360" w:lineRule="auto"/>
        <w:rPr>
          <w:rFonts w:hint="eastAsia" w:asciiTheme="minorEastAsia" w:hAnsiTheme="minorEastAsia" w:cstheme="minorEastAsia"/>
          <w:sz w:val="24"/>
        </w:rPr>
      </w:pPr>
      <w:r>
        <w:rPr>
          <w:rFonts w:hint="eastAsia" w:asciiTheme="minorEastAsia" w:hAnsiTheme="minorEastAsia" w:cstheme="minorEastAsia"/>
          <w:sz w:val="24"/>
        </w:rPr>
        <w:t>A商住园区用能特性分析</w:t>
      </w:r>
    </w:p>
    <w:p w14:paraId="5DE4BF88">
      <w:pPr>
        <w:spacing w:line="360" w:lineRule="auto"/>
        <w:ind w:firstLine="480" w:firstLineChars="200"/>
        <w:rPr>
          <w:rFonts w:hint="eastAsia" w:asciiTheme="minorEastAsia" w:hAnsiTheme="minorEastAsia" w:cstheme="minorEastAsia"/>
          <w:sz w:val="24"/>
        </w:rPr>
      </w:pPr>
      <w:r>
        <w:rPr>
          <w:rFonts w:hint="eastAsia" w:asciiTheme="minorEastAsia" w:hAnsiTheme="minorEastAsia" w:cstheme="minorEastAsia"/>
          <w:sz w:val="24"/>
        </w:rPr>
        <w:t>商业区能耗主要集中在白天，包括空调、照明、电梯等，住宅区能耗集中在早晚，包括供暖、家电等，能源设备等能源区域能耗在24小时均匀分布，包括照明、通风等。其中电负荷峰值为150KW/栋，谷值30KW/栋，空调负荷占比35%，柔性负荷可调度潜力25%；冬季供暖需求75W/㎡，生活热水负荷占比20%，夏季空气源热泵制冷COP=3.2；氢燃料车辆日均加注50kg，分布式供热需求20kg/h。</w:t>
      </w:r>
    </w:p>
    <w:tbl>
      <w:tblPr>
        <w:tblStyle w:val="2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14:paraId="171039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14:paraId="147ACED0">
            <w:pPr>
              <w:tabs>
                <w:tab w:val="left" w:pos="5450"/>
              </w:tabs>
              <w:spacing w:line="360" w:lineRule="auto"/>
              <w:jc w:val="center"/>
            </w:pPr>
            <w:r>
              <w:drawing>
                <wp:inline distT="0" distB="0" distL="114300" distR="114300">
                  <wp:extent cx="2520315" cy="2520315"/>
                  <wp:effectExtent l="4445" t="4445" r="15240" b="15240"/>
                  <wp:docPr id="2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4261" w:type="dxa"/>
          </w:tcPr>
          <w:p w14:paraId="33937D80">
            <w:pPr>
              <w:tabs>
                <w:tab w:val="left" w:pos="5450"/>
              </w:tabs>
              <w:spacing w:line="360" w:lineRule="auto"/>
              <w:jc w:val="center"/>
            </w:pPr>
            <w:r>
              <w:drawing>
                <wp:inline distT="0" distB="0" distL="114300" distR="114300">
                  <wp:extent cx="2520315" cy="2520315"/>
                  <wp:effectExtent l="4445" t="4445" r="15240" b="15240"/>
                  <wp:docPr id="2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14:paraId="366E2B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14:paraId="44476922">
            <w:pPr>
              <w:tabs>
                <w:tab w:val="left" w:pos="5450"/>
              </w:tabs>
              <w:spacing w:line="360" w:lineRule="auto"/>
              <w:jc w:val="center"/>
            </w:pPr>
            <w:r>
              <w:drawing>
                <wp:inline distT="0" distB="0" distL="114300" distR="114300">
                  <wp:extent cx="2520315" cy="2520315"/>
                  <wp:effectExtent l="4445" t="4445" r="15240" b="15240"/>
                  <wp:docPr id="2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261" w:type="dxa"/>
          </w:tcPr>
          <w:p w14:paraId="0E196860">
            <w:pPr>
              <w:tabs>
                <w:tab w:val="left" w:pos="5450"/>
              </w:tabs>
              <w:spacing w:line="360" w:lineRule="auto"/>
              <w:jc w:val="center"/>
            </w:pPr>
            <w:r>
              <w:drawing>
                <wp:inline distT="0" distB="0" distL="114300" distR="114300">
                  <wp:extent cx="2520315" cy="2520315"/>
                  <wp:effectExtent l="4445" t="4445" r="15240" b="15240"/>
                  <wp:docPr id="30"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bl>
    <w:p w14:paraId="584FB3CF">
      <w:pPr>
        <w:tabs>
          <w:tab w:val="left" w:pos="5450"/>
        </w:tabs>
        <w:spacing w:line="360" w:lineRule="auto"/>
      </w:pPr>
    </w:p>
    <w:p w14:paraId="116AD33E">
      <w:pPr>
        <w:spacing w:line="360" w:lineRule="auto"/>
        <w:ind w:firstLine="480" w:firstLineChars="200"/>
        <w:rPr>
          <w:rFonts w:hint="eastAsia" w:asciiTheme="minorEastAsia" w:hAnsiTheme="minorEastAsia" w:cstheme="minorEastAsia"/>
          <w:sz w:val="24"/>
        </w:rPr>
      </w:pPr>
    </w:p>
    <w:p w14:paraId="0CCE559E">
      <w:pPr>
        <w:numPr>
          <w:ilvl w:val="0"/>
          <w:numId w:val="6"/>
        </w:numPr>
        <w:spacing w:line="360" w:lineRule="auto"/>
        <w:rPr>
          <w:rFonts w:hint="eastAsia" w:asciiTheme="minorEastAsia" w:hAnsiTheme="minorEastAsia" w:cstheme="minorEastAsia"/>
          <w:sz w:val="24"/>
        </w:rPr>
      </w:pPr>
      <w:r>
        <w:rPr>
          <w:rFonts w:hint="eastAsia" w:asciiTheme="minorEastAsia" w:hAnsiTheme="minorEastAsia" w:cstheme="minorEastAsia"/>
          <w:sz w:val="24"/>
        </w:rPr>
        <w:t xml:space="preserve">能源系统缺陷分析  </w:t>
      </w:r>
    </w:p>
    <w:p w14:paraId="2FD30B47">
      <w:pPr>
        <w:numPr>
          <w:ilvl w:val="0"/>
          <w:numId w:val="7"/>
        </w:numPr>
        <w:spacing w:line="360" w:lineRule="auto"/>
        <w:rPr>
          <w:rFonts w:hint="eastAsia" w:asciiTheme="minorEastAsia" w:hAnsiTheme="minorEastAsia" w:cstheme="minorEastAsia"/>
          <w:sz w:val="24"/>
          <w:highlight w:val="yellow"/>
          <w:rPrChange w:id="454" w:author="JC" w:date="2025-05-20T22:38:00Z">
            <w:rPr>
              <w:rFonts w:hint="eastAsia" w:asciiTheme="minorEastAsia" w:hAnsiTheme="minorEastAsia" w:cstheme="minorEastAsia"/>
              <w:sz w:val="24"/>
            </w:rPr>
          </w:rPrChange>
        </w:rPr>
      </w:pPr>
      <w:r>
        <w:rPr>
          <w:rFonts w:hint="eastAsia" w:asciiTheme="minorEastAsia" w:hAnsiTheme="minorEastAsia" w:cstheme="minorEastAsia"/>
          <w:sz w:val="24"/>
          <w:highlight w:val="yellow"/>
          <w:rPrChange w:id="455" w:author="JC" w:date="2025-05-20T22:38:00Z">
            <w:rPr>
              <w:rFonts w:hint="eastAsia" w:asciiTheme="minorEastAsia" w:hAnsiTheme="minorEastAsia" w:cstheme="minorEastAsia"/>
              <w:sz w:val="24"/>
            </w:rPr>
          </w:rPrChange>
        </w:rPr>
        <w:t>能源供应</w:t>
      </w:r>
    </w:p>
    <w:p w14:paraId="0FAD1647">
      <w:pPr>
        <w:spacing w:line="360" w:lineRule="auto"/>
        <w:ind w:firstLine="480" w:firstLineChars="200"/>
        <w:rPr>
          <w:rFonts w:hint="eastAsia" w:asciiTheme="minorEastAsia" w:hAnsiTheme="minorEastAsia" w:cstheme="minorEastAsia"/>
          <w:sz w:val="24"/>
        </w:rPr>
      </w:pPr>
      <w:r>
        <w:rPr>
          <w:rFonts w:ascii="宋体" w:hAnsi="宋体" w:eastAsia="宋体" w:cs="宋体"/>
          <w:sz w:val="24"/>
        </w:rPr>
        <w:t>由于冬季长期积雪覆盖，光伏系统的出力在冬季会衰减15%。同时，500kg储氢罐的容量不足以支撑超过一天的需求</w:t>
      </w:r>
      <w:r>
        <w:rPr>
          <w:rFonts w:hint="eastAsia" w:ascii="宋体" w:hAnsi="宋体" w:eastAsia="宋体" w:cs="宋体"/>
          <w:sz w:val="24"/>
        </w:rPr>
        <w:t>，应急供电能力有限</w:t>
      </w:r>
      <w:r>
        <w:rPr>
          <w:rFonts w:ascii="宋体" w:hAnsi="宋体" w:eastAsia="宋体" w:cs="宋体"/>
          <w:sz w:val="24"/>
        </w:rPr>
        <w:t>。此外，在极端低温条件下，热泵的效率会降低，其性能系数（COP）可能降至2.5</w:t>
      </w:r>
      <w:r>
        <w:rPr>
          <w:rFonts w:hint="eastAsia" w:ascii="宋体" w:hAnsi="宋体" w:eastAsia="宋体" w:cs="宋体"/>
          <w:sz w:val="24"/>
        </w:rPr>
        <w:t>甚至1.5以下</w:t>
      </w:r>
      <w:r>
        <w:rPr>
          <w:rFonts w:ascii="宋体" w:hAnsi="宋体" w:eastAsia="宋体" w:cs="宋体"/>
          <w:sz w:val="24"/>
        </w:rPr>
        <w:t>。</w:t>
      </w:r>
      <w:r>
        <w:rPr>
          <w:rFonts w:hint="eastAsia" w:ascii="宋体" w:hAnsi="宋体" w:eastAsia="宋体" w:cs="宋体"/>
          <w:sz w:val="24"/>
        </w:rPr>
        <w:t>由此可</w:t>
      </w:r>
      <w:r>
        <w:rPr>
          <w:rFonts w:ascii="宋体" w:hAnsi="宋体" w:eastAsia="宋体" w:cs="宋体"/>
          <w:sz w:val="24"/>
        </w:rPr>
        <w:t>推断，在停电情况下，氢储能系统仅能维持4小时的供电，这表明系统对电网的依赖性较高。同时，热网的温度波动可能会超过±2℃。</w:t>
      </w:r>
    </w:p>
    <w:p w14:paraId="2501CC23">
      <w:pPr>
        <w:numPr>
          <w:ilvl w:val="0"/>
          <w:numId w:val="7"/>
        </w:numPr>
        <w:spacing w:line="360" w:lineRule="auto"/>
        <w:rPr>
          <w:rFonts w:hint="eastAsia" w:asciiTheme="minorEastAsia" w:hAnsiTheme="minorEastAsia" w:cstheme="minorEastAsia"/>
          <w:sz w:val="24"/>
        </w:rPr>
      </w:pPr>
      <w:r>
        <w:rPr>
          <w:rFonts w:hint="eastAsia" w:asciiTheme="minorEastAsia" w:hAnsiTheme="minorEastAsia" w:cstheme="minorEastAsia"/>
          <w:sz w:val="24"/>
        </w:rPr>
        <w:t>能源利用效率</w:t>
      </w:r>
    </w:p>
    <w:p w14:paraId="7580D073">
      <w:pPr>
        <w:spacing w:line="360" w:lineRule="auto"/>
        <w:ind w:firstLine="480" w:firstLineChars="200"/>
        <w:rPr>
          <w:rFonts w:hint="eastAsia" w:asciiTheme="minorEastAsia" w:hAnsiTheme="minorEastAsia" w:cstheme="minorEastAsia"/>
          <w:sz w:val="24"/>
        </w:rPr>
      </w:pPr>
      <w:r>
        <w:rPr>
          <w:rFonts w:hint="eastAsia" w:asciiTheme="minorEastAsia" w:hAnsiTheme="minorEastAsia" w:cstheme="minorEastAsia"/>
          <w:sz w:val="24"/>
        </w:rPr>
        <w:t>夏季光伏过剩电力未充分利用，其制氢量仅占理论值60%。同时，电解槽余热没有回收装置，导致能量有损失，并且热泵与电锅炉协同调度不足，其调峰时段电锅炉能耗占比高达40%。由此可断，由于设备耦合优化不足，其综合能效仅有75%，低于理论值85%。</w:t>
      </w:r>
    </w:p>
    <w:p w14:paraId="2EF6DF9A">
      <w:pPr>
        <w:numPr>
          <w:ilvl w:val="0"/>
          <w:numId w:val="7"/>
        </w:numPr>
        <w:spacing w:line="360" w:lineRule="auto"/>
        <w:rPr>
          <w:rFonts w:hint="eastAsia" w:asciiTheme="minorEastAsia" w:hAnsiTheme="minorEastAsia" w:cstheme="minorEastAsia"/>
          <w:sz w:val="24"/>
        </w:rPr>
      </w:pPr>
      <w:r>
        <w:rPr>
          <w:rFonts w:hint="eastAsia" w:asciiTheme="minorEastAsia" w:hAnsiTheme="minorEastAsia" w:cstheme="minorEastAsia"/>
          <w:sz w:val="24"/>
        </w:rPr>
        <w:t>碳排放与经济性</w:t>
      </w:r>
    </w:p>
    <w:p w14:paraId="1AF64F4B">
      <w:pPr>
        <w:spacing w:line="360" w:lineRule="auto"/>
        <w:ind w:firstLine="480" w:firstLineChars="200"/>
        <w:rPr>
          <w:rFonts w:hint="eastAsia" w:asciiTheme="minorEastAsia" w:hAnsiTheme="minorEastAsia" w:cstheme="minorEastAsia"/>
          <w:sz w:val="24"/>
        </w:rPr>
      </w:pPr>
      <w:r>
        <w:rPr>
          <w:rFonts w:hint="eastAsia" w:asciiTheme="minorEastAsia" w:hAnsiTheme="minorEastAsia" w:cstheme="minorEastAsia"/>
          <w:sz w:val="24"/>
        </w:rPr>
        <w:t>从碳排放角度看，由于电力制氢能力不足，导致冬季供热主要还是靠燃气锅炉和燃气轮机，导致其天然气消耗约1000万m³，二氧化碳排放约2.5万吨；同时若采用电网电力制氢，其绿氢比例仅占30%，碳排放强度较高。从经济性角度看，假设电价</w:t>
      </w:r>
      <w:ins w:id="456" w:author="Pisces" w:date="2025-05-15T15:36:00Z">
        <w:r>
          <w:rPr>
            <w:rFonts w:hint="eastAsia" w:asciiTheme="minorEastAsia" w:hAnsiTheme="minorEastAsia" w:cstheme="minorEastAsia"/>
            <w:sz w:val="24"/>
          </w:rPr>
          <w:t>0</w:t>
        </w:r>
      </w:ins>
      <w:r>
        <w:rPr>
          <w:rFonts w:hint="eastAsia" w:asciiTheme="minorEastAsia" w:hAnsiTheme="minorEastAsia" w:cstheme="minorEastAsia"/>
          <w:sz w:val="24"/>
        </w:rPr>
        <w:t>.</w:t>
      </w:r>
      <w:ins w:id="457" w:author="Pisces" w:date="2025-05-21T20:09:00Z">
        <w:r>
          <w:rPr>
            <w:rFonts w:hint="eastAsia" w:asciiTheme="minorEastAsia" w:hAnsiTheme="minorEastAsia" w:cstheme="minorEastAsia"/>
            <w:sz w:val="24"/>
          </w:rPr>
          <w:t>7</w:t>
        </w:r>
      </w:ins>
      <w:r>
        <w:rPr>
          <w:rFonts w:hint="eastAsia" w:asciiTheme="minorEastAsia" w:hAnsiTheme="minorEastAsia" w:cstheme="minorEastAsia"/>
          <w:sz w:val="24"/>
        </w:rPr>
        <w:t>元/kWh，</w:t>
      </w:r>
      <w:ins w:id="458" w:author="Pisces" w:date="2025-05-15T15:36:00Z">
        <w:r>
          <w:rPr>
            <w:rFonts w:hint="eastAsia" w:asciiTheme="minorEastAsia" w:hAnsiTheme="minorEastAsia" w:cstheme="minorEastAsia"/>
            <w:sz w:val="24"/>
          </w:rPr>
          <w:t>制氢</w:t>
        </w:r>
      </w:ins>
      <w:r>
        <w:rPr>
          <w:rFonts w:hint="eastAsia" w:asciiTheme="minorEastAsia" w:hAnsiTheme="minorEastAsia" w:cstheme="minorEastAsia"/>
          <w:sz w:val="24"/>
        </w:rPr>
        <w:t>成本35元/kg，与传统系统相比并没有太大优势，而且投资回收期也比较长。</w:t>
      </w:r>
    </w:p>
    <w:p w14:paraId="53FB75F5">
      <w:pPr>
        <w:spacing w:line="360" w:lineRule="auto"/>
        <w:ind w:firstLine="480" w:firstLineChars="200"/>
        <w:rPr>
          <w:rFonts w:hint="eastAsia" w:asciiTheme="minorEastAsia" w:hAnsiTheme="minorEastAsia" w:cstheme="minorEastAsia"/>
          <w:sz w:val="24"/>
        </w:rPr>
      </w:pPr>
    </w:p>
    <w:p w14:paraId="7EFEB9AB">
      <w:pPr>
        <w:numPr>
          <w:ilvl w:val="0"/>
          <w:numId w:val="6"/>
        </w:numPr>
        <w:spacing w:line="360" w:lineRule="auto"/>
        <w:rPr>
          <w:rFonts w:hint="eastAsia" w:asciiTheme="minorEastAsia" w:hAnsiTheme="minorEastAsia" w:cstheme="minorEastAsia"/>
          <w:sz w:val="24"/>
        </w:rPr>
      </w:pPr>
      <w:r>
        <w:rPr>
          <w:rFonts w:hint="eastAsia" w:asciiTheme="minorEastAsia" w:hAnsiTheme="minorEastAsia" w:cstheme="minorEastAsia"/>
          <w:sz w:val="24"/>
        </w:rPr>
        <w:t>本章小结</w:t>
      </w:r>
    </w:p>
    <w:p w14:paraId="387FEDBC">
      <w:pPr>
        <w:spacing w:line="360" w:lineRule="auto"/>
        <w:ind w:firstLine="480" w:firstLineChars="200"/>
        <w:rPr>
          <w:ins w:id="459" w:author="Pisces" w:date="2025-05-21T09:38:00Z"/>
          <w:rFonts w:hint="eastAsia" w:asciiTheme="minorEastAsia" w:hAnsiTheme="minorEastAsia" w:cstheme="minorEastAsia"/>
          <w:sz w:val="24"/>
        </w:rPr>
      </w:pPr>
      <w:r>
        <w:rPr>
          <w:rFonts w:hint="eastAsia" w:asciiTheme="minorEastAsia" w:hAnsiTheme="minorEastAsia" w:cstheme="minorEastAsia"/>
          <w:sz w:val="24"/>
        </w:rPr>
        <w:t>综上所述，</w:t>
      </w:r>
      <w:ins w:id="460" w:author="Pisces" w:date="2025-05-21T09:35:00Z">
        <w:r>
          <w:rPr>
            <w:rFonts w:hint="eastAsia" w:asciiTheme="minorEastAsia" w:hAnsiTheme="minorEastAsia" w:cstheme="minorEastAsia"/>
            <w:sz w:val="24"/>
          </w:rPr>
          <w:t>该</w:t>
        </w:r>
      </w:ins>
      <w:r>
        <w:rPr>
          <w:rFonts w:hint="eastAsia" w:asciiTheme="minorEastAsia" w:hAnsiTheme="minorEastAsia" w:cstheme="minorEastAsia"/>
          <w:sz w:val="24"/>
        </w:rPr>
        <w:t>商住园区电热氢综合能源系统冬季存在极低温情况，供暖期长且太阳辐射量丰富。</w:t>
      </w:r>
      <w:ins w:id="461" w:author="Pisces" w:date="2025-05-21T09:36:00Z">
        <w:r>
          <w:rPr>
            <w:rFonts w:hint="eastAsia" w:asciiTheme="minorEastAsia" w:hAnsiTheme="minorEastAsia" w:cstheme="minorEastAsia"/>
            <w:sz w:val="24"/>
          </w:rPr>
          <w:t>同时</w:t>
        </w:r>
      </w:ins>
      <w:r>
        <w:rPr>
          <w:rFonts w:hint="eastAsia" w:asciiTheme="minorEastAsia" w:hAnsiTheme="minorEastAsia" w:cstheme="minorEastAsia"/>
          <w:sz w:val="24"/>
        </w:rPr>
        <w:t>系统存在显著缺陷：能源供应稳定性方面，积雪影响光伏出力，储氢罐容量小，极端低温下热泵COP低；能源利用效率方面，夏季光伏过剩电力制氢量少，电解槽余热损失，设备协调性差；碳排放与经济性方面，冬季依赖燃气锅炉与燃气轮机，二氧化碳排放量高，绿氢占比低，电解槽与储氢罐初期投资占比大，氢电转换成本高，投资回收期长。</w:t>
      </w:r>
      <w:ins w:id="462" w:author="Pisces" w:date="2025-05-21T09:36:00Z">
        <w:r>
          <w:rPr>
            <w:rFonts w:hint="eastAsia" w:asciiTheme="minorEastAsia" w:hAnsiTheme="minorEastAsia" w:cstheme="minorEastAsia"/>
            <w:sz w:val="24"/>
          </w:rPr>
          <w:t>以上</w:t>
        </w:r>
      </w:ins>
      <w:r>
        <w:rPr>
          <w:rFonts w:hint="eastAsia" w:asciiTheme="minorEastAsia" w:hAnsiTheme="minorEastAsia" w:cstheme="minorEastAsia"/>
          <w:sz w:val="24"/>
        </w:rPr>
        <w:t>问题为后续针对性优化设计指明了方向。</w:t>
      </w:r>
    </w:p>
    <w:p w14:paraId="0D50A9E4">
      <w:pPr>
        <w:spacing w:line="360" w:lineRule="auto"/>
        <w:ind w:firstLine="480" w:firstLineChars="200"/>
        <w:rPr>
          <w:rFonts w:hint="eastAsia" w:asciiTheme="minorEastAsia" w:hAnsiTheme="minorEastAsia" w:cstheme="minorEastAsia"/>
          <w:sz w:val="24"/>
        </w:rPr>
      </w:pPr>
    </w:p>
    <w:p w14:paraId="11EFCBE4">
      <w:pPr>
        <w:numPr>
          <w:ilvl w:val="0"/>
          <w:numId w:val="5"/>
        </w:numPr>
        <w:spacing w:line="360" w:lineRule="auto"/>
        <w:rPr>
          <w:rFonts w:hint="eastAsia" w:asciiTheme="minorEastAsia" w:hAnsiTheme="minorEastAsia" w:cstheme="minorEastAsia"/>
          <w:sz w:val="24"/>
        </w:rPr>
      </w:pPr>
      <w:r>
        <w:rPr>
          <w:rFonts w:hint="eastAsia" w:asciiTheme="minorEastAsia" w:hAnsiTheme="minorEastAsia" w:cstheme="minorEastAsia"/>
          <w:sz w:val="24"/>
        </w:rPr>
        <w:t>A商住园区能源系统</w:t>
      </w:r>
      <w:commentRangeStart w:id="5"/>
      <w:r>
        <w:rPr>
          <w:rFonts w:hint="eastAsia" w:asciiTheme="minorEastAsia" w:hAnsiTheme="minorEastAsia" w:cstheme="minorEastAsia"/>
          <w:sz w:val="24"/>
        </w:rPr>
        <w:t>供能方案设计</w:t>
      </w:r>
      <w:commentRangeEnd w:id="5"/>
      <w:r>
        <w:commentReference w:id="5"/>
      </w:r>
    </w:p>
    <w:p w14:paraId="0B6E11C8">
      <w:pPr>
        <w:spacing w:line="360" w:lineRule="auto"/>
        <w:ind w:firstLine="480" w:firstLineChars="200"/>
        <w:rPr>
          <w:rFonts w:hint="eastAsia" w:asciiTheme="minorEastAsia" w:hAnsiTheme="minorEastAsia" w:cstheme="minorEastAsia"/>
          <w:sz w:val="24"/>
        </w:rPr>
      </w:pPr>
      <w:r>
        <w:rPr>
          <w:rFonts w:hint="eastAsia" w:asciiTheme="minorEastAsia" w:hAnsiTheme="minorEastAsia" w:cstheme="minorEastAsia"/>
          <w:sz w:val="24"/>
        </w:rPr>
        <w:t>通过分析以上问题，现给出其电热氢综合能源系统的供能优化方案。</w:t>
      </w:r>
    </w:p>
    <w:p w14:paraId="18B24674">
      <w:pPr>
        <w:numPr>
          <w:ilvl w:val="0"/>
          <w:numId w:val="0"/>
        </w:numPr>
        <w:spacing w:line="360" w:lineRule="auto"/>
        <w:rPr>
          <w:ins w:id="463" w:author="Pisces" w:date="2025-05-18T13:51:00Z"/>
          <w:rFonts w:hint="eastAsia" w:asciiTheme="minorEastAsia" w:hAnsiTheme="minorEastAsia" w:cstheme="minorEastAsia"/>
          <w:sz w:val="24"/>
        </w:rPr>
      </w:pPr>
      <w:ins w:id="464" w:author="Pisces" w:date="2025-05-21T14:53:00Z">
        <w:r>
          <w:rPr>
            <w:rFonts w:asciiTheme="minorEastAsia" w:hAnsiTheme="minorEastAsia" w:cstheme="minorEastAsia"/>
            <w:sz w:val="24"/>
          </w:rPr>
          <w:t>4.1</w:t>
        </w:r>
      </w:ins>
      <w:ins w:id="465" w:author="Pisces" w:date="2025-05-18T22:15:00Z">
        <w:r>
          <w:rPr>
            <w:rFonts w:hint="eastAsia" w:asciiTheme="minorEastAsia" w:hAnsiTheme="minorEastAsia" w:cstheme="minorEastAsia"/>
            <w:sz w:val="24"/>
          </w:rPr>
          <w:t>综合需求响应建模</w:t>
        </w:r>
      </w:ins>
    </w:p>
    <w:p w14:paraId="54F2DFC0">
      <w:pPr>
        <w:spacing w:line="360" w:lineRule="auto"/>
        <w:ind w:firstLine="480" w:firstLineChars="200"/>
        <w:rPr>
          <w:rFonts w:hint="eastAsia" w:asciiTheme="minorEastAsia" w:hAnsiTheme="minorEastAsia" w:cstheme="minorEastAsia"/>
          <w:sz w:val="24"/>
        </w:rPr>
      </w:pPr>
      <w:ins w:id="466" w:author="Pisces" w:date="2025-05-18T13:51:00Z">
        <w:r>
          <w:rPr>
            <w:rFonts w:hint="eastAsia" w:asciiTheme="minorEastAsia" w:hAnsiTheme="minorEastAsia" w:cstheme="minorEastAsia"/>
            <w:sz w:val="24"/>
          </w:rPr>
          <w:t>为了响应用户在不同时间的需求，现将响应需求的负荷分为</w:t>
        </w:r>
      </w:ins>
      <w:ins w:id="467" w:author="Pisces" w:date="2025-05-18T21:43:00Z">
        <w:r>
          <w:rPr>
            <w:rFonts w:hint="eastAsia" w:asciiTheme="minorEastAsia" w:hAnsiTheme="minorEastAsia" w:cstheme="minorEastAsia"/>
            <w:sz w:val="24"/>
          </w:rPr>
          <w:t>三</w:t>
        </w:r>
      </w:ins>
      <w:ins w:id="468" w:author="Pisces" w:date="2025-05-18T13:51:00Z">
        <w:r>
          <w:rPr>
            <w:rFonts w:hint="eastAsia" w:asciiTheme="minorEastAsia" w:hAnsiTheme="minorEastAsia" w:cstheme="minorEastAsia"/>
            <w:sz w:val="24"/>
          </w:rPr>
          <w:t>种：可平移负荷、可调整负荷、可削减负荷。</w:t>
        </w:r>
      </w:ins>
    </w:p>
    <w:p w14:paraId="51BBCC31">
      <w:pPr>
        <w:spacing w:line="360" w:lineRule="auto"/>
        <w:rPr>
          <w:ins w:id="469" w:author="Pisces" w:date="2025-05-18T13:54:00Z"/>
          <w:rFonts w:hint="eastAsia" w:asciiTheme="minorEastAsia" w:hAnsiTheme="minorEastAsia" w:cstheme="minorEastAsia"/>
          <w:sz w:val="24"/>
        </w:rPr>
      </w:pPr>
      <w:r>
        <w:rPr>
          <w:rFonts w:hint="eastAsia" w:asciiTheme="minorEastAsia" w:hAnsiTheme="minorEastAsia" w:cstheme="minorEastAsia"/>
          <w:sz w:val="24"/>
        </w:rPr>
        <w:t xml:space="preserve">4.1.1 </w:t>
      </w:r>
      <w:ins w:id="470" w:author="Pisces" w:date="2025-05-18T13:54:00Z">
        <w:r>
          <w:rPr>
            <w:rFonts w:hint="eastAsia" w:asciiTheme="minorEastAsia" w:hAnsiTheme="minorEastAsia" w:cstheme="minorEastAsia"/>
            <w:sz w:val="24"/>
          </w:rPr>
          <w:t>可平移负荷建模</w:t>
        </w:r>
      </w:ins>
    </w:p>
    <w:p w14:paraId="77F59133">
      <w:pPr>
        <w:spacing w:line="360" w:lineRule="auto"/>
        <w:ind w:firstLine="480" w:firstLineChars="200"/>
        <w:rPr>
          <w:ins w:id="471" w:author="Pisces" w:date="2025-05-18T20:29:00Z"/>
          <w:rFonts w:hint="eastAsia" w:asciiTheme="minorEastAsia" w:hAnsiTheme="minorEastAsia" w:cstheme="minorEastAsia"/>
          <w:sz w:val="24"/>
        </w:rPr>
      </w:pPr>
      <w:ins w:id="472" w:author="Pisces" w:date="2025-05-18T13:54:00Z">
        <w:r>
          <w:rPr>
            <w:rFonts w:hint="eastAsia" w:asciiTheme="minorEastAsia" w:hAnsiTheme="minorEastAsia" w:cstheme="minorEastAsia"/>
            <w:sz w:val="24"/>
          </w:rPr>
          <w:t>可平移负荷是</w:t>
        </w:r>
      </w:ins>
      <w:ins w:id="473" w:author="Pisces" w:date="2025-05-18T20:00:00Z">
        <w:r>
          <w:rPr>
            <w:rFonts w:hint="eastAsia" w:asciiTheme="minorEastAsia" w:hAnsiTheme="minorEastAsia" w:cstheme="minorEastAsia"/>
            <w:sz w:val="24"/>
          </w:rPr>
          <w:t>根据电价的波动，负荷从一个时间段平移到另一个时</w:t>
        </w:r>
      </w:ins>
      <w:ins w:id="474" w:author="Pisces" w:date="2025-05-18T20:14:00Z">
        <w:r>
          <w:rPr>
            <w:rFonts w:hint="eastAsia" w:asciiTheme="minorEastAsia" w:hAnsiTheme="minorEastAsia" w:cstheme="minorEastAsia"/>
            <w:sz w:val="24"/>
          </w:rPr>
          <w:t>间</w:t>
        </w:r>
      </w:ins>
      <w:ins w:id="475" w:author="Pisces" w:date="2025-05-18T20:00:00Z">
        <w:r>
          <w:rPr>
            <w:rFonts w:hint="eastAsia" w:asciiTheme="minorEastAsia" w:hAnsiTheme="minorEastAsia" w:cstheme="minorEastAsia"/>
            <w:sz w:val="24"/>
          </w:rPr>
          <w:t>段</w:t>
        </w:r>
      </w:ins>
      <w:ins w:id="476" w:author="Pisces" w:date="2025-05-18T21:11:00Z">
        <w:r>
          <w:rPr>
            <w:rFonts w:hint="eastAsia" w:asciiTheme="minorEastAsia" w:hAnsiTheme="minorEastAsia" w:cstheme="minorEastAsia"/>
            <w:sz w:val="24"/>
          </w:rPr>
          <w:t>的过程</w:t>
        </w:r>
      </w:ins>
      <w:ins w:id="477" w:author="Pisces" w:date="2025-05-18T20:16:00Z">
        <w:r>
          <w:rPr>
            <w:rFonts w:hint="eastAsia" w:asciiTheme="minorEastAsia" w:hAnsiTheme="minorEastAsia" w:cstheme="minorEastAsia"/>
            <w:sz w:val="24"/>
          </w:rPr>
          <w:t>。</w:t>
        </w:r>
      </w:ins>
      <w:ins w:id="478" w:author="Pisces" w:date="2025-05-18T20:17:00Z">
        <w:r>
          <w:rPr>
            <w:rFonts w:hint="eastAsia" w:asciiTheme="minorEastAsia" w:hAnsiTheme="minorEastAsia" w:cstheme="minorEastAsia"/>
            <w:sz w:val="24"/>
          </w:rPr>
          <w:t>其平移的负荷</w:t>
        </w:r>
      </w:ins>
      <w:ins w:id="479" w:author="Pisces" w:date="2025-05-18T20:29:00Z">
        <w:r>
          <w:rPr>
            <w:rFonts w:hint="eastAsia" w:asciiTheme="minorEastAsia" w:hAnsiTheme="minorEastAsia" w:cstheme="minorEastAsia"/>
            <w:sz w:val="24"/>
          </w:rPr>
          <w:t>与</w:t>
        </w:r>
      </w:ins>
      <w:ins w:id="480" w:author="Pisces" w:date="2025-05-18T20:19:00Z">
        <w:r>
          <w:rPr>
            <w:rFonts w:hint="eastAsia" w:asciiTheme="minorEastAsia" w:hAnsiTheme="minorEastAsia" w:cstheme="minorEastAsia"/>
            <w:sz w:val="24"/>
          </w:rPr>
          <w:t>电力需求弹性</w:t>
        </w:r>
      </w:ins>
      <w:ins w:id="481" w:author="Pisces" w:date="2025-05-18T20:29:00Z">
        <w:r>
          <w:rPr>
            <w:rFonts w:hint="eastAsia" w:asciiTheme="minorEastAsia" w:hAnsiTheme="minorEastAsia" w:cstheme="minorEastAsia"/>
            <w:sz w:val="24"/>
          </w:rPr>
          <w:t>有关</w:t>
        </w:r>
      </w:ins>
      <w:ins w:id="482" w:author="Pisces" w:date="2025-05-18T20:19:00Z">
        <w:r>
          <w:rPr>
            <w:rFonts w:hint="eastAsia" w:asciiTheme="minorEastAsia" w:hAnsiTheme="minorEastAsia" w:cstheme="minorEastAsia"/>
            <w:sz w:val="24"/>
          </w:rPr>
          <w:t>，包括自弹性和交叉弹性。其中</w:t>
        </w:r>
      </w:ins>
      <w:ins w:id="483" w:author="Pisces" w:date="2025-05-18T20:20:00Z">
        <w:r>
          <w:rPr>
            <w:rFonts w:hint="eastAsia" w:asciiTheme="minorEastAsia" w:hAnsiTheme="minorEastAsia" w:cstheme="minorEastAsia"/>
            <w:sz w:val="24"/>
          </w:rPr>
          <w:t>交叉</w:t>
        </w:r>
      </w:ins>
      <w:ins w:id="484" w:author="Pisces" w:date="2025-05-18T20:19:00Z">
        <w:r>
          <w:rPr>
            <w:rFonts w:hint="eastAsia" w:asciiTheme="minorEastAsia" w:hAnsiTheme="minorEastAsia" w:cstheme="minorEastAsia"/>
            <w:sz w:val="24"/>
          </w:rPr>
          <w:t>弹性是指不同</w:t>
        </w:r>
      </w:ins>
      <w:ins w:id="485" w:author="Pisces" w:date="2025-05-18T20:21:00Z">
        <w:r>
          <w:rPr>
            <w:rFonts w:hint="eastAsia" w:asciiTheme="minorEastAsia" w:hAnsiTheme="minorEastAsia" w:cstheme="minorEastAsia"/>
            <w:sz w:val="24"/>
          </w:rPr>
          <w:t>时间段</w:t>
        </w:r>
      </w:ins>
      <w:ins w:id="486" w:author="Pisces" w:date="2025-05-18T20:19:00Z">
        <w:r>
          <w:rPr>
            <w:rFonts w:hint="eastAsia" w:asciiTheme="minorEastAsia" w:hAnsiTheme="minorEastAsia" w:cstheme="minorEastAsia"/>
            <w:sz w:val="24"/>
          </w:rPr>
          <w:t>的电价变化</w:t>
        </w:r>
      </w:ins>
      <w:ins w:id="487" w:author="Pisces" w:date="2025-05-18T20:20:00Z">
        <w:r>
          <w:rPr>
            <w:rFonts w:hint="eastAsia" w:asciiTheme="minorEastAsia" w:hAnsiTheme="minorEastAsia" w:cstheme="minorEastAsia"/>
            <w:sz w:val="24"/>
          </w:rPr>
          <w:t>对需求变化的影响</w:t>
        </w:r>
      </w:ins>
      <w:ins w:id="488" w:author="Pisces" w:date="2025-05-18T20:29:00Z">
        <w:r>
          <w:rPr>
            <w:rFonts w:hint="eastAsia" w:asciiTheme="minorEastAsia" w:hAnsiTheme="minorEastAsia" w:cstheme="minorEastAsia"/>
            <w:sz w:val="24"/>
          </w:rPr>
          <w:t>。</w:t>
        </w:r>
      </w:ins>
    </w:p>
    <w:p w14:paraId="141DDF3D">
      <w:pPr>
        <w:spacing w:line="360" w:lineRule="auto"/>
        <w:ind w:firstLine="480" w:firstLineChars="200"/>
        <w:rPr>
          <w:ins w:id="489" w:author="Pisces" w:date="2025-05-18T20:59:00Z"/>
          <w:rFonts w:hAnsi="Cambria Math" w:cstheme="minorEastAsia"/>
          <w:sz w:val="24"/>
        </w:rPr>
      </w:pPr>
      <m:oMathPara>
        <m:oMath>
          <w:ins w:id="490" w:author="Pisces" w:date="2025-05-18T20:31:00Z">
            <m:r>
              <m:rPr>
                <m:sty m:val="p"/>
              </m:rPr>
              <w:rPr>
                <w:rFonts w:hint="eastAsia" w:ascii="Cambria Math" w:hAnsi="Cambria Math" w:cstheme="minorEastAsia"/>
                <w:sz w:val="24"/>
              </w:rPr>
              <m:t>△</m:t>
            </m:r>
          </w:ins>
          <m:sSubSup>
            <m:sSubSupPr>
              <m:ctrlPr>
                <w:ins w:id="491" w:author="Pisces" w:date="2025-05-18T20:31:00Z">
                  <w:rPr>
                    <w:rFonts w:hint="eastAsia" w:ascii="Cambria Math" w:hAnsi="Cambria Math" w:cstheme="minorEastAsia"/>
                    <w:sz w:val="24"/>
                  </w:rPr>
                </w:ins>
              </m:ctrlPr>
            </m:sSubSupPr>
            <m:e>
              <w:ins w:id="492" w:author="Pisces" w:date="2025-05-18T20:31:00Z">
                <m:r>
                  <m:rPr>
                    <m:sty m:val="p"/>
                  </m:rPr>
                  <w:rPr>
                    <w:rFonts w:ascii="Cambria Math" w:hAnsi="Cambria Math" w:cstheme="minorEastAsia"/>
                    <w:sz w:val="24"/>
                  </w:rPr>
                  <m:t>L</m:t>
                </m:r>
              </w:ins>
              <m:ctrlPr>
                <w:ins w:id="493" w:author="Pisces" w:date="2025-05-18T20:31:00Z">
                  <w:rPr>
                    <w:rFonts w:hint="eastAsia" w:ascii="Cambria Math" w:hAnsi="Cambria Math" w:cstheme="minorEastAsia"/>
                    <w:sz w:val="24"/>
                  </w:rPr>
                </w:ins>
              </m:ctrlPr>
            </m:e>
            <m:sub>
              <w:ins w:id="494" w:author="Pisces" w:date="2025-05-18T20:31:00Z">
                <m:r>
                  <m:rPr>
                    <m:sty m:val="p"/>
                  </m:rPr>
                  <w:rPr>
                    <w:rFonts w:ascii="Cambria Math" w:hAnsi="Cambria Math" w:cstheme="minorEastAsia"/>
                    <w:sz w:val="24"/>
                  </w:rPr>
                  <m:t>e,t</m:t>
                </m:r>
              </w:ins>
              <m:ctrlPr>
                <w:ins w:id="495" w:author="Pisces" w:date="2025-05-18T20:31:00Z">
                  <w:rPr>
                    <w:rFonts w:hint="eastAsia" w:ascii="Cambria Math" w:hAnsi="Cambria Math" w:cstheme="minorEastAsia"/>
                    <w:sz w:val="24"/>
                  </w:rPr>
                </w:ins>
              </m:ctrlPr>
            </m:sub>
            <m:sup>
              <w:ins w:id="496" w:author="Pisces" w:date="2025-05-18T20:31:00Z">
                <m:r>
                  <m:rPr>
                    <m:sty m:val="p"/>
                  </m:rPr>
                  <w:rPr>
                    <w:rFonts w:ascii="Cambria Math" w:hAnsi="Cambria Math" w:cstheme="minorEastAsia"/>
                    <w:sz w:val="24"/>
                  </w:rPr>
                  <m:t>shilt</m:t>
                </m:r>
              </w:ins>
              <m:ctrlPr>
                <w:ins w:id="497" w:author="Pisces" w:date="2025-05-18T20:31:00Z">
                  <w:rPr>
                    <w:rFonts w:hint="eastAsia" w:ascii="Cambria Math" w:hAnsi="Cambria Math" w:cstheme="minorEastAsia"/>
                    <w:sz w:val="24"/>
                  </w:rPr>
                </w:ins>
              </m:ctrlPr>
            </m:sup>
          </m:sSubSup>
          <w:ins w:id="498" w:author="Pisces" w:date="2025-05-18T20:31:00Z">
            <m:r>
              <m:rPr>
                <m:sty m:val="p"/>
              </m:rPr>
              <w:rPr>
                <w:rFonts w:ascii="Cambria Math" w:hAnsi="Cambria Math" w:cstheme="minorEastAsia"/>
                <w:sz w:val="24"/>
              </w:rPr>
              <m:t>=</m:t>
            </m:r>
          </w:ins>
          <m:sSubSup>
            <m:sSubSupPr>
              <m:ctrlPr>
                <w:ins w:id="499" w:author="Pisces" w:date="2025-05-18T20:31:00Z">
                  <w:rPr>
                    <w:rFonts w:ascii="Cambria Math" w:hAnsi="Cambria Math" w:cstheme="minorEastAsia"/>
                    <w:sz w:val="24"/>
                  </w:rPr>
                </w:ins>
              </m:ctrlPr>
            </m:sSubSupPr>
            <m:e>
              <w:ins w:id="500" w:author="Pisces" w:date="2025-05-18T20:31:00Z">
                <m:r>
                  <m:rPr>
                    <m:sty m:val="p"/>
                  </m:rPr>
                  <w:rPr>
                    <w:rFonts w:ascii="Cambria Math" w:hAnsi="Cambria Math" w:cstheme="minorEastAsia"/>
                    <w:sz w:val="24"/>
                  </w:rPr>
                  <m:t>L</m:t>
                </m:r>
              </w:ins>
              <m:ctrlPr>
                <w:ins w:id="501" w:author="Pisces" w:date="2025-05-18T20:31:00Z">
                  <w:rPr>
                    <w:rFonts w:ascii="Cambria Math" w:hAnsi="Cambria Math" w:cstheme="minorEastAsia"/>
                    <w:sz w:val="24"/>
                  </w:rPr>
                </w:ins>
              </m:ctrlPr>
            </m:e>
            <m:sub>
              <w:ins w:id="502" w:author="Pisces" w:date="2025-05-18T20:32:00Z">
                <m:r>
                  <m:rPr>
                    <m:sty m:val="p"/>
                  </m:rPr>
                  <w:rPr>
                    <w:rFonts w:ascii="Cambria Math" w:hAnsi="Cambria Math" w:cstheme="minorEastAsia"/>
                    <w:sz w:val="24"/>
                  </w:rPr>
                  <m:t>e,t</m:t>
                </m:r>
              </w:ins>
              <m:ctrlPr>
                <w:ins w:id="503" w:author="Pisces" w:date="2025-05-18T20:31:00Z">
                  <w:rPr>
                    <w:rFonts w:ascii="Cambria Math" w:hAnsi="Cambria Math" w:cstheme="minorEastAsia"/>
                    <w:sz w:val="24"/>
                  </w:rPr>
                </w:ins>
              </m:ctrlPr>
            </m:sub>
            <m:sup>
              <w:ins w:id="504" w:author="Pisces" w:date="2025-05-18T20:32:00Z">
                <m:r>
                  <m:rPr>
                    <m:sty m:val="p"/>
                  </m:rPr>
                  <w:rPr>
                    <w:rFonts w:ascii="Cambria Math" w:hAnsi="Cambria Math" w:cstheme="minorEastAsia"/>
                    <w:sz w:val="24"/>
                  </w:rPr>
                  <m:t>Prime</m:t>
                </m:r>
              </w:ins>
              <m:ctrlPr>
                <w:ins w:id="505" w:author="Pisces" w:date="2025-05-18T20:31:00Z">
                  <w:rPr>
                    <w:rFonts w:ascii="Cambria Math" w:hAnsi="Cambria Math" w:cstheme="minorEastAsia"/>
                    <w:sz w:val="24"/>
                  </w:rPr>
                </w:ins>
              </m:ctrlPr>
            </m:sup>
          </m:sSubSup>
          <m:nary>
            <m:naryPr>
              <m:chr m:val="∑"/>
              <m:limLoc m:val="undOvr"/>
              <m:ctrlPr>
                <w:ins w:id="506" w:author="Pisces" w:date="2025-05-18T20:32:00Z">
                  <w:rPr>
                    <w:rFonts w:ascii="Cambria Math" w:hAnsi="Cambria Math" w:cstheme="minorEastAsia"/>
                    <w:sz w:val="24"/>
                  </w:rPr>
                </w:ins>
              </m:ctrlPr>
            </m:naryPr>
            <m:sub>
              <w:ins w:id="507" w:author="Pisces" w:date="2025-05-18T20:32:00Z">
                <m:r>
                  <m:rPr>
                    <m:sty m:val="p"/>
                  </m:rPr>
                  <w:rPr>
                    <w:rFonts w:ascii="Cambria Math" w:hAnsi="Cambria Math" w:cstheme="minorEastAsia"/>
                    <w:sz w:val="24"/>
                  </w:rPr>
                  <m:t>m=1</m:t>
                </m:r>
              </w:ins>
              <m:ctrlPr>
                <w:ins w:id="508" w:author="Pisces" w:date="2025-05-18T20:32:00Z">
                  <w:rPr>
                    <w:rFonts w:ascii="Cambria Math" w:hAnsi="Cambria Math" w:cstheme="minorEastAsia"/>
                    <w:sz w:val="24"/>
                  </w:rPr>
                </w:ins>
              </m:ctrlPr>
            </m:sub>
            <m:sup>
              <w:ins w:id="509" w:author="Pisces" w:date="2025-05-18T20:32:00Z">
                <m:r>
                  <m:rPr>
                    <m:sty m:val="p"/>
                  </m:rPr>
                  <w:rPr>
                    <w:rFonts w:ascii="Cambria Math" w:hAnsi="Cambria Math" w:cstheme="minorEastAsia"/>
                    <w:sz w:val="24"/>
                  </w:rPr>
                  <m:t>T</m:t>
                </m:r>
              </w:ins>
              <m:ctrlPr>
                <w:ins w:id="510" w:author="Pisces" w:date="2025-05-18T20:32:00Z">
                  <w:rPr>
                    <w:rFonts w:ascii="Cambria Math" w:hAnsi="Cambria Math" w:cstheme="minorEastAsia"/>
                    <w:sz w:val="24"/>
                  </w:rPr>
                </w:ins>
              </m:ctrlPr>
            </m:sup>
            <m:e>
              <w:ins w:id="511" w:author="Pisces" w:date="2025-05-18T20:32:00Z">
                <m:r>
                  <m:rPr>
                    <m:sty m:val="p"/>
                  </m:rPr>
                  <w:rPr>
                    <w:rFonts w:hint="eastAsia" w:ascii="Cambria Math" w:hAnsi="Cambria Math" w:cstheme="minorEastAsia"/>
                    <w:sz w:val="24"/>
                  </w:rPr>
                  <m:t>e</m:t>
                </m:r>
              </w:ins>
              <w:ins w:id="512" w:author="Pisces" w:date="2025-05-18T20:32:00Z">
                <m:r>
                  <m:rPr>
                    <m:sty m:val="p"/>
                  </m:rPr>
                  <w:rPr>
                    <w:rFonts w:ascii="Cambria Math" w:hAnsi="Cambria Math" w:cstheme="minorEastAsia"/>
                    <w:sz w:val="24"/>
                  </w:rPr>
                  <m:t>(t,m)</m:t>
                </m:r>
              </w:ins>
              <m:ctrlPr>
                <w:ins w:id="513" w:author="Pisces" w:date="2025-05-18T20:32:00Z">
                  <w:rPr>
                    <w:rFonts w:ascii="Cambria Math" w:hAnsi="Cambria Math" w:cstheme="minorEastAsia"/>
                    <w:sz w:val="24"/>
                  </w:rPr>
                </w:ins>
              </m:ctrlPr>
            </m:e>
          </m:nary>
          <m:f>
            <m:fPr>
              <m:ctrlPr>
                <w:ins w:id="514" w:author="Pisces" w:date="2025-05-18T20:33:00Z">
                  <w:rPr>
                    <w:rFonts w:ascii="Cambria Math" w:hAnsi="Cambria Math" w:cstheme="minorEastAsia"/>
                    <w:sz w:val="24"/>
                  </w:rPr>
                </w:ins>
              </m:ctrlPr>
            </m:fPr>
            <m:num>
              <m:sSubSup>
                <m:sSubSupPr>
                  <m:ctrlPr>
                    <w:ins w:id="515" w:author="Pisces" w:date="2025-05-18T20:57:00Z">
                      <w:rPr>
                        <w:rFonts w:ascii="Cambria Math" w:hAnsi="Cambria Math" w:cstheme="minorEastAsia"/>
                        <w:sz w:val="24"/>
                      </w:rPr>
                    </w:ins>
                  </m:ctrlPr>
                </m:sSubSupPr>
                <m:e>
                  <w:ins w:id="516" w:author="Pisces" w:date="2025-05-18T20:58:00Z">
                    <m:r>
                      <m:rPr>
                        <m:sty m:val="p"/>
                      </m:rPr>
                      <w:rPr>
                        <w:rFonts w:ascii="Cambria Math" w:hAnsi="Cambria Math" w:cstheme="minorEastAsia"/>
                        <w:sz w:val="24"/>
                      </w:rPr>
                      <m:t>p</m:t>
                    </m:r>
                  </w:ins>
                  <m:ctrlPr>
                    <w:ins w:id="517" w:author="Pisces" w:date="2025-05-18T20:57:00Z">
                      <w:rPr>
                        <w:rFonts w:ascii="Cambria Math" w:hAnsi="Cambria Math" w:cstheme="minorEastAsia"/>
                        <w:sz w:val="24"/>
                      </w:rPr>
                    </w:ins>
                  </m:ctrlPr>
                </m:e>
                <m:sub>
                  <w:ins w:id="518" w:author="Pisces" w:date="2025-05-18T20:57:00Z">
                    <m:r>
                      <m:rPr>
                        <m:sty m:val="p"/>
                      </m:rPr>
                      <w:rPr>
                        <w:rFonts w:ascii="Cambria Math" w:hAnsi="Cambria Math" w:cstheme="minorEastAsia"/>
                        <w:sz w:val="24"/>
                      </w:rPr>
                      <m:t>m</m:t>
                    </m:r>
                  </w:ins>
                  <m:ctrlPr>
                    <w:ins w:id="519" w:author="Pisces" w:date="2025-05-18T20:57:00Z">
                      <w:rPr>
                        <w:rFonts w:ascii="Cambria Math" w:hAnsi="Cambria Math" w:cstheme="minorEastAsia"/>
                        <w:sz w:val="24"/>
                      </w:rPr>
                    </w:ins>
                  </m:ctrlPr>
                </m:sub>
                <m:sup>
                  <w:ins w:id="520" w:author="Pisces" w:date="2025-05-18T20:57:00Z">
                    <m:r>
                      <m:rPr>
                        <m:sty m:val="p"/>
                      </m:rPr>
                      <w:rPr>
                        <w:rFonts w:ascii="Cambria Math" w:hAnsi="Cambria Math" w:cstheme="minorEastAsia"/>
                        <w:sz w:val="24"/>
                      </w:rPr>
                      <m:t>shi</m:t>
                    </m:r>
                  </w:ins>
                  <w:ins w:id="521" w:author="Pisces" w:date="2025-05-18T20:58:00Z">
                    <m:r>
                      <m:rPr>
                        <m:sty m:val="p"/>
                      </m:rPr>
                      <w:rPr>
                        <w:rFonts w:ascii="Cambria Math" w:hAnsi="Cambria Math" w:cstheme="minorEastAsia"/>
                        <w:sz w:val="24"/>
                      </w:rPr>
                      <m:t>lt</m:t>
                    </m:r>
                  </w:ins>
                  <m:ctrlPr>
                    <w:ins w:id="522" w:author="Pisces" w:date="2025-05-18T20:57:00Z">
                      <w:rPr>
                        <w:rFonts w:ascii="Cambria Math" w:hAnsi="Cambria Math" w:cstheme="minorEastAsia"/>
                        <w:sz w:val="24"/>
                      </w:rPr>
                    </w:ins>
                  </m:ctrlPr>
                </m:sup>
              </m:sSubSup>
              <w:ins w:id="523" w:author="Pisces" w:date="2025-05-18T20:58:00Z">
                <m:r>
                  <m:rPr>
                    <m:sty m:val="p"/>
                  </m:rPr>
                  <w:rPr>
                    <w:rFonts w:ascii="Cambria Math" w:hAnsi="Cambria Math" w:cstheme="minorEastAsia"/>
                    <w:sz w:val="24"/>
                  </w:rPr>
                  <m:t>−</m:t>
                </m:r>
              </w:ins>
              <m:sSubSup>
                <m:sSubSupPr>
                  <m:ctrlPr>
                    <w:ins w:id="524" w:author="Pisces" w:date="2025-05-18T20:58:00Z">
                      <w:rPr>
                        <w:rFonts w:ascii="Cambria Math" w:hAnsi="Cambria Math" w:cstheme="minorEastAsia"/>
                        <w:sz w:val="24"/>
                      </w:rPr>
                    </w:ins>
                  </m:ctrlPr>
                </m:sSubSupPr>
                <m:e>
                  <w:ins w:id="525" w:author="Pisces" w:date="2025-05-18T20:58:00Z">
                    <m:r>
                      <m:rPr>
                        <m:sty m:val="p"/>
                      </m:rPr>
                      <w:rPr>
                        <w:rFonts w:ascii="Cambria Math" w:hAnsi="Cambria Math" w:cstheme="minorEastAsia"/>
                        <w:sz w:val="24"/>
                      </w:rPr>
                      <m:t>p</m:t>
                    </m:r>
                  </w:ins>
                  <m:ctrlPr>
                    <w:ins w:id="526" w:author="Pisces" w:date="2025-05-18T20:58:00Z">
                      <w:rPr>
                        <w:rFonts w:ascii="Cambria Math" w:hAnsi="Cambria Math" w:cstheme="minorEastAsia"/>
                        <w:sz w:val="24"/>
                      </w:rPr>
                    </w:ins>
                  </m:ctrlPr>
                </m:e>
                <m:sub>
                  <w:ins w:id="527" w:author="Pisces" w:date="2025-05-18T20:58:00Z">
                    <m:r>
                      <m:rPr>
                        <m:sty m:val="p"/>
                      </m:rPr>
                      <w:rPr>
                        <w:rFonts w:ascii="Cambria Math" w:hAnsi="Cambria Math" w:cstheme="minorEastAsia"/>
                        <w:sz w:val="24"/>
                      </w:rPr>
                      <m:t>t</m:t>
                    </m:r>
                  </w:ins>
                  <m:ctrlPr>
                    <w:ins w:id="528" w:author="Pisces" w:date="2025-05-18T20:58:00Z">
                      <w:rPr>
                        <w:rFonts w:ascii="Cambria Math" w:hAnsi="Cambria Math" w:cstheme="minorEastAsia"/>
                        <w:sz w:val="24"/>
                      </w:rPr>
                    </w:ins>
                  </m:ctrlPr>
                </m:sub>
                <m:sup>
                  <w:ins w:id="529" w:author="Pisces" w:date="2025-05-18T20:58:00Z">
                    <m:r>
                      <m:rPr>
                        <m:sty m:val="p"/>
                      </m:rPr>
                      <w:rPr>
                        <w:rFonts w:ascii="Cambria Math" w:hAnsi="Cambria Math" w:cstheme="minorEastAsia"/>
                        <w:sz w:val="24"/>
                      </w:rPr>
                      <m:t>prime</m:t>
                    </m:r>
                  </w:ins>
                  <m:ctrlPr>
                    <w:ins w:id="530" w:author="Pisces" w:date="2025-05-18T20:58:00Z">
                      <w:rPr>
                        <w:rFonts w:ascii="Cambria Math" w:hAnsi="Cambria Math" w:cstheme="minorEastAsia"/>
                        <w:sz w:val="24"/>
                      </w:rPr>
                    </w:ins>
                  </m:ctrlPr>
                </m:sup>
              </m:sSubSup>
              <m:ctrlPr>
                <w:ins w:id="531" w:author="Pisces" w:date="2025-05-18T20:33:00Z">
                  <w:rPr>
                    <w:rFonts w:ascii="Cambria Math" w:hAnsi="Cambria Math" w:cstheme="minorEastAsia"/>
                    <w:sz w:val="24"/>
                  </w:rPr>
                </w:ins>
              </m:ctrlPr>
            </m:num>
            <m:den>
              <m:sSubSup>
                <m:sSubSupPr>
                  <m:ctrlPr>
                    <w:ins w:id="532" w:author="Pisces" w:date="2025-05-18T20:59:00Z">
                      <w:rPr>
                        <w:rFonts w:ascii="Cambria Math" w:hAnsi="Cambria Math" w:cstheme="minorEastAsia"/>
                        <w:sz w:val="24"/>
                      </w:rPr>
                    </w:ins>
                  </m:ctrlPr>
                </m:sSubSupPr>
                <m:e>
                  <w:ins w:id="533" w:author="Pisces" w:date="2025-05-18T20:59:00Z">
                    <m:r>
                      <m:rPr>
                        <m:sty m:val="p"/>
                      </m:rPr>
                      <w:rPr>
                        <w:rFonts w:ascii="Cambria Math" w:hAnsi="Cambria Math" w:cstheme="minorEastAsia"/>
                        <w:sz w:val="24"/>
                      </w:rPr>
                      <m:t>p</m:t>
                    </m:r>
                  </w:ins>
                  <m:ctrlPr>
                    <w:ins w:id="534" w:author="Pisces" w:date="2025-05-18T20:59:00Z">
                      <w:rPr>
                        <w:rFonts w:ascii="Cambria Math" w:hAnsi="Cambria Math" w:cstheme="minorEastAsia"/>
                        <w:sz w:val="24"/>
                      </w:rPr>
                    </w:ins>
                  </m:ctrlPr>
                </m:e>
                <m:sub>
                  <w:ins w:id="535" w:author="Pisces" w:date="2025-05-18T20:59:00Z">
                    <m:r>
                      <m:rPr>
                        <m:sty m:val="p"/>
                      </m:rPr>
                      <w:rPr>
                        <w:rFonts w:ascii="Cambria Math" w:hAnsi="Cambria Math" w:cstheme="minorEastAsia"/>
                        <w:sz w:val="24"/>
                      </w:rPr>
                      <m:t>t</m:t>
                    </m:r>
                  </w:ins>
                  <m:ctrlPr>
                    <w:ins w:id="536" w:author="Pisces" w:date="2025-05-18T20:59:00Z">
                      <w:rPr>
                        <w:rFonts w:ascii="Cambria Math" w:hAnsi="Cambria Math" w:cstheme="minorEastAsia"/>
                        <w:sz w:val="24"/>
                      </w:rPr>
                    </w:ins>
                  </m:ctrlPr>
                </m:sub>
                <m:sup>
                  <w:ins w:id="537" w:author="Pisces" w:date="2025-05-18T20:59:00Z">
                    <m:r>
                      <m:rPr>
                        <m:sty m:val="p"/>
                      </m:rPr>
                      <w:rPr>
                        <w:rFonts w:ascii="Cambria Math" w:hAnsi="Cambria Math" w:cstheme="minorEastAsia"/>
                        <w:sz w:val="24"/>
                      </w:rPr>
                      <m:t>prime</m:t>
                    </m:r>
                  </w:ins>
                  <m:ctrlPr>
                    <w:ins w:id="538" w:author="Pisces" w:date="2025-05-18T20:59:00Z">
                      <w:rPr>
                        <w:rFonts w:ascii="Cambria Math" w:hAnsi="Cambria Math" w:cstheme="minorEastAsia"/>
                        <w:sz w:val="24"/>
                      </w:rPr>
                    </w:ins>
                  </m:ctrlPr>
                </m:sup>
              </m:sSubSup>
              <m:ctrlPr>
                <w:ins w:id="539" w:author="Pisces" w:date="2025-05-18T20:33:00Z">
                  <w:rPr>
                    <w:rFonts w:ascii="Cambria Math" w:hAnsi="Cambria Math" w:cstheme="minorEastAsia"/>
                    <w:sz w:val="24"/>
                  </w:rPr>
                </w:ins>
              </m:ctrlPr>
            </m:den>
          </m:f>
        </m:oMath>
      </m:oMathPara>
    </w:p>
    <w:p w14:paraId="26C4038E">
      <w:pPr>
        <w:spacing w:line="360" w:lineRule="auto"/>
        <w:ind w:firstLine="480" w:firstLineChars="200"/>
        <w:rPr>
          <w:ins w:id="540" w:author="Pisces" w:date="2025-05-18T21:01:00Z"/>
          <w:rFonts w:hAnsi="Cambria Math" w:cstheme="minorEastAsia"/>
          <w:sz w:val="24"/>
        </w:rPr>
      </w:pPr>
      <m:oMathPara>
        <m:oMath>
          <w:ins w:id="541" w:author="Pisces" w:date="2025-05-18T20:59:00Z">
            <m:r>
              <m:rPr>
                <m:sty m:val="p"/>
              </m:rPr>
              <w:rPr>
                <w:rFonts w:ascii="Cambria Math" w:hAnsi="Cambria Math" w:cstheme="minorEastAsia"/>
                <w:sz w:val="24"/>
              </w:rPr>
              <m:t>|</m:t>
            </m:r>
          </w:ins>
          <w:ins w:id="542" w:author="Pisces" w:date="2025-05-18T21:00:00Z">
            <m:r>
              <m:rPr>
                <m:sty m:val="p"/>
              </m:rPr>
              <w:rPr>
                <w:rFonts w:hint="eastAsia" w:ascii="Cambria Math" w:hAnsi="Cambria Math" w:cstheme="minorEastAsia"/>
                <w:sz w:val="24"/>
              </w:rPr>
              <m:t>△</m:t>
            </m:r>
          </w:ins>
          <m:sSubSup>
            <m:sSubSupPr>
              <m:ctrlPr>
                <w:ins w:id="543" w:author="Pisces" w:date="2025-05-18T21:00:00Z">
                  <w:rPr>
                    <w:rFonts w:hint="eastAsia" w:ascii="Cambria Math" w:hAnsi="Cambria Math" w:cstheme="minorEastAsia"/>
                    <w:sz w:val="24"/>
                  </w:rPr>
                </w:ins>
              </m:ctrlPr>
            </m:sSubSupPr>
            <m:e>
              <w:ins w:id="544" w:author="Pisces" w:date="2025-05-18T21:00:00Z">
                <m:r>
                  <m:rPr>
                    <m:sty m:val="p"/>
                  </m:rPr>
                  <w:rPr>
                    <w:rFonts w:ascii="Cambria Math" w:hAnsi="Cambria Math" w:cstheme="minorEastAsia"/>
                    <w:sz w:val="24"/>
                  </w:rPr>
                  <m:t>L</m:t>
                </m:r>
              </w:ins>
              <m:ctrlPr>
                <w:ins w:id="545" w:author="Pisces" w:date="2025-05-18T21:00:00Z">
                  <w:rPr>
                    <w:rFonts w:hint="eastAsia" w:ascii="Cambria Math" w:hAnsi="Cambria Math" w:cstheme="minorEastAsia"/>
                    <w:sz w:val="24"/>
                  </w:rPr>
                </w:ins>
              </m:ctrlPr>
            </m:e>
            <m:sub>
              <w:ins w:id="546" w:author="Pisces" w:date="2025-05-18T21:00:00Z">
                <m:r>
                  <m:rPr>
                    <m:sty m:val="p"/>
                  </m:rPr>
                  <w:rPr>
                    <w:rFonts w:ascii="Cambria Math" w:hAnsi="Cambria Math" w:cstheme="minorEastAsia"/>
                    <w:sz w:val="24"/>
                  </w:rPr>
                  <m:t>e,t</m:t>
                </m:r>
              </w:ins>
              <m:ctrlPr>
                <w:ins w:id="547" w:author="Pisces" w:date="2025-05-18T21:00:00Z">
                  <w:rPr>
                    <w:rFonts w:hint="eastAsia" w:ascii="Cambria Math" w:hAnsi="Cambria Math" w:cstheme="minorEastAsia"/>
                    <w:sz w:val="24"/>
                  </w:rPr>
                </w:ins>
              </m:ctrlPr>
            </m:sub>
            <m:sup>
              <w:ins w:id="548" w:author="Pisces" w:date="2025-05-18T21:00:00Z">
                <m:r>
                  <m:rPr>
                    <m:sty m:val="p"/>
                  </m:rPr>
                  <w:rPr>
                    <w:rFonts w:ascii="Cambria Math" w:hAnsi="Cambria Math" w:cstheme="minorEastAsia"/>
                    <w:sz w:val="24"/>
                  </w:rPr>
                  <m:t>shilt</m:t>
                </m:r>
              </w:ins>
              <m:ctrlPr>
                <w:ins w:id="549" w:author="Pisces" w:date="2025-05-18T21:00:00Z">
                  <w:rPr>
                    <w:rFonts w:hint="eastAsia" w:ascii="Cambria Math" w:hAnsi="Cambria Math" w:cstheme="minorEastAsia"/>
                    <w:sz w:val="24"/>
                  </w:rPr>
                </w:ins>
              </m:ctrlPr>
            </m:sup>
          </m:sSubSup>
          <w:ins w:id="550" w:author="Pisces" w:date="2025-05-18T21:01:00Z">
            <m:r>
              <m:rPr>
                <m:sty m:val="p"/>
              </m:rPr>
              <w:rPr>
                <w:rFonts w:ascii="Cambria Math" w:hAnsi="Cambria Math" w:cstheme="minorEastAsia"/>
                <w:sz w:val="24"/>
              </w:rPr>
              <m:t xml:space="preserve"> </m:t>
            </m:r>
          </w:ins>
          <w:ins w:id="551" w:author="Pisces" w:date="2025-05-18T20:59:00Z">
            <m:r>
              <m:rPr>
                <m:sty m:val="p"/>
              </m:rPr>
              <w:rPr>
                <w:rFonts w:ascii="Cambria Math" w:hAnsi="Cambria Math" w:cstheme="minorEastAsia"/>
                <w:sz w:val="24"/>
              </w:rPr>
              <m:t>|</m:t>
            </m:r>
          </w:ins>
          <w:ins w:id="552" w:author="Pisces" w:date="2025-05-18T21:00:00Z">
            <m:r>
              <m:rPr>
                <m:sty m:val="p"/>
              </m:rPr>
              <w:rPr>
                <w:rFonts w:hint="eastAsia" w:ascii="Cambria Math" w:hAnsi="Cambria Math" w:cstheme="minorEastAsia"/>
                <w:sz w:val="24"/>
              </w:rPr>
              <m:t>≤△</m:t>
            </m:r>
          </w:ins>
          <m:sSubSup>
            <m:sSubSupPr>
              <m:ctrlPr>
                <w:ins w:id="553" w:author="Pisces" w:date="2025-05-18T21:00:00Z">
                  <w:rPr>
                    <w:rFonts w:hint="eastAsia" w:ascii="Cambria Math" w:hAnsi="Cambria Math" w:cstheme="minorEastAsia"/>
                    <w:sz w:val="24"/>
                  </w:rPr>
                </w:ins>
              </m:ctrlPr>
            </m:sSubSupPr>
            <m:e>
              <w:ins w:id="554" w:author="Pisces" w:date="2025-05-18T21:00:00Z">
                <m:r>
                  <m:rPr>
                    <m:sty m:val="p"/>
                  </m:rPr>
                  <w:rPr>
                    <w:rFonts w:ascii="Cambria Math" w:hAnsi="Cambria Math" w:cstheme="minorEastAsia"/>
                    <w:sz w:val="24"/>
                  </w:rPr>
                  <m:t>L</m:t>
                </m:r>
              </w:ins>
              <m:ctrlPr>
                <w:ins w:id="555" w:author="Pisces" w:date="2025-05-18T21:00:00Z">
                  <w:rPr>
                    <w:rFonts w:hint="eastAsia" w:ascii="Cambria Math" w:hAnsi="Cambria Math" w:cstheme="minorEastAsia"/>
                    <w:sz w:val="24"/>
                  </w:rPr>
                </w:ins>
              </m:ctrlPr>
            </m:e>
            <m:sub>
              <w:ins w:id="556" w:author="Pisces" w:date="2025-05-18T21:01:00Z">
                <m:r>
                  <m:rPr>
                    <m:sty m:val="p"/>
                  </m:rPr>
                  <w:rPr>
                    <w:rFonts w:ascii="Cambria Math" w:hAnsi="Cambria Math" w:cstheme="minorEastAsia"/>
                    <w:sz w:val="24"/>
                  </w:rPr>
                  <m:t>e,t,max</m:t>
                </m:r>
              </w:ins>
              <m:ctrlPr>
                <w:ins w:id="557" w:author="Pisces" w:date="2025-05-18T21:00:00Z">
                  <w:rPr>
                    <w:rFonts w:hint="eastAsia" w:ascii="Cambria Math" w:hAnsi="Cambria Math" w:cstheme="minorEastAsia"/>
                    <w:sz w:val="24"/>
                  </w:rPr>
                </w:ins>
              </m:ctrlPr>
            </m:sub>
            <m:sup>
              <w:ins w:id="558" w:author="Pisces" w:date="2025-05-18T21:01:00Z">
                <m:r>
                  <m:rPr>
                    <m:sty m:val="p"/>
                  </m:rPr>
                  <w:rPr>
                    <w:rFonts w:ascii="Cambria Math" w:hAnsi="Cambria Math" w:cstheme="minorEastAsia"/>
                    <w:sz w:val="24"/>
                  </w:rPr>
                  <m:t>shilt</m:t>
                </m:r>
              </w:ins>
              <m:ctrlPr>
                <w:ins w:id="559" w:author="Pisces" w:date="2025-05-18T21:00:00Z">
                  <w:rPr>
                    <w:rFonts w:hint="eastAsia" w:ascii="Cambria Math" w:hAnsi="Cambria Math" w:cstheme="minorEastAsia"/>
                    <w:sz w:val="24"/>
                  </w:rPr>
                </w:ins>
              </m:ctrlPr>
            </m:sup>
          </m:sSubSup>
        </m:oMath>
      </m:oMathPara>
    </w:p>
    <w:p w14:paraId="08E84257">
      <w:pPr>
        <w:spacing w:line="360" w:lineRule="auto"/>
        <w:rPr>
          <w:ins w:id="560" w:author="Pisces" w:date="2025-05-18T21:08:00Z"/>
          <w:rFonts w:hAnsi="Cambria Math" w:cstheme="minorEastAsia"/>
          <w:sz w:val="24"/>
        </w:rPr>
      </w:pPr>
      <w:ins w:id="561" w:author="Pisces" w:date="2025-05-18T21:01:00Z">
        <w:r>
          <w:rPr>
            <w:rFonts w:hint="eastAsia" w:hAnsi="Cambria Math" w:cstheme="minorEastAsia"/>
            <w:sz w:val="24"/>
          </w:rPr>
          <w:t>其中：</w:t>
        </w:r>
      </w:ins>
      <m:oMath>
        <m:sSubSup>
          <m:sSubSupPr>
            <m:ctrlPr>
              <w:ins w:id="562" w:author="Pisces" w:date="2025-05-18T21:01:00Z">
                <w:rPr>
                  <w:rFonts w:ascii="Cambria Math" w:hAnsi="Cambria Math" w:cstheme="minorEastAsia"/>
                  <w:i/>
                  <w:sz w:val="24"/>
                </w:rPr>
              </w:ins>
            </m:ctrlPr>
          </m:sSubSupPr>
          <m:e>
            <w:ins w:id="563" w:author="Pisces" w:date="2025-05-18T21:01:00Z">
              <m:r>
                <m:rPr/>
                <w:rPr>
                  <w:rFonts w:hint="eastAsia" w:ascii="Cambria Math" w:hAnsi="Cambria Math" w:cstheme="minorEastAsia"/>
                  <w:sz w:val="24"/>
                </w:rPr>
                <m:t>△</m:t>
              </m:r>
            </w:ins>
            <w:ins w:id="564" w:author="Pisces" w:date="2025-05-18T21:02:00Z">
              <m:r>
                <m:rPr/>
                <w:rPr>
                  <w:rFonts w:ascii="Cambria Math" w:hAnsi="Cambria Math" w:cstheme="minorEastAsia"/>
                  <w:sz w:val="24"/>
                </w:rPr>
                <m:t>L</m:t>
              </m:r>
            </w:ins>
            <m:ctrlPr>
              <w:ins w:id="565" w:author="Pisces" w:date="2025-05-18T21:01:00Z">
                <w:rPr>
                  <w:rFonts w:ascii="Cambria Math" w:hAnsi="Cambria Math" w:cstheme="minorEastAsia"/>
                  <w:i/>
                  <w:sz w:val="24"/>
                </w:rPr>
              </w:ins>
            </m:ctrlPr>
          </m:e>
          <m:sub>
            <w:ins w:id="566" w:author="Pisces" w:date="2025-05-18T21:02:00Z">
              <m:r>
                <m:rPr/>
                <w:rPr>
                  <w:rFonts w:ascii="Cambria Math" w:hAnsi="Cambria Math" w:cstheme="minorEastAsia"/>
                  <w:sz w:val="24"/>
                </w:rPr>
                <m:t>e,t</m:t>
              </m:r>
            </w:ins>
            <m:ctrlPr>
              <w:ins w:id="567" w:author="Pisces" w:date="2025-05-18T21:01:00Z">
                <w:rPr>
                  <w:rFonts w:ascii="Cambria Math" w:hAnsi="Cambria Math" w:cstheme="minorEastAsia"/>
                  <w:i/>
                  <w:sz w:val="24"/>
                </w:rPr>
              </w:ins>
            </m:ctrlPr>
          </m:sub>
          <m:sup>
            <w:ins w:id="568" w:author="Pisces" w:date="2025-05-18T21:02:00Z">
              <m:r>
                <m:rPr/>
                <w:rPr>
                  <w:rFonts w:ascii="Cambria Math" w:hAnsi="Cambria Math" w:cstheme="minorEastAsia"/>
                  <w:sz w:val="24"/>
                </w:rPr>
                <m:t>sℎilt</m:t>
              </m:r>
            </w:ins>
            <m:ctrlPr>
              <w:ins w:id="569" w:author="Pisces" w:date="2025-05-18T21:01:00Z">
                <w:rPr>
                  <w:rFonts w:ascii="Cambria Math" w:hAnsi="Cambria Math" w:cstheme="minorEastAsia"/>
                  <w:i/>
                  <w:sz w:val="24"/>
                </w:rPr>
              </w:ins>
            </m:ctrlPr>
          </m:sup>
        </m:sSubSup>
      </m:oMath>
      <w:ins w:id="570" w:author="Pisces" w:date="2025-05-18T22:09:00Z">
        <w:r>
          <w:rPr>
            <w:rFonts w:hint="eastAsia" w:hAnsi="Cambria Math" w:cstheme="minorEastAsia"/>
            <w:sz w:val="24"/>
          </w:rPr>
          <w:t>为</w:t>
        </w:r>
      </w:ins>
      <w:ins w:id="571" w:author="Pisces" w:date="2025-05-18T21:02:00Z">
        <w:r>
          <w:rPr>
            <w:rFonts w:hint="eastAsia" w:hAnsi="Cambria Math" w:cstheme="minorEastAsia"/>
            <w:sz w:val="24"/>
          </w:rPr>
          <w:t>t时刻可平移的负荷量；</w:t>
        </w:r>
      </w:ins>
      <m:oMath>
        <m:sSubSup>
          <m:sSubSupPr>
            <m:ctrlPr>
              <w:ins w:id="572" w:author="Pisces" w:date="2025-05-18T21:03:00Z">
                <w:rPr>
                  <w:rFonts w:ascii="Cambria Math" w:hAnsi="Cambria Math" w:cstheme="minorEastAsia"/>
                  <w:i/>
                  <w:sz w:val="24"/>
                </w:rPr>
              </w:ins>
            </m:ctrlPr>
          </m:sSubSupPr>
          <m:e>
            <w:ins w:id="573" w:author="Pisces" w:date="2025-05-18T21:03:00Z">
              <m:r>
                <m:rPr/>
                <w:rPr>
                  <w:rFonts w:hint="eastAsia" w:ascii="Cambria Math" w:hAnsi="Cambria Math" w:cstheme="minorEastAsia"/>
                  <w:sz w:val="24"/>
                </w:rPr>
                <m:t>△</m:t>
              </m:r>
            </w:ins>
            <w:ins w:id="574" w:author="Pisces" w:date="2025-05-18T21:03:00Z">
              <m:r>
                <m:rPr/>
                <w:rPr>
                  <w:rFonts w:ascii="Cambria Math" w:hAnsi="Cambria Math" w:cstheme="minorEastAsia"/>
                  <w:sz w:val="24"/>
                </w:rPr>
                <m:t>L</m:t>
              </m:r>
            </w:ins>
            <m:ctrlPr>
              <w:ins w:id="575" w:author="Pisces" w:date="2025-05-18T21:03:00Z">
                <w:rPr>
                  <w:rFonts w:ascii="Cambria Math" w:hAnsi="Cambria Math" w:cstheme="minorEastAsia"/>
                  <w:i/>
                  <w:sz w:val="24"/>
                </w:rPr>
              </w:ins>
            </m:ctrlPr>
          </m:e>
          <m:sub>
            <w:ins w:id="576" w:author="Pisces" w:date="2025-05-18T21:03:00Z">
              <m:r>
                <m:rPr/>
                <w:rPr>
                  <w:rFonts w:ascii="Cambria Math" w:hAnsi="Cambria Math" w:cstheme="minorEastAsia"/>
                  <w:sz w:val="24"/>
                </w:rPr>
                <m:t>e,t,max</m:t>
              </m:r>
            </w:ins>
            <m:ctrlPr>
              <w:ins w:id="577" w:author="Pisces" w:date="2025-05-18T21:03:00Z">
                <w:rPr>
                  <w:rFonts w:ascii="Cambria Math" w:hAnsi="Cambria Math" w:cstheme="minorEastAsia"/>
                  <w:i/>
                  <w:sz w:val="24"/>
                </w:rPr>
              </w:ins>
            </m:ctrlPr>
          </m:sub>
          <m:sup>
            <w:ins w:id="578" w:author="Pisces" w:date="2025-05-18T21:03:00Z">
              <m:r>
                <m:rPr/>
                <w:rPr>
                  <w:rFonts w:ascii="Cambria Math" w:hAnsi="Cambria Math" w:cstheme="minorEastAsia"/>
                  <w:sz w:val="24"/>
                </w:rPr>
                <m:t>sℎilt</m:t>
              </m:r>
            </w:ins>
            <m:ctrlPr>
              <w:ins w:id="579" w:author="Pisces" w:date="2025-05-18T21:03:00Z">
                <w:rPr>
                  <w:rFonts w:ascii="Cambria Math" w:hAnsi="Cambria Math" w:cstheme="minorEastAsia"/>
                  <w:i/>
                  <w:sz w:val="24"/>
                </w:rPr>
              </w:ins>
            </m:ctrlPr>
          </m:sup>
        </m:sSubSup>
      </m:oMath>
      <w:ins w:id="580" w:author="Pisces" w:date="2025-05-18T22:09:00Z">
        <w:r>
          <w:rPr>
            <w:rFonts w:hint="eastAsia" w:hAnsi="Cambria Math" w:cstheme="minorEastAsia"/>
            <w:sz w:val="24"/>
          </w:rPr>
          <w:t>为</w:t>
        </w:r>
      </w:ins>
      <m:oMath>
        <m:sSubSup>
          <m:sSubSupPr>
            <m:ctrlPr>
              <w:ins w:id="581" w:author="Pisces" w:date="2025-05-18T21:03:00Z">
                <w:rPr>
                  <w:rFonts w:ascii="Cambria Math" w:hAnsi="Cambria Math" w:cstheme="minorEastAsia"/>
                  <w:i/>
                  <w:sz w:val="24"/>
                </w:rPr>
              </w:ins>
            </m:ctrlPr>
          </m:sSubSupPr>
          <m:e>
            <w:ins w:id="582" w:author="Pisces" w:date="2025-05-18T21:03:00Z">
              <m:r>
                <m:rPr/>
                <w:rPr>
                  <w:rFonts w:hint="eastAsia" w:ascii="Cambria Math" w:hAnsi="Cambria Math" w:cstheme="minorEastAsia"/>
                  <w:sz w:val="24"/>
                </w:rPr>
                <m:t>△</m:t>
              </m:r>
            </w:ins>
            <w:ins w:id="583" w:author="Pisces" w:date="2025-05-18T21:03:00Z">
              <m:r>
                <m:rPr/>
                <w:rPr>
                  <w:rFonts w:ascii="Cambria Math" w:hAnsi="Cambria Math" w:cstheme="minorEastAsia"/>
                  <w:sz w:val="24"/>
                </w:rPr>
                <m:t>L</m:t>
              </m:r>
            </w:ins>
            <m:ctrlPr>
              <w:ins w:id="584" w:author="Pisces" w:date="2025-05-18T21:03:00Z">
                <w:rPr>
                  <w:rFonts w:ascii="Cambria Math" w:hAnsi="Cambria Math" w:cstheme="minorEastAsia"/>
                  <w:i/>
                  <w:sz w:val="24"/>
                </w:rPr>
              </w:ins>
            </m:ctrlPr>
          </m:e>
          <m:sub>
            <w:ins w:id="585" w:author="Pisces" w:date="2025-05-18T21:03:00Z">
              <m:r>
                <m:rPr/>
                <w:rPr>
                  <w:rFonts w:ascii="Cambria Math" w:hAnsi="Cambria Math" w:cstheme="minorEastAsia"/>
                  <w:sz w:val="24"/>
                </w:rPr>
                <m:t>e,t</m:t>
              </m:r>
            </w:ins>
            <m:ctrlPr>
              <w:ins w:id="586" w:author="Pisces" w:date="2025-05-18T21:03:00Z">
                <w:rPr>
                  <w:rFonts w:ascii="Cambria Math" w:hAnsi="Cambria Math" w:cstheme="minorEastAsia"/>
                  <w:i/>
                  <w:sz w:val="24"/>
                </w:rPr>
              </w:ins>
            </m:ctrlPr>
          </m:sub>
          <m:sup>
            <w:ins w:id="587" w:author="Pisces" w:date="2025-05-18T21:03:00Z">
              <m:r>
                <m:rPr/>
                <w:rPr>
                  <w:rFonts w:ascii="Cambria Math" w:hAnsi="Cambria Math" w:cstheme="minorEastAsia"/>
                  <w:sz w:val="24"/>
                </w:rPr>
                <m:t>sℎilt</m:t>
              </m:r>
            </w:ins>
            <m:ctrlPr>
              <w:ins w:id="588" w:author="Pisces" w:date="2025-05-18T21:03:00Z">
                <w:rPr>
                  <w:rFonts w:ascii="Cambria Math" w:hAnsi="Cambria Math" w:cstheme="minorEastAsia"/>
                  <w:i/>
                  <w:sz w:val="24"/>
                </w:rPr>
              </w:ins>
            </m:ctrlPr>
          </m:sup>
        </m:sSubSup>
      </m:oMath>
      <w:ins w:id="589" w:author="Pisces" w:date="2025-05-18T21:03:00Z">
        <w:r>
          <w:rPr>
            <w:rFonts w:hint="eastAsia" w:hAnsi="Cambria Math" w:cstheme="minorEastAsia"/>
            <w:sz w:val="24"/>
          </w:rPr>
          <w:t>上限；</w:t>
        </w:r>
      </w:ins>
      <m:oMath>
        <m:sSubSup>
          <m:sSubSupPr>
            <m:ctrlPr>
              <w:ins w:id="590" w:author="Pisces" w:date="2025-05-18T21:03:00Z">
                <w:rPr>
                  <w:rFonts w:ascii="Cambria Math" w:hAnsi="Cambria Math" w:cstheme="minorEastAsia"/>
                  <w:i/>
                  <w:sz w:val="24"/>
                </w:rPr>
              </w:ins>
            </m:ctrlPr>
          </m:sSubSupPr>
          <m:e>
            <w:ins w:id="591" w:author="Pisces" w:date="2025-05-18T21:03:00Z">
              <m:r>
                <m:rPr/>
                <w:rPr>
                  <w:rFonts w:ascii="Cambria Math" w:hAnsi="Cambria Math" w:cstheme="minorEastAsia"/>
                  <w:sz w:val="24"/>
                </w:rPr>
                <m:t>L</m:t>
              </m:r>
            </w:ins>
            <m:ctrlPr>
              <w:ins w:id="592" w:author="Pisces" w:date="2025-05-18T21:03:00Z">
                <w:rPr>
                  <w:rFonts w:ascii="Cambria Math" w:hAnsi="Cambria Math" w:cstheme="minorEastAsia"/>
                  <w:i/>
                  <w:sz w:val="24"/>
                </w:rPr>
              </w:ins>
            </m:ctrlPr>
          </m:e>
          <m:sub>
            <w:ins w:id="593" w:author="Pisces" w:date="2025-05-18T21:03:00Z">
              <m:r>
                <m:rPr/>
                <w:rPr>
                  <w:rFonts w:ascii="Cambria Math" w:hAnsi="Cambria Math" w:cstheme="minorEastAsia"/>
                  <w:sz w:val="24"/>
                </w:rPr>
                <m:t>e,t</m:t>
              </m:r>
            </w:ins>
            <m:ctrlPr>
              <w:ins w:id="594" w:author="Pisces" w:date="2025-05-18T21:03:00Z">
                <w:rPr>
                  <w:rFonts w:ascii="Cambria Math" w:hAnsi="Cambria Math" w:cstheme="minorEastAsia"/>
                  <w:i/>
                  <w:sz w:val="24"/>
                </w:rPr>
              </w:ins>
            </m:ctrlPr>
          </m:sub>
          <m:sup>
            <w:ins w:id="595" w:author="Pisces" w:date="2025-05-18T21:04:00Z">
              <m:r>
                <m:rPr/>
                <w:rPr>
                  <w:rFonts w:ascii="Cambria Math" w:hAnsi="Cambria Math" w:cstheme="minorEastAsia"/>
                  <w:sz w:val="24"/>
                </w:rPr>
                <m:t>prime</m:t>
              </m:r>
            </w:ins>
            <m:ctrlPr>
              <w:ins w:id="596" w:author="Pisces" w:date="2025-05-18T21:03:00Z">
                <w:rPr>
                  <w:rFonts w:ascii="Cambria Math" w:hAnsi="Cambria Math" w:cstheme="minorEastAsia"/>
                  <w:i/>
                  <w:sz w:val="24"/>
                </w:rPr>
              </w:ins>
            </m:ctrlPr>
          </m:sup>
        </m:sSubSup>
      </m:oMath>
      <w:ins w:id="597" w:author="Pisces" w:date="2025-05-18T22:09:00Z">
        <w:r>
          <w:rPr>
            <w:rFonts w:hint="eastAsia" w:hAnsi="Cambria Math" w:cstheme="minorEastAsia"/>
            <w:sz w:val="24"/>
          </w:rPr>
          <w:t>为</w:t>
        </w:r>
      </w:ins>
      <w:ins w:id="598" w:author="Pisces" w:date="2025-05-18T21:04:00Z">
        <w:r>
          <w:rPr>
            <w:rFonts w:hint="eastAsia" w:hAnsi="Cambria Math" w:cstheme="minorEastAsia"/>
            <w:sz w:val="24"/>
          </w:rPr>
          <w:t>t时刻负荷平移前的负荷量；</w:t>
        </w:r>
      </w:ins>
      <w:ins w:id="599" w:author="Pisces" w:date="2025-05-18T21:05:00Z">
        <w:r>
          <w:rPr>
            <w:rFonts w:hint="eastAsia" w:hAnsi="Cambria Math" w:cstheme="minorEastAsia"/>
            <w:sz w:val="24"/>
          </w:rPr>
          <w:t>e</w:t>
        </w:r>
      </w:ins>
      <w:ins w:id="600" w:author="Pisces" w:date="2025-05-18T21:06:00Z">
        <w:r>
          <w:rPr>
            <w:rFonts w:hint="eastAsia" w:hAnsi="Cambria Math" w:cstheme="minorEastAsia"/>
            <w:sz w:val="24"/>
          </w:rPr>
          <w:t>(t,m)</w:t>
        </w:r>
      </w:ins>
      <w:ins w:id="601" w:author="Pisces" w:date="2025-05-18T22:10:00Z">
        <w:r>
          <w:rPr>
            <w:rFonts w:hint="eastAsia" w:hAnsi="Cambria Math" w:cstheme="minorEastAsia"/>
            <w:sz w:val="24"/>
          </w:rPr>
          <w:t>为</w:t>
        </w:r>
      </w:ins>
      <w:ins w:id="602" w:author="Pisces" w:date="2025-05-18T21:06:00Z">
        <w:r>
          <w:rPr>
            <w:rFonts w:hint="eastAsia" w:hAnsi="Cambria Math" w:cstheme="minorEastAsia"/>
            <w:sz w:val="24"/>
          </w:rPr>
          <w:t>t时刻的电力需求交叉弹性</w:t>
        </w:r>
      </w:ins>
      <w:ins w:id="603" w:author="Pisces" w:date="2025-05-18T22:10:00Z">
        <w:r>
          <w:rPr>
            <w:rFonts w:hint="eastAsia" w:hAnsi="Cambria Math" w:cstheme="minorEastAsia"/>
            <w:sz w:val="24"/>
          </w:rPr>
          <w:t>；</w:t>
        </w:r>
      </w:ins>
      <m:oMath>
        <m:sSubSup>
          <m:sSubSupPr>
            <m:ctrlPr>
              <w:ins w:id="604" w:author="Pisces" w:date="2025-05-18T21:06:00Z">
                <w:rPr>
                  <w:rFonts w:ascii="Cambria Math" w:hAnsi="Cambria Math" w:cstheme="minorEastAsia"/>
                  <w:sz w:val="24"/>
                </w:rPr>
              </w:ins>
            </m:ctrlPr>
          </m:sSubSupPr>
          <m:e>
            <w:ins w:id="605" w:author="Pisces" w:date="2025-05-18T21:06:00Z">
              <m:r>
                <m:rPr>
                  <m:sty m:val="p"/>
                </m:rPr>
                <w:rPr>
                  <w:rFonts w:ascii="Cambria Math" w:hAnsi="Cambria Math" w:cstheme="minorEastAsia"/>
                  <w:sz w:val="24"/>
                </w:rPr>
                <m:t>p</m:t>
              </m:r>
            </w:ins>
            <m:ctrlPr>
              <w:ins w:id="606" w:author="Pisces" w:date="2025-05-18T21:06:00Z">
                <w:rPr>
                  <w:rFonts w:ascii="Cambria Math" w:hAnsi="Cambria Math" w:cstheme="minorEastAsia"/>
                  <w:sz w:val="24"/>
                </w:rPr>
              </w:ins>
            </m:ctrlPr>
          </m:e>
          <m:sub>
            <w:ins w:id="607" w:author="Pisces" w:date="2025-05-18T21:06:00Z">
              <m:r>
                <m:rPr>
                  <m:sty m:val="p"/>
                </m:rPr>
                <w:rPr>
                  <w:rFonts w:ascii="Cambria Math" w:hAnsi="Cambria Math" w:cstheme="minorEastAsia"/>
                  <w:sz w:val="24"/>
                </w:rPr>
                <m:t>m</m:t>
              </m:r>
            </w:ins>
            <m:ctrlPr>
              <w:ins w:id="608" w:author="Pisces" w:date="2025-05-18T21:06:00Z">
                <w:rPr>
                  <w:rFonts w:ascii="Cambria Math" w:hAnsi="Cambria Math" w:cstheme="minorEastAsia"/>
                  <w:sz w:val="24"/>
                </w:rPr>
              </w:ins>
            </m:ctrlPr>
          </m:sub>
          <m:sup>
            <w:ins w:id="609" w:author="Pisces" w:date="2025-05-18T21:06:00Z">
              <m:r>
                <m:rPr>
                  <m:sty m:val="p"/>
                </m:rPr>
                <w:rPr>
                  <w:rFonts w:ascii="Cambria Math" w:hAnsi="Cambria Math" w:cstheme="minorEastAsia"/>
                  <w:sz w:val="24"/>
                </w:rPr>
                <m:t>shilt</m:t>
              </m:r>
            </w:ins>
            <m:ctrlPr>
              <w:ins w:id="610" w:author="Pisces" w:date="2025-05-18T21:06:00Z">
                <w:rPr>
                  <w:rFonts w:ascii="Cambria Math" w:hAnsi="Cambria Math" w:cstheme="minorEastAsia"/>
                  <w:sz w:val="24"/>
                </w:rPr>
              </w:ins>
            </m:ctrlPr>
          </m:sup>
        </m:sSubSup>
      </m:oMath>
      <w:ins w:id="611" w:author="Pisces" w:date="2025-05-18T22:10:00Z">
        <w:r>
          <w:rPr>
            <w:rFonts w:hint="eastAsia" w:hAnsi="Cambria Math" w:cstheme="minorEastAsia"/>
            <w:sz w:val="24"/>
          </w:rPr>
          <w:t>为</w:t>
        </w:r>
      </w:ins>
      <w:ins w:id="612" w:author="Pisces" w:date="2025-05-18T21:06:00Z">
        <w:r>
          <w:rPr>
            <w:rFonts w:hint="eastAsia" w:hAnsi="Cambria Math" w:cstheme="minorEastAsia"/>
            <w:sz w:val="24"/>
          </w:rPr>
          <w:t>负荷平移前的</w:t>
        </w:r>
      </w:ins>
      <w:ins w:id="613" w:author="Pisces" w:date="2025-05-18T21:07:00Z">
        <w:r>
          <w:rPr>
            <w:rFonts w:hint="eastAsia" w:hAnsi="Cambria Math" w:cstheme="minorEastAsia"/>
            <w:sz w:val="24"/>
          </w:rPr>
          <w:t>电价；T为运行周期</w:t>
        </w:r>
      </w:ins>
      <w:ins w:id="614" w:author="Pisces" w:date="2025-05-18T21:46:00Z">
        <w:r>
          <w:rPr>
            <w:rFonts w:hint="eastAsia" w:hAnsi="Cambria Math" w:cstheme="minorEastAsia"/>
            <w:sz w:val="24"/>
          </w:rPr>
          <w:t>；</w:t>
        </w:r>
      </w:ins>
    </w:p>
    <w:p w14:paraId="0E9D03B6">
      <w:pPr>
        <w:spacing w:line="360" w:lineRule="auto"/>
        <w:rPr>
          <w:ins w:id="615" w:author="Pisces" w:date="2025-05-18T21:08:00Z"/>
          <w:rFonts w:hint="eastAsia" w:asciiTheme="minorEastAsia" w:hAnsiTheme="minorEastAsia" w:cstheme="minorEastAsia"/>
          <w:sz w:val="24"/>
        </w:rPr>
      </w:pPr>
      <w:ins w:id="616" w:author="Pisces" w:date="2025-05-18T21:08:00Z">
        <w:r>
          <w:rPr>
            <w:rFonts w:hint="eastAsia" w:asciiTheme="minorEastAsia" w:hAnsiTheme="minorEastAsia" w:cstheme="minorEastAsia"/>
            <w:sz w:val="24"/>
          </w:rPr>
          <w:t>4.1.2 可调整负荷建模</w:t>
        </w:r>
      </w:ins>
    </w:p>
    <w:p w14:paraId="40432F26">
      <w:pPr>
        <w:spacing w:line="360" w:lineRule="auto"/>
        <w:ind w:firstLine="480" w:firstLineChars="200"/>
        <w:rPr>
          <w:ins w:id="617" w:author="Pisces" w:date="2025-05-18T21:15:00Z"/>
          <w:rFonts w:hint="eastAsia" w:asciiTheme="minorEastAsia" w:hAnsiTheme="minorEastAsia" w:cstheme="minorEastAsia"/>
          <w:sz w:val="24"/>
        </w:rPr>
      </w:pPr>
      <w:ins w:id="618" w:author="Pisces" w:date="2025-05-18T21:09:00Z">
        <w:r>
          <w:rPr>
            <w:rFonts w:hint="eastAsia" w:asciiTheme="minorEastAsia" w:hAnsiTheme="minorEastAsia" w:cstheme="minorEastAsia"/>
            <w:sz w:val="24"/>
          </w:rPr>
          <w:t>可调整负荷是利用人体对温度的模糊感知</w:t>
        </w:r>
      </w:ins>
      <w:ins w:id="619" w:author="Pisces" w:date="2025-05-18T21:10:00Z">
        <w:r>
          <w:rPr>
            <w:rFonts w:hint="eastAsia" w:asciiTheme="minorEastAsia" w:hAnsiTheme="minorEastAsia" w:cstheme="minorEastAsia"/>
            <w:sz w:val="24"/>
          </w:rPr>
          <w:t>适当地调整温度的过程。</w:t>
        </w:r>
      </w:ins>
    </w:p>
    <w:p w14:paraId="2754016B">
      <w:pPr>
        <w:spacing w:line="360" w:lineRule="auto"/>
        <w:ind w:firstLine="480" w:firstLineChars="200"/>
        <w:rPr>
          <w:ins w:id="620" w:author="Pisces" w:date="2025-05-18T21:18:00Z"/>
          <w:rFonts w:hAnsi="Cambria Math" w:cstheme="minorEastAsia"/>
          <w:sz w:val="24"/>
        </w:rPr>
      </w:pPr>
      <m:oMathPara>
        <m:oMath>
          <w:ins w:id="621" w:author="Pisces" w:date="2025-05-18T21:18:00Z">
            <m:r>
              <m:rPr>
                <m:sty m:val="p"/>
              </m:rPr>
              <w:rPr>
                <w:rFonts w:ascii="Cambria Math" w:hAnsi="Cambria Math" w:cstheme="minorEastAsia"/>
                <w:sz w:val="24"/>
              </w:rPr>
              <m:t>∆</m:t>
            </m:r>
          </w:ins>
          <m:sSubSup>
            <m:sSubSupPr>
              <m:ctrlPr>
                <w:ins w:id="622" w:author="Pisces" w:date="2025-05-18T21:16:00Z">
                  <w:rPr>
                    <w:rFonts w:hint="eastAsia" w:ascii="Cambria Math" w:hAnsi="Cambria Math" w:cstheme="minorEastAsia"/>
                    <w:sz w:val="24"/>
                  </w:rPr>
                </w:ins>
              </m:ctrlPr>
            </m:sSubSupPr>
            <m:e>
              <w:ins w:id="623" w:author="Pisces" w:date="2025-05-18T21:16:00Z">
                <m:r>
                  <m:rPr>
                    <m:sty m:val="p"/>
                  </m:rPr>
                  <w:rPr>
                    <w:rFonts w:ascii="Cambria Math" w:hAnsi="Cambria Math" w:cstheme="minorEastAsia"/>
                    <w:sz w:val="24"/>
                  </w:rPr>
                  <m:t>L</m:t>
                </m:r>
              </w:ins>
              <m:ctrlPr>
                <w:ins w:id="624" w:author="Pisces" w:date="2025-05-18T21:16:00Z">
                  <w:rPr>
                    <w:rFonts w:hint="eastAsia" w:ascii="Cambria Math" w:hAnsi="Cambria Math" w:cstheme="minorEastAsia"/>
                    <w:sz w:val="24"/>
                  </w:rPr>
                </w:ins>
              </m:ctrlPr>
            </m:e>
            <m:sub>
              <w:ins w:id="625" w:author="Pisces" w:date="2025-05-18T21:16:00Z">
                <m:r>
                  <m:rPr>
                    <m:sty m:val="p"/>
                  </m:rPr>
                  <w:rPr>
                    <w:rFonts w:ascii="Cambria Math" w:hAnsi="Cambria Math" w:cstheme="minorEastAsia"/>
                    <w:sz w:val="24"/>
                  </w:rPr>
                  <m:t>h,t</m:t>
                </m:r>
              </w:ins>
              <m:ctrlPr>
                <w:ins w:id="626" w:author="Pisces" w:date="2025-05-18T21:16:00Z">
                  <w:rPr>
                    <w:rFonts w:hint="eastAsia" w:ascii="Cambria Math" w:hAnsi="Cambria Math" w:cstheme="minorEastAsia"/>
                    <w:sz w:val="24"/>
                  </w:rPr>
                </w:ins>
              </m:ctrlPr>
            </m:sub>
            <m:sup>
              <w:ins w:id="627" w:author="Pisces" w:date="2025-05-18T21:16:00Z">
                <m:r>
                  <m:rPr>
                    <m:sty m:val="p"/>
                  </m:rPr>
                  <w:rPr>
                    <w:rFonts w:ascii="Cambria Math" w:hAnsi="Cambria Math" w:cstheme="minorEastAsia"/>
                    <w:sz w:val="24"/>
                  </w:rPr>
                  <m:t>adjust</m:t>
                </m:r>
              </w:ins>
              <m:ctrlPr>
                <w:ins w:id="628" w:author="Pisces" w:date="2025-05-18T21:16:00Z">
                  <w:rPr>
                    <w:rFonts w:hint="eastAsia" w:ascii="Cambria Math" w:hAnsi="Cambria Math" w:cstheme="minorEastAsia"/>
                    <w:sz w:val="24"/>
                  </w:rPr>
                </w:ins>
              </m:ctrlPr>
            </m:sup>
          </m:sSubSup>
          <w:ins w:id="629" w:author="Pisces" w:date="2025-05-18T21:16:00Z">
            <m:r>
              <m:rPr>
                <m:sty m:val="p"/>
              </m:rPr>
              <w:rPr>
                <w:rFonts w:ascii="Cambria Math" w:hAnsi="Cambria Math" w:cstheme="minorEastAsia"/>
                <w:sz w:val="24"/>
              </w:rPr>
              <m:t>=−</m:t>
            </m:r>
          </w:ins>
          <m:sSub>
            <m:sSubPr>
              <m:ctrlPr>
                <w:ins w:id="630" w:author="Pisces" w:date="2025-05-18T21:16:00Z">
                  <w:rPr>
                    <w:rFonts w:ascii="Cambria Math" w:hAnsi="Cambria Math" w:cstheme="minorEastAsia"/>
                    <w:sz w:val="24"/>
                  </w:rPr>
                </w:ins>
              </m:ctrlPr>
            </m:sSubPr>
            <m:e>
              <w:ins w:id="631" w:author="Pisces" w:date="2025-05-18T21:16:00Z">
                <m:r>
                  <m:rPr>
                    <m:sty m:val="p"/>
                  </m:rPr>
                  <w:rPr>
                    <w:rFonts w:ascii="Cambria Math" w:hAnsi="Cambria Math" w:cstheme="minorEastAsia"/>
                    <w:sz w:val="24"/>
                  </w:rPr>
                  <m:t>H</m:t>
                </m:r>
              </w:ins>
              <m:ctrlPr>
                <w:ins w:id="632" w:author="Pisces" w:date="2025-05-18T21:16:00Z">
                  <w:rPr>
                    <w:rFonts w:ascii="Cambria Math" w:hAnsi="Cambria Math" w:cstheme="minorEastAsia"/>
                    <w:sz w:val="24"/>
                  </w:rPr>
                </w:ins>
              </m:ctrlPr>
            </m:e>
            <m:sub>
              <w:ins w:id="633" w:author="Pisces" w:date="2025-05-18T21:17:00Z">
                <m:r>
                  <m:rPr>
                    <m:sty m:val="p"/>
                  </m:rPr>
                  <w:rPr>
                    <w:rFonts w:ascii="Cambria Math" w:hAnsi="Cambria Math" w:cstheme="minorEastAsia"/>
                    <w:sz w:val="24"/>
                  </w:rPr>
                  <m:t>Λ</m:t>
                </m:r>
              </w:ins>
              <m:ctrlPr>
                <w:ins w:id="634" w:author="Pisces" w:date="2025-05-18T21:16:00Z">
                  <w:rPr>
                    <w:rFonts w:ascii="Cambria Math" w:hAnsi="Cambria Math" w:cstheme="minorEastAsia"/>
                    <w:sz w:val="24"/>
                  </w:rPr>
                </w:ins>
              </m:ctrlPr>
            </m:sub>
          </m:sSub>
          <m:sSub>
            <m:sSubPr>
              <m:ctrlPr>
                <w:ins w:id="635" w:author="Pisces" w:date="2025-05-18T21:17:00Z">
                  <w:rPr>
                    <w:rFonts w:ascii="Cambria Math" w:hAnsi="Cambria Math" w:cstheme="minorEastAsia"/>
                    <w:sz w:val="24"/>
                  </w:rPr>
                </w:ins>
              </m:ctrlPr>
            </m:sSubPr>
            <m:e>
              <w:ins w:id="636" w:author="Pisces" w:date="2025-05-18T21:17:00Z">
                <m:r>
                  <m:rPr>
                    <m:sty m:val="p"/>
                  </m:rPr>
                  <w:rPr>
                    <w:rFonts w:ascii="Cambria Math" w:hAnsi="Cambria Math" w:cstheme="minorEastAsia"/>
                    <w:sz w:val="24"/>
                  </w:rPr>
                  <m:t>V</m:t>
                </m:r>
              </w:ins>
              <m:ctrlPr>
                <w:ins w:id="637" w:author="Pisces" w:date="2025-05-18T21:17:00Z">
                  <w:rPr>
                    <w:rFonts w:ascii="Cambria Math" w:hAnsi="Cambria Math" w:cstheme="minorEastAsia"/>
                    <w:sz w:val="24"/>
                  </w:rPr>
                </w:ins>
              </m:ctrlPr>
            </m:e>
            <m:sub>
              <w:ins w:id="638" w:author="Pisces" w:date="2025-05-18T21:17:00Z">
                <m:r>
                  <m:rPr>
                    <m:sty m:val="p"/>
                  </m:rPr>
                  <w:rPr>
                    <w:rFonts w:ascii="Cambria Math" w:hAnsi="Cambria Math" w:cstheme="minorEastAsia"/>
                    <w:sz w:val="24"/>
                  </w:rPr>
                  <m:t>Λ</m:t>
                </m:r>
              </w:ins>
              <m:ctrlPr>
                <w:ins w:id="639" w:author="Pisces" w:date="2025-05-18T21:17:00Z">
                  <w:rPr>
                    <w:rFonts w:ascii="Cambria Math" w:hAnsi="Cambria Math" w:cstheme="minorEastAsia"/>
                    <w:sz w:val="24"/>
                  </w:rPr>
                </w:ins>
              </m:ctrlPr>
            </m:sub>
          </m:sSub>
          <m:sSubSup>
            <m:sSubSupPr>
              <m:ctrlPr>
                <w:ins w:id="640" w:author="Pisces" w:date="2025-05-18T21:17:00Z">
                  <w:rPr>
                    <w:rFonts w:ascii="Cambria Math" w:hAnsi="Cambria Math" w:cstheme="minorEastAsia"/>
                    <w:sz w:val="24"/>
                  </w:rPr>
                </w:ins>
              </m:ctrlPr>
            </m:sSubSupPr>
            <m:e>
              <w:ins w:id="641" w:author="Pisces" w:date="2025-05-18T21:18:00Z">
                <m:r>
                  <m:rPr>
                    <m:sty m:val="p"/>
                  </m:rPr>
                  <w:rPr>
                    <w:rFonts w:ascii="Cambria Math" w:hAnsi="Cambria Math" w:cstheme="minorEastAsia"/>
                    <w:sz w:val="24"/>
                  </w:rPr>
                  <m:t>∆T</m:t>
                </m:r>
              </w:ins>
              <m:ctrlPr>
                <w:ins w:id="642" w:author="Pisces" w:date="2025-05-18T21:17:00Z">
                  <w:rPr>
                    <w:rFonts w:ascii="Cambria Math" w:hAnsi="Cambria Math" w:cstheme="minorEastAsia"/>
                    <w:sz w:val="24"/>
                  </w:rPr>
                </w:ins>
              </m:ctrlPr>
            </m:e>
            <m:sub>
              <w:ins w:id="643" w:author="Pisces" w:date="2025-05-18T21:18:00Z">
                <m:r>
                  <m:rPr>
                    <m:sty m:val="p"/>
                  </m:rPr>
                  <w:rPr>
                    <w:rFonts w:hint="eastAsia" w:ascii="Cambria Math" w:hAnsi="Cambria Math" w:cstheme="minorEastAsia"/>
                    <w:sz w:val="24"/>
                  </w:rPr>
                  <m:t>h</m:t>
                </m:r>
              </w:ins>
              <m:ctrlPr>
                <w:ins w:id="644" w:author="Pisces" w:date="2025-05-18T21:17:00Z">
                  <w:rPr>
                    <w:rFonts w:ascii="Cambria Math" w:hAnsi="Cambria Math" w:cstheme="minorEastAsia"/>
                    <w:sz w:val="24"/>
                  </w:rPr>
                </w:ins>
              </m:ctrlPr>
            </m:sub>
            <m:sup>
              <w:ins w:id="645" w:author="Pisces" w:date="2025-05-18T21:18:00Z">
                <m:r>
                  <m:rPr>
                    <m:sty m:val="p"/>
                  </m:rPr>
                  <w:rPr>
                    <w:rFonts w:ascii="Cambria Math" w:hAnsi="Cambria Math" w:cstheme="minorEastAsia"/>
                    <w:sz w:val="24"/>
                  </w:rPr>
                  <m:t>t</m:t>
                </m:r>
              </w:ins>
              <m:ctrlPr>
                <w:ins w:id="646" w:author="Pisces" w:date="2025-05-18T21:17:00Z">
                  <w:rPr>
                    <w:rFonts w:ascii="Cambria Math" w:hAnsi="Cambria Math" w:cstheme="minorEastAsia"/>
                    <w:sz w:val="24"/>
                  </w:rPr>
                </w:ins>
              </m:ctrlPr>
            </m:sup>
          </m:sSubSup>
        </m:oMath>
      </m:oMathPara>
    </w:p>
    <w:p w14:paraId="7672B8E6">
      <w:pPr>
        <w:spacing w:line="360" w:lineRule="auto"/>
        <w:ind w:firstLine="480" w:firstLineChars="200"/>
        <w:rPr>
          <w:ins w:id="647" w:author="Pisces" w:date="2025-05-18T21:09:00Z"/>
          <w:rFonts w:hAnsi="Cambria Math" w:cstheme="minorEastAsia"/>
          <w:sz w:val="24"/>
        </w:rPr>
      </w:pPr>
      <m:oMathPara>
        <m:oMath>
          <w:ins w:id="648" w:author="Pisces" w:date="2025-05-18T21:19:00Z">
            <m:r>
              <m:rPr>
                <m:sty m:val="p"/>
              </m:rPr>
              <w:rPr>
                <w:rFonts w:ascii="Cambria Math" w:hAnsi="Cambria Math" w:cstheme="minorEastAsia"/>
                <w:sz w:val="24"/>
              </w:rPr>
              <m:t>∆</m:t>
            </m:r>
          </w:ins>
          <m:sSubSup>
            <m:sSubSupPr>
              <m:ctrlPr>
                <w:ins w:id="649" w:author="Pisces" w:date="2025-05-18T21:19:00Z">
                  <w:rPr>
                    <w:rFonts w:hint="eastAsia" w:ascii="Cambria Math" w:hAnsi="Cambria Math" w:cstheme="minorEastAsia"/>
                    <w:sz w:val="24"/>
                  </w:rPr>
                </w:ins>
              </m:ctrlPr>
            </m:sSubSupPr>
            <m:e>
              <w:ins w:id="650" w:author="Pisces" w:date="2025-05-18T21:19:00Z">
                <m:r>
                  <m:rPr>
                    <m:sty m:val="p"/>
                  </m:rPr>
                  <w:rPr>
                    <w:rFonts w:ascii="Cambria Math" w:hAnsi="Cambria Math" w:cstheme="minorEastAsia"/>
                    <w:sz w:val="24"/>
                  </w:rPr>
                  <m:t>L</m:t>
                </m:r>
              </w:ins>
              <m:ctrlPr>
                <w:ins w:id="651" w:author="Pisces" w:date="2025-05-18T21:19:00Z">
                  <w:rPr>
                    <w:rFonts w:hint="eastAsia" w:ascii="Cambria Math" w:hAnsi="Cambria Math" w:cstheme="minorEastAsia"/>
                    <w:sz w:val="24"/>
                  </w:rPr>
                </w:ins>
              </m:ctrlPr>
            </m:e>
            <m:sub>
              <w:ins w:id="652" w:author="Pisces" w:date="2025-05-18T21:19:00Z">
                <m:r>
                  <m:rPr>
                    <m:sty m:val="p"/>
                  </m:rPr>
                  <w:rPr>
                    <w:rFonts w:ascii="Cambria Math" w:hAnsi="Cambria Math" w:cstheme="minorEastAsia"/>
                    <w:sz w:val="24"/>
                  </w:rPr>
                  <m:t>c,t</m:t>
                </m:r>
              </w:ins>
              <m:ctrlPr>
                <w:ins w:id="653" w:author="Pisces" w:date="2025-05-18T21:19:00Z">
                  <w:rPr>
                    <w:rFonts w:hint="eastAsia" w:ascii="Cambria Math" w:hAnsi="Cambria Math" w:cstheme="minorEastAsia"/>
                    <w:sz w:val="24"/>
                  </w:rPr>
                </w:ins>
              </m:ctrlPr>
            </m:sub>
            <m:sup>
              <w:ins w:id="654" w:author="Pisces" w:date="2025-05-18T21:19:00Z">
                <m:r>
                  <m:rPr>
                    <m:sty m:val="p"/>
                  </m:rPr>
                  <w:rPr>
                    <w:rFonts w:ascii="Cambria Math" w:hAnsi="Cambria Math" w:cstheme="minorEastAsia"/>
                    <w:sz w:val="24"/>
                  </w:rPr>
                  <m:t>adjust</m:t>
                </m:r>
              </w:ins>
              <m:ctrlPr>
                <w:ins w:id="655" w:author="Pisces" w:date="2025-05-18T21:19:00Z">
                  <w:rPr>
                    <w:rFonts w:hint="eastAsia" w:ascii="Cambria Math" w:hAnsi="Cambria Math" w:cstheme="minorEastAsia"/>
                    <w:sz w:val="24"/>
                  </w:rPr>
                </w:ins>
              </m:ctrlPr>
            </m:sup>
          </m:sSubSup>
          <w:ins w:id="656" w:author="Pisces" w:date="2025-05-18T21:19:00Z">
            <m:r>
              <m:rPr>
                <m:sty m:val="p"/>
              </m:rPr>
              <w:rPr>
                <w:rFonts w:ascii="Cambria Math" w:hAnsi="Cambria Math" w:cstheme="minorEastAsia"/>
                <w:sz w:val="24"/>
              </w:rPr>
              <m:t>=</m:t>
            </m:r>
          </w:ins>
          <m:sSub>
            <m:sSubPr>
              <m:ctrlPr>
                <w:ins w:id="657" w:author="Pisces" w:date="2025-05-18T21:19:00Z">
                  <w:rPr>
                    <w:rFonts w:ascii="Cambria Math" w:hAnsi="Cambria Math" w:cstheme="minorEastAsia"/>
                    <w:sz w:val="24"/>
                  </w:rPr>
                </w:ins>
              </m:ctrlPr>
            </m:sSubPr>
            <m:e>
              <w:ins w:id="658" w:author="Pisces" w:date="2025-05-18T21:19:00Z">
                <m:r>
                  <m:rPr>
                    <m:sty m:val="p"/>
                  </m:rPr>
                  <w:rPr>
                    <w:rFonts w:ascii="Cambria Math" w:hAnsi="Cambria Math" w:cstheme="minorEastAsia"/>
                    <w:sz w:val="24"/>
                  </w:rPr>
                  <m:t>H</m:t>
                </m:r>
              </w:ins>
              <m:ctrlPr>
                <w:ins w:id="659" w:author="Pisces" w:date="2025-05-18T21:19:00Z">
                  <w:rPr>
                    <w:rFonts w:ascii="Cambria Math" w:hAnsi="Cambria Math" w:cstheme="minorEastAsia"/>
                    <w:sz w:val="24"/>
                  </w:rPr>
                </w:ins>
              </m:ctrlPr>
            </m:e>
            <m:sub>
              <w:ins w:id="660" w:author="Pisces" w:date="2025-05-18T21:19:00Z">
                <m:r>
                  <m:rPr>
                    <m:sty m:val="p"/>
                  </m:rPr>
                  <w:rPr>
                    <w:rFonts w:ascii="Cambria Math" w:hAnsi="Cambria Math" w:cstheme="minorEastAsia"/>
                    <w:sz w:val="24"/>
                  </w:rPr>
                  <m:t>Λ</m:t>
                </m:r>
              </w:ins>
              <m:ctrlPr>
                <w:ins w:id="661" w:author="Pisces" w:date="2025-05-18T21:19:00Z">
                  <w:rPr>
                    <w:rFonts w:ascii="Cambria Math" w:hAnsi="Cambria Math" w:cstheme="minorEastAsia"/>
                    <w:sz w:val="24"/>
                  </w:rPr>
                </w:ins>
              </m:ctrlPr>
            </m:sub>
          </m:sSub>
          <m:sSub>
            <m:sSubPr>
              <m:ctrlPr>
                <w:ins w:id="662" w:author="Pisces" w:date="2025-05-18T21:19:00Z">
                  <w:rPr>
                    <w:rFonts w:ascii="Cambria Math" w:hAnsi="Cambria Math" w:cstheme="minorEastAsia"/>
                    <w:sz w:val="24"/>
                  </w:rPr>
                </w:ins>
              </m:ctrlPr>
            </m:sSubPr>
            <m:e>
              <w:ins w:id="663" w:author="Pisces" w:date="2025-05-18T21:19:00Z">
                <m:r>
                  <m:rPr>
                    <m:sty m:val="p"/>
                  </m:rPr>
                  <w:rPr>
                    <w:rFonts w:ascii="Cambria Math" w:hAnsi="Cambria Math" w:cstheme="minorEastAsia"/>
                    <w:sz w:val="24"/>
                  </w:rPr>
                  <m:t>V</m:t>
                </m:r>
              </w:ins>
              <m:ctrlPr>
                <w:ins w:id="664" w:author="Pisces" w:date="2025-05-18T21:19:00Z">
                  <w:rPr>
                    <w:rFonts w:ascii="Cambria Math" w:hAnsi="Cambria Math" w:cstheme="minorEastAsia"/>
                    <w:sz w:val="24"/>
                  </w:rPr>
                </w:ins>
              </m:ctrlPr>
            </m:e>
            <m:sub>
              <w:ins w:id="665" w:author="Pisces" w:date="2025-05-18T21:19:00Z">
                <m:r>
                  <m:rPr>
                    <m:sty m:val="p"/>
                  </m:rPr>
                  <w:rPr>
                    <w:rFonts w:ascii="Cambria Math" w:hAnsi="Cambria Math" w:cstheme="minorEastAsia"/>
                    <w:sz w:val="24"/>
                  </w:rPr>
                  <m:t>Λ</m:t>
                </m:r>
              </w:ins>
              <m:ctrlPr>
                <w:ins w:id="666" w:author="Pisces" w:date="2025-05-18T21:19:00Z">
                  <w:rPr>
                    <w:rFonts w:ascii="Cambria Math" w:hAnsi="Cambria Math" w:cstheme="minorEastAsia"/>
                    <w:sz w:val="24"/>
                  </w:rPr>
                </w:ins>
              </m:ctrlPr>
            </m:sub>
          </m:sSub>
          <m:sSubSup>
            <m:sSubSupPr>
              <m:ctrlPr>
                <w:ins w:id="667" w:author="Pisces" w:date="2025-05-18T21:19:00Z">
                  <w:rPr>
                    <w:rFonts w:ascii="Cambria Math" w:hAnsi="Cambria Math" w:cstheme="minorEastAsia"/>
                    <w:sz w:val="24"/>
                  </w:rPr>
                </w:ins>
              </m:ctrlPr>
            </m:sSubSupPr>
            <m:e>
              <w:ins w:id="668" w:author="Pisces" w:date="2025-05-18T21:19:00Z">
                <m:r>
                  <m:rPr>
                    <m:sty m:val="p"/>
                  </m:rPr>
                  <w:rPr>
                    <w:rFonts w:ascii="Cambria Math" w:hAnsi="Cambria Math" w:cstheme="minorEastAsia"/>
                    <w:sz w:val="24"/>
                  </w:rPr>
                  <m:t>∆T</m:t>
                </m:r>
              </w:ins>
              <m:ctrlPr>
                <w:ins w:id="669" w:author="Pisces" w:date="2025-05-18T21:19:00Z">
                  <w:rPr>
                    <w:rFonts w:ascii="Cambria Math" w:hAnsi="Cambria Math" w:cstheme="minorEastAsia"/>
                    <w:sz w:val="24"/>
                  </w:rPr>
                </w:ins>
              </m:ctrlPr>
            </m:e>
            <m:sub>
              <w:ins w:id="670" w:author="Pisces" w:date="2025-05-18T21:19:00Z">
                <m:r>
                  <m:rPr>
                    <m:sty m:val="p"/>
                  </m:rPr>
                  <w:rPr>
                    <w:rFonts w:ascii="Cambria Math" w:hAnsi="Cambria Math" w:cstheme="minorEastAsia"/>
                    <w:sz w:val="24"/>
                  </w:rPr>
                  <m:t>c</m:t>
                </m:r>
              </w:ins>
              <m:ctrlPr>
                <w:ins w:id="671" w:author="Pisces" w:date="2025-05-18T21:19:00Z">
                  <w:rPr>
                    <w:rFonts w:ascii="Cambria Math" w:hAnsi="Cambria Math" w:cstheme="minorEastAsia"/>
                    <w:sz w:val="24"/>
                  </w:rPr>
                </w:ins>
              </m:ctrlPr>
            </m:sub>
            <m:sup>
              <w:ins w:id="672" w:author="Pisces" w:date="2025-05-18T21:19:00Z">
                <m:r>
                  <m:rPr>
                    <m:sty m:val="p"/>
                  </m:rPr>
                  <w:rPr>
                    <w:rFonts w:ascii="Cambria Math" w:hAnsi="Cambria Math" w:cstheme="minorEastAsia"/>
                    <w:sz w:val="24"/>
                  </w:rPr>
                  <m:t>t</m:t>
                </m:r>
              </w:ins>
              <m:ctrlPr>
                <w:ins w:id="673" w:author="Pisces" w:date="2025-05-18T21:19:00Z">
                  <w:rPr>
                    <w:rFonts w:ascii="Cambria Math" w:hAnsi="Cambria Math" w:cstheme="minorEastAsia"/>
                    <w:sz w:val="24"/>
                  </w:rPr>
                </w:ins>
              </m:ctrlPr>
            </m:sup>
          </m:sSubSup>
        </m:oMath>
      </m:oMathPara>
    </w:p>
    <w:p w14:paraId="196C4BE0">
      <w:pPr>
        <w:spacing w:line="360" w:lineRule="auto"/>
        <w:ind w:firstLine="480" w:firstLineChars="200"/>
        <w:rPr>
          <w:ins w:id="674" w:author="Pisces" w:date="2025-05-18T21:09:00Z"/>
          <w:rFonts w:hint="eastAsia" w:asciiTheme="minorEastAsia" w:hAnsiTheme="minorEastAsia" w:cstheme="minorEastAsia"/>
          <w:sz w:val="24"/>
        </w:rPr>
      </w:pPr>
      <m:oMathPara>
        <m:oMath>
          <w:ins w:id="675" w:author="Pisces" w:date="2025-05-18T21:21:00Z">
            <m:r>
              <m:rPr>
                <m:sty m:val="p"/>
              </m:rPr>
              <w:rPr>
                <w:rFonts w:ascii="Cambria Math" w:hAnsi="Cambria Math" w:cstheme="minorEastAsia"/>
                <w:sz w:val="24"/>
              </w:rPr>
              <m:t>|</m:t>
            </m:r>
          </w:ins>
          <m:sSubSup>
            <m:sSubSupPr>
              <m:ctrlPr>
                <w:ins w:id="676" w:author="Pisces" w:date="2025-05-18T21:21:00Z">
                  <w:rPr>
                    <w:rFonts w:ascii="Cambria Math" w:hAnsi="Cambria Math" w:cstheme="minorEastAsia"/>
                    <w:sz w:val="24"/>
                  </w:rPr>
                </w:ins>
              </m:ctrlPr>
            </m:sSubSupPr>
            <m:e>
              <w:ins w:id="677" w:author="Pisces" w:date="2025-05-18T21:21:00Z">
                <m:r>
                  <m:rPr>
                    <m:sty m:val="p"/>
                  </m:rPr>
                  <w:rPr>
                    <w:rFonts w:ascii="Cambria Math" w:hAnsi="Cambria Math" w:cstheme="minorEastAsia"/>
                    <w:sz w:val="24"/>
                  </w:rPr>
                  <m:t>∆T</m:t>
                </m:r>
              </w:ins>
              <m:ctrlPr>
                <w:ins w:id="678" w:author="Pisces" w:date="2025-05-18T21:21:00Z">
                  <w:rPr>
                    <w:rFonts w:ascii="Cambria Math" w:hAnsi="Cambria Math" w:cstheme="minorEastAsia"/>
                    <w:sz w:val="24"/>
                  </w:rPr>
                </w:ins>
              </m:ctrlPr>
            </m:e>
            <m:sub>
              <w:ins w:id="679" w:author="Pisces" w:date="2025-05-18T21:21:00Z">
                <m:r>
                  <m:rPr>
                    <m:sty m:val="p"/>
                  </m:rPr>
                  <w:rPr>
                    <w:rFonts w:hint="eastAsia" w:ascii="Cambria Math" w:hAnsi="Cambria Math" w:cstheme="minorEastAsia"/>
                    <w:sz w:val="24"/>
                  </w:rPr>
                  <m:t>h</m:t>
                </m:r>
              </w:ins>
              <m:ctrlPr>
                <w:ins w:id="680" w:author="Pisces" w:date="2025-05-18T21:21:00Z">
                  <w:rPr>
                    <w:rFonts w:ascii="Cambria Math" w:hAnsi="Cambria Math" w:cstheme="minorEastAsia"/>
                    <w:sz w:val="24"/>
                  </w:rPr>
                </w:ins>
              </m:ctrlPr>
            </m:sub>
            <m:sup>
              <w:ins w:id="681" w:author="Pisces" w:date="2025-05-18T21:21:00Z">
                <m:r>
                  <m:rPr>
                    <m:sty m:val="p"/>
                  </m:rPr>
                  <w:rPr>
                    <w:rFonts w:ascii="Cambria Math" w:hAnsi="Cambria Math" w:cstheme="minorEastAsia"/>
                    <w:sz w:val="24"/>
                  </w:rPr>
                  <m:t>t</m:t>
                </m:r>
              </w:ins>
              <m:ctrlPr>
                <w:ins w:id="682" w:author="Pisces" w:date="2025-05-18T21:21:00Z">
                  <w:rPr>
                    <w:rFonts w:ascii="Cambria Math" w:hAnsi="Cambria Math" w:cstheme="minorEastAsia"/>
                    <w:sz w:val="24"/>
                  </w:rPr>
                </w:ins>
              </m:ctrlPr>
            </m:sup>
          </m:sSubSup>
          <w:ins w:id="683" w:author="Pisces" w:date="2025-05-18T21:21:00Z">
            <m:r>
              <m:rPr>
                <m:sty m:val="p"/>
              </m:rPr>
              <w:rPr>
                <w:rFonts w:ascii="Cambria Math" w:hAnsi="Cambria Math" w:cstheme="minorEastAsia"/>
                <w:sz w:val="24"/>
              </w:rPr>
              <m:t>|</m:t>
            </m:r>
          </w:ins>
          <w:ins w:id="684" w:author="Pisces" w:date="2025-05-18T21:21:00Z">
            <m:r>
              <m:rPr>
                <m:sty m:val="p"/>
              </m:rPr>
              <w:rPr>
                <w:rFonts w:hint="eastAsia" w:ascii="Cambria Math" w:hAnsi="Cambria Math" w:cstheme="minorEastAsia"/>
                <w:sz w:val="24"/>
              </w:rPr>
              <m:t>≤</m:t>
            </m:r>
          </w:ins>
          <w:ins w:id="685" w:author="Pisces" w:date="2025-05-18T21:21:00Z">
            <m:r>
              <m:rPr>
                <m:sty m:val="p"/>
              </m:rPr>
              <w:rPr>
                <w:rFonts w:ascii="Cambria Math" w:hAnsi="Cambria Math" w:cs="Cambria Math"/>
                <w:sz w:val="24"/>
              </w:rPr>
              <m:t>∆</m:t>
            </m:r>
          </w:ins>
          <m:sSub>
            <m:sSubPr>
              <m:ctrlPr>
                <w:ins w:id="686" w:author="Pisces" w:date="2025-05-18T21:22:00Z">
                  <w:rPr>
                    <w:rFonts w:ascii="Cambria Math" w:hAnsi="Cambria Math" w:cs="Cambria Math"/>
                    <w:sz w:val="24"/>
                  </w:rPr>
                </w:ins>
              </m:ctrlPr>
            </m:sSubPr>
            <m:e>
              <w:ins w:id="687" w:author="Pisces" w:date="2025-05-18T21:22:00Z">
                <m:r>
                  <m:rPr>
                    <m:sty m:val="p"/>
                  </m:rPr>
                  <w:rPr>
                    <w:rFonts w:ascii="Cambria Math" w:hAnsi="Cambria Math" w:cs="Cambria Math"/>
                    <w:sz w:val="24"/>
                  </w:rPr>
                  <m:t>T</m:t>
                </m:r>
              </w:ins>
              <m:ctrlPr>
                <w:ins w:id="688" w:author="Pisces" w:date="2025-05-18T21:22:00Z">
                  <w:rPr>
                    <w:rFonts w:ascii="Cambria Math" w:hAnsi="Cambria Math" w:cs="Cambria Math"/>
                    <w:sz w:val="24"/>
                  </w:rPr>
                </w:ins>
              </m:ctrlPr>
            </m:e>
            <m:sub>
              <w:ins w:id="689" w:author="Pisces" w:date="2025-05-18T21:22:00Z">
                <m:r>
                  <m:rPr>
                    <m:sty m:val="p"/>
                  </m:rPr>
                  <w:rPr>
                    <w:rFonts w:hint="eastAsia" w:ascii="Cambria Math" w:hAnsi="Cambria Math" w:cs="Cambria Math"/>
                    <w:sz w:val="24"/>
                  </w:rPr>
                  <m:t>max</m:t>
                </m:r>
              </w:ins>
              <m:ctrlPr>
                <w:ins w:id="690" w:author="Pisces" w:date="2025-05-18T21:22:00Z">
                  <w:rPr>
                    <w:rFonts w:ascii="Cambria Math" w:hAnsi="Cambria Math" w:cs="Cambria Math"/>
                    <w:sz w:val="24"/>
                  </w:rPr>
                </w:ins>
              </m:ctrlPr>
            </m:sub>
          </m:sSub>
        </m:oMath>
      </m:oMathPara>
    </w:p>
    <w:p w14:paraId="29B0A8D6">
      <w:pPr>
        <w:spacing w:line="360" w:lineRule="auto"/>
        <w:ind w:firstLine="480" w:firstLineChars="200"/>
        <w:rPr>
          <w:ins w:id="691" w:author="Pisces" w:date="2025-05-18T21:22:00Z"/>
          <w:rFonts w:hint="eastAsia" w:asciiTheme="minorEastAsia" w:hAnsiTheme="minorEastAsia" w:cstheme="minorEastAsia"/>
          <w:sz w:val="24"/>
        </w:rPr>
      </w:pPr>
      <m:oMathPara>
        <m:oMath>
          <w:ins w:id="692" w:author="Pisces" w:date="2025-05-18T21:22:00Z">
            <m:r>
              <m:rPr>
                <m:sty m:val="p"/>
              </m:rPr>
              <w:rPr>
                <w:rFonts w:ascii="Cambria Math" w:hAnsi="Cambria Math" w:cstheme="minorEastAsia"/>
                <w:sz w:val="24"/>
              </w:rPr>
              <m:t>|</m:t>
            </m:r>
          </w:ins>
          <m:sSubSup>
            <m:sSubSupPr>
              <m:ctrlPr>
                <w:ins w:id="693" w:author="Pisces" w:date="2025-05-18T21:22:00Z">
                  <w:rPr>
                    <w:rFonts w:ascii="Cambria Math" w:hAnsi="Cambria Math" w:cstheme="minorEastAsia"/>
                    <w:sz w:val="24"/>
                  </w:rPr>
                </w:ins>
              </m:ctrlPr>
            </m:sSubSupPr>
            <m:e>
              <w:ins w:id="694" w:author="Pisces" w:date="2025-05-18T21:22:00Z">
                <m:r>
                  <m:rPr>
                    <m:sty m:val="p"/>
                  </m:rPr>
                  <w:rPr>
                    <w:rFonts w:ascii="Cambria Math" w:hAnsi="Cambria Math" w:cstheme="minorEastAsia"/>
                    <w:sz w:val="24"/>
                  </w:rPr>
                  <m:t>∆T</m:t>
                </m:r>
              </w:ins>
              <m:ctrlPr>
                <w:ins w:id="695" w:author="Pisces" w:date="2025-05-18T21:22:00Z">
                  <w:rPr>
                    <w:rFonts w:ascii="Cambria Math" w:hAnsi="Cambria Math" w:cstheme="minorEastAsia"/>
                    <w:sz w:val="24"/>
                  </w:rPr>
                </w:ins>
              </m:ctrlPr>
            </m:e>
            <m:sub>
              <w:ins w:id="696" w:author="Pisces" w:date="2025-05-18T21:22:00Z">
                <m:r>
                  <m:rPr>
                    <m:sty m:val="p"/>
                  </m:rPr>
                  <w:rPr>
                    <w:rFonts w:hint="eastAsia" w:ascii="Cambria Math" w:hAnsi="Cambria Math" w:cstheme="minorEastAsia"/>
                    <w:sz w:val="24"/>
                  </w:rPr>
                  <m:t>c</m:t>
                </m:r>
              </w:ins>
              <m:ctrlPr>
                <w:ins w:id="697" w:author="Pisces" w:date="2025-05-18T21:22:00Z">
                  <w:rPr>
                    <w:rFonts w:ascii="Cambria Math" w:hAnsi="Cambria Math" w:cstheme="minorEastAsia"/>
                    <w:sz w:val="24"/>
                  </w:rPr>
                </w:ins>
              </m:ctrlPr>
            </m:sub>
            <m:sup>
              <w:ins w:id="698" w:author="Pisces" w:date="2025-05-18T21:22:00Z">
                <m:r>
                  <m:rPr>
                    <m:sty m:val="p"/>
                  </m:rPr>
                  <w:rPr>
                    <w:rFonts w:ascii="Cambria Math" w:hAnsi="Cambria Math" w:cstheme="minorEastAsia"/>
                    <w:sz w:val="24"/>
                  </w:rPr>
                  <m:t>t</m:t>
                </m:r>
              </w:ins>
              <m:ctrlPr>
                <w:ins w:id="699" w:author="Pisces" w:date="2025-05-18T21:22:00Z">
                  <w:rPr>
                    <w:rFonts w:ascii="Cambria Math" w:hAnsi="Cambria Math" w:cstheme="minorEastAsia"/>
                    <w:sz w:val="24"/>
                  </w:rPr>
                </w:ins>
              </m:ctrlPr>
            </m:sup>
          </m:sSubSup>
          <w:ins w:id="700" w:author="Pisces" w:date="2025-05-18T21:22:00Z">
            <m:r>
              <m:rPr>
                <m:sty m:val="p"/>
              </m:rPr>
              <w:rPr>
                <w:rFonts w:ascii="Cambria Math" w:hAnsi="Cambria Math" w:cstheme="minorEastAsia"/>
                <w:sz w:val="24"/>
              </w:rPr>
              <m:t>|</m:t>
            </m:r>
          </w:ins>
          <w:ins w:id="701" w:author="Pisces" w:date="2025-05-18T21:22:00Z">
            <m:r>
              <m:rPr>
                <m:sty m:val="p"/>
              </m:rPr>
              <w:rPr>
                <w:rFonts w:hint="eastAsia" w:ascii="Cambria Math" w:hAnsi="Cambria Math" w:cstheme="minorEastAsia"/>
                <w:sz w:val="24"/>
              </w:rPr>
              <m:t>≤</m:t>
            </m:r>
          </w:ins>
          <w:ins w:id="702" w:author="Pisces" w:date="2025-05-18T21:22:00Z">
            <m:r>
              <m:rPr>
                <m:sty m:val="p"/>
              </m:rPr>
              <w:rPr>
                <w:rFonts w:ascii="Cambria Math" w:hAnsi="Cambria Math" w:cs="Cambria Math"/>
                <w:sz w:val="24"/>
              </w:rPr>
              <m:t>∆</m:t>
            </m:r>
          </w:ins>
          <m:sSub>
            <m:sSubPr>
              <m:ctrlPr>
                <w:ins w:id="703" w:author="Pisces" w:date="2025-05-18T21:22:00Z">
                  <w:rPr>
                    <w:rFonts w:ascii="Cambria Math" w:hAnsi="Cambria Math" w:cs="Cambria Math"/>
                    <w:sz w:val="24"/>
                  </w:rPr>
                </w:ins>
              </m:ctrlPr>
            </m:sSubPr>
            <m:e>
              <w:ins w:id="704" w:author="Pisces" w:date="2025-05-18T21:22:00Z">
                <m:r>
                  <m:rPr>
                    <m:sty m:val="p"/>
                  </m:rPr>
                  <w:rPr>
                    <w:rFonts w:ascii="Cambria Math" w:hAnsi="Cambria Math" w:cs="Cambria Math"/>
                    <w:sz w:val="24"/>
                  </w:rPr>
                  <m:t>T</m:t>
                </m:r>
              </w:ins>
              <m:ctrlPr>
                <w:ins w:id="705" w:author="Pisces" w:date="2025-05-18T21:22:00Z">
                  <w:rPr>
                    <w:rFonts w:ascii="Cambria Math" w:hAnsi="Cambria Math" w:cs="Cambria Math"/>
                    <w:sz w:val="24"/>
                  </w:rPr>
                </w:ins>
              </m:ctrlPr>
            </m:e>
            <m:sub>
              <w:ins w:id="706" w:author="Pisces" w:date="2025-05-18T21:22:00Z">
                <m:r>
                  <m:rPr>
                    <m:sty m:val="p"/>
                  </m:rPr>
                  <w:rPr>
                    <w:rFonts w:hint="eastAsia" w:ascii="Cambria Math" w:hAnsi="Cambria Math" w:cs="Cambria Math"/>
                    <w:sz w:val="24"/>
                  </w:rPr>
                  <m:t>max</m:t>
                </m:r>
              </w:ins>
              <m:ctrlPr>
                <w:ins w:id="707" w:author="Pisces" w:date="2025-05-18T21:22:00Z">
                  <w:rPr>
                    <w:rFonts w:ascii="Cambria Math" w:hAnsi="Cambria Math" w:cs="Cambria Math"/>
                    <w:sz w:val="24"/>
                  </w:rPr>
                </w:ins>
              </m:ctrlPr>
            </m:sub>
          </m:sSub>
        </m:oMath>
      </m:oMathPara>
    </w:p>
    <w:p w14:paraId="7EE84B8D">
      <w:pPr>
        <w:spacing w:line="360" w:lineRule="auto"/>
        <w:rPr>
          <w:ins w:id="708" w:author="Pisces" w:date="2025-05-18T21:32:00Z"/>
          <w:rFonts w:hAnsi="Cambria Math" w:cs="Cambria Math"/>
          <w:sz w:val="24"/>
        </w:rPr>
      </w:pPr>
      <w:ins w:id="709" w:author="Pisces" w:date="2025-05-18T21:22:00Z">
        <w:r>
          <w:rPr>
            <w:rFonts w:hint="eastAsia" w:asciiTheme="minorEastAsia" w:hAnsiTheme="minorEastAsia" w:cstheme="minorEastAsia"/>
            <w:sz w:val="24"/>
          </w:rPr>
          <w:t>其中</w:t>
        </w:r>
      </w:ins>
      <m:oMath>
        <w:ins w:id="710" w:author="Pisces" w:date="2025-05-18T21:23:00Z">
          <m:r>
            <m:rPr>
              <m:sty m:val="p"/>
            </m:rPr>
            <w:rPr>
              <w:rFonts w:ascii="Cambria Math" w:hAnsi="Cambria Math" w:cstheme="minorEastAsia"/>
              <w:sz w:val="24"/>
            </w:rPr>
            <m:t>∆</m:t>
          </m:r>
        </w:ins>
        <m:sSubSup>
          <m:sSubSupPr>
            <m:ctrlPr>
              <w:ins w:id="711" w:author="Pisces" w:date="2025-05-18T21:23:00Z">
                <w:rPr>
                  <w:rFonts w:hint="eastAsia" w:ascii="Cambria Math" w:hAnsi="Cambria Math" w:cstheme="minorEastAsia"/>
                  <w:sz w:val="24"/>
                </w:rPr>
              </w:ins>
            </m:ctrlPr>
          </m:sSubSupPr>
          <m:e>
            <w:ins w:id="712" w:author="Pisces" w:date="2025-05-18T21:23:00Z">
              <m:r>
                <m:rPr>
                  <m:sty m:val="p"/>
                </m:rPr>
                <w:rPr>
                  <w:rFonts w:ascii="Cambria Math" w:hAnsi="Cambria Math" w:cstheme="minorEastAsia"/>
                  <w:sz w:val="24"/>
                </w:rPr>
                <m:t>L</m:t>
              </m:r>
            </w:ins>
            <m:ctrlPr>
              <w:ins w:id="713" w:author="Pisces" w:date="2025-05-18T21:23:00Z">
                <w:rPr>
                  <w:rFonts w:hint="eastAsia" w:ascii="Cambria Math" w:hAnsi="Cambria Math" w:cstheme="minorEastAsia"/>
                  <w:sz w:val="24"/>
                </w:rPr>
              </w:ins>
            </m:ctrlPr>
          </m:e>
          <m:sub>
            <w:ins w:id="714" w:author="Pisces" w:date="2025-05-18T21:23:00Z">
              <m:r>
                <m:rPr>
                  <m:sty m:val="p"/>
                </m:rPr>
                <w:rPr>
                  <w:rFonts w:ascii="Cambria Math" w:hAnsi="Cambria Math" w:cstheme="minorEastAsia"/>
                  <w:sz w:val="24"/>
                </w:rPr>
                <m:t>h,t</m:t>
              </m:r>
            </w:ins>
            <m:ctrlPr>
              <w:ins w:id="715" w:author="Pisces" w:date="2025-05-18T21:23:00Z">
                <w:rPr>
                  <w:rFonts w:hint="eastAsia" w:ascii="Cambria Math" w:hAnsi="Cambria Math" w:cstheme="minorEastAsia"/>
                  <w:sz w:val="24"/>
                </w:rPr>
              </w:ins>
            </m:ctrlPr>
          </m:sub>
          <m:sup>
            <w:ins w:id="716" w:author="Pisces" w:date="2025-05-18T21:23:00Z">
              <m:r>
                <m:rPr>
                  <m:sty m:val="p"/>
                </m:rPr>
                <w:rPr>
                  <w:rFonts w:ascii="Cambria Math" w:hAnsi="Cambria Math" w:cstheme="minorEastAsia"/>
                  <w:sz w:val="24"/>
                </w:rPr>
                <m:t>adjust</m:t>
              </m:r>
            </w:ins>
            <m:ctrlPr>
              <w:ins w:id="717" w:author="Pisces" w:date="2025-05-18T21:23:00Z">
                <w:rPr>
                  <w:rFonts w:hint="eastAsia" w:ascii="Cambria Math" w:hAnsi="Cambria Math" w:cstheme="minorEastAsia"/>
                  <w:sz w:val="24"/>
                </w:rPr>
              </w:ins>
            </m:ctrlPr>
          </m:sup>
        </m:sSubSup>
      </m:oMath>
      <w:ins w:id="718" w:author="Pisces" w:date="2025-05-18T22:10:00Z">
        <w:r>
          <w:rPr>
            <w:rFonts w:hint="eastAsia" w:hAnsi="Cambria Math" w:cstheme="minorEastAsia"/>
            <w:sz w:val="24"/>
          </w:rPr>
          <w:t>为</w:t>
        </w:r>
      </w:ins>
      <w:ins w:id="719" w:author="Pisces" w:date="2025-05-18T21:28:00Z">
        <w:r>
          <w:rPr>
            <w:rFonts w:hint="eastAsia" w:hAnsi="Cambria Math" w:cstheme="minorEastAsia"/>
            <w:sz w:val="24"/>
          </w:rPr>
          <w:t>t时刻</w:t>
        </w:r>
      </w:ins>
      <w:ins w:id="720" w:author="Pisces" w:date="2025-05-18T21:29:00Z">
        <w:r>
          <w:rPr>
            <w:rFonts w:hint="eastAsia" w:hAnsi="Cambria Math" w:cstheme="minorEastAsia"/>
            <w:sz w:val="24"/>
          </w:rPr>
          <w:t>可调整的热负荷量；</w:t>
        </w:r>
      </w:ins>
      <m:oMath>
        <w:ins w:id="721" w:author="Pisces" w:date="2025-05-18T21:29:00Z">
          <m:r>
            <m:rPr>
              <m:sty m:val="p"/>
            </m:rPr>
            <w:rPr>
              <w:rFonts w:ascii="Cambria Math" w:hAnsi="Cambria Math" w:cstheme="minorEastAsia"/>
              <w:sz w:val="24"/>
            </w:rPr>
            <m:t>∆</m:t>
          </m:r>
        </w:ins>
        <m:sSubSup>
          <m:sSubSupPr>
            <m:ctrlPr>
              <w:ins w:id="722" w:author="Pisces" w:date="2025-05-18T21:29:00Z">
                <w:rPr>
                  <w:rFonts w:hint="eastAsia" w:ascii="Cambria Math" w:hAnsi="Cambria Math" w:cstheme="minorEastAsia"/>
                  <w:sz w:val="24"/>
                </w:rPr>
              </w:ins>
            </m:ctrlPr>
          </m:sSubSupPr>
          <m:e>
            <w:ins w:id="723" w:author="Pisces" w:date="2025-05-18T21:29:00Z">
              <m:r>
                <m:rPr>
                  <m:sty m:val="p"/>
                </m:rPr>
                <w:rPr>
                  <w:rFonts w:ascii="Cambria Math" w:hAnsi="Cambria Math" w:cstheme="minorEastAsia"/>
                  <w:sz w:val="24"/>
                </w:rPr>
                <m:t>L</m:t>
              </m:r>
            </w:ins>
            <m:ctrlPr>
              <w:ins w:id="724" w:author="Pisces" w:date="2025-05-18T21:29:00Z">
                <w:rPr>
                  <w:rFonts w:hint="eastAsia" w:ascii="Cambria Math" w:hAnsi="Cambria Math" w:cstheme="minorEastAsia"/>
                  <w:sz w:val="24"/>
                </w:rPr>
              </w:ins>
            </m:ctrlPr>
          </m:e>
          <m:sub>
            <w:ins w:id="725" w:author="Pisces" w:date="2025-05-18T21:29:00Z">
              <m:r>
                <m:rPr>
                  <m:sty m:val="p"/>
                </m:rPr>
                <w:rPr>
                  <w:rFonts w:ascii="Cambria Math" w:hAnsi="Cambria Math" w:cstheme="minorEastAsia"/>
                  <w:sz w:val="24"/>
                </w:rPr>
                <m:t>c,t</m:t>
              </m:r>
            </w:ins>
            <m:ctrlPr>
              <w:ins w:id="726" w:author="Pisces" w:date="2025-05-18T21:29:00Z">
                <w:rPr>
                  <w:rFonts w:hint="eastAsia" w:ascii="Cambria Math" w:hAnsi="Cambria Math" w:cstheme="minorEastAsia"/>
                  <w:sz w:val="24"/>
                </w:rPr>
              </w:ins>
            </m:ctrlPr>
          </m:sub>
          <m:sup>
            <w:ins w:id="727" w:author="Pisces" w:date="2025-05-18T21:29:00Z">
              <m:r>
                <m:rPr>
                  <m:sty m:val="p"/>
                </m:rPr>
                <w:rPr>
                  <w:rFonts w:ascii="Cambria Math" w:hAnsi="Cambria Math" w:cstheme="minorEastAsia"/>
                  <w:sz w:val="24"/>
                </w:rPr>
                <m:t>adjust</m:t>
              </m:r>
            </w:ins>
            <m:ctrlPr>
              <w:ins w:id="728" w:author="Pisces" w:date="2025-05-18T21:29:00Z">
                <w:rPr>
                  <w:rFonts w:hint="eastAsia" w:ascii="Cambria Math" w:hAnsi="Cambria Math" w:cstheme="minorEastAsia"/>
                  <w:sz w:val="24"/>
                </w:rPr>
              </w:ins>
            </m:ctrlPr>
          </m:sup>
        </m:sSubSup>
      </m:oMath>
      <w:ins w:id="729" w:author="Pisces" w:date="2025-05-18T22:10:00Z">
        <w:r>
          <w:rPr>
            <w:rFonts w:hint="eastAsia" w:hAnsi="Cambria Math" w:cstheme="minorEastAsia"/>
            <w:sz w:val="24"/>
          </w:rPr>
          <w:t>为</w:t>
        </w:r>
      </w:ins>
      <w:ins w:id="730" w:author="Pisces" w:date="2025-05-18T21:29:00Z">
        <w:r>
          <w:rPr>
            <w:rFonts w:hint="eastAsia" w:hAnsi="Cambria Math" w:cstheme="minorEastAsia"/>
            <w:sz w:val="24"/>
          </w:rPr>
          <w:t>t时刻可调整的冷负荷量；</w:t>
        </w:r>
      </w:ins>
      <m:oMath>
        <m:sSub>
          <m:sSubPr>
            <m:ctrlPr>
              <w:ins w:id="731" w:author="Pisces" w:date="2025-05-18T21:29:00Z">
                <w:rPr>
                  <w:rFonts w:ascii="Cambria Math" w:hAnsi="Cambria Math" w:cstheme="minorEastAsia"/>
                  <w:sz w:val="24"/>
                </w:rPr>
              </w:ins>
            </m:ctrlPr>
          </m:sSubPr>
          <m:e>
            <w:ins w:id="732" w:author="Pisces" w:date="2025-05-18T21:29:00Z">
              <m:r>
                <m:rPr>
                  <m:sty m:val="p"/>
                </m:rPr>
                <w:rPr>
                  <w:rFonts w:ascii="Cambria Math" w:hAnsi="Cambria Math" w:cstheme="minorEastAsia"/>
                  <w:sz w:val="24"/>
                </w:rPr>
                <m:t>H</m:t>
              </m:r>
            </w:ins>
            <m:ctrlPr>
              <w:ins w:id="733" w:author="Pisces" w:date="2025-05-18T21:29:00Z">
                <w:rPr>
                  <w:rFonts w:ascii="Cambria Math" w:hAnsi="Cambria Math" w:cstheme="minorEastAsia"/>
                  <w:sz w:val="24"/>
                </w:rPr>
              </w:ins>
            </m:ctrlPr>
          </m:e>
          <m:sub>
            <w:ins w:id="734" w:author="Pisces" w:date="2025-05-18T21:29:00Z">
              <m:r>
                <m:rPr>
                  <m:sty m:val="p"/>
                </m:rPr>
                <w:rPr>
                  <w:rFonts w:ascii="Cambria Math" w:hAnsi="Cambria Math" w:cstheme="minorEastAsia"/>
                  <w:sz w:val="24"/>
                </w:rPr>
                <m:t>Λ</m:t>
              </m:r>
            </w:ins>
            <m:ctrlPr>
              <w:ins w:id="735" w:author="Pisces" w:date="2025-05-18T21:29:00Z">
                <w:rPr>
                  <w:rFonts w:ascii="Cambria Math" w:hAnsi="Cambria Math" w:cstheme="minorEastAsia"/>
                  <w:sz w:val="24"/>
                </w:rPr>
              </w:ins>
            </m:ctrlPr>
          </m:sub>
        </m:sSub>
      </m:oMath>
      <w:ins w:id="736" w:author="Pisces" w:date="2025-05-18T22:10:00Z">
        <w:r>
          <w:rPr>
            <w:rFonts w:hint="eastAsia" w:hAnsi="Cambria Math" w:cstheme="minorEastAsia"/>
            <w:sz w:val="24"/>
          </w:rPr>
          <w:t>为</w:t>
        </w:r>
      </w:ins>
      <w:ins w:id="737" w:author="Pisces" w:date="2025-05-18T21:29:00Z">
        <w:r>
          <w:rPr>
            <w:rFonts w:hint="eastAsia" w:hAnsi="Cambria Math" w:cstheme="minorEastAsia"/>
            <w:sz w:val="24"/>
          </w:rPr>
          <w:t>建筑的</w:t>
        </w:r>
      </w:ins>
      <w:ins w:id="738" w:author="Pisces" w:date="2025-05-18T21:30:00Z">
        <w:r>
          <w:rPr>
            <w:rFonts w:hint="eastAsia" w:hAnsi="Cambria Math" w:cstheme="minorEastAsia"/>
            <w:sz w:val="24"/>
          </w:rPr>
          <w:t>体积热指数；</w:t>
        </w:r>
      </w:ins>
      <m:oMath>
        <m:sSub>
          <m:sSubPr>
            <m:ctrlPr>
              <w:ins w:id="739" w:author="Pisces" w:date="2025-05-18T21:30:00Z">
                <w:rPr>
                  <w:rFonts w:ascii="Cambria Math" w:hAnsi="Cambria Math" w:cstheme="minorEastAsia"/>
                  <w:sz w:val="24"/>
                </w:rPr>
              </w:ins>
            </m:ctrlPr>
          </m:sSubPr>
          <m:e>
            <w:ins w:id="740" w:author="Pisces" w:date="2025-05-18T21:30:00Z">
              <m:r>
                <m:rPr>
                  <m:sty m:val="p"/>
                </m:rPr>
                <w:rPr>
                  <w:rFonts w:ascii="Cambria Math" w:hAnsi="Cambria Math" w:cstheme="minorEastAsia"/>
                  <w:sz w:val="24"/>
                </w:rPr>
                <m:t>V</m:t>
              </m:r>
            </w:ins>
            <m:ctrlPr>
              <w:ins w:id="741" w:author="Pisces" w:date="2025-05-18T21:30:00Z">
                <w:rPr>
                  <w:rFonts w:ascii="Cambria Math" w:hAnsi="Cambria Math" w:cstheme="minorEastAsia"/>
                  <w:sz w:val="24"/>
                </w:rPr>
              </w:ins>
            </m:ctrlPr>
          </m:e>
          <m:sub>
            <w:ins w:id="742" w:author="Pisces" w:date="2025-05-18T21:30:00Z">
              <m:r>
                <m:rPr>
                  <m:sty m:val="p"/>
                </m:rPr>
                <w:rPr>
                  <w:rFonts w:ascii="Cambria Math" w:hAnsi="Cambria Math" w:cstheme="minorEastAsia"/>
                  <w:sz w:val="24"/>
                </w:rPr>
                <m:t>Λ</m:t>
              </m:r>
            </w:ins>
            <m:ctrlPr>
              <w:ins w:id="743" w:author="Pisces" w:date="2025-05-18T21:30:00Z">
                <w:rPr>
                  <w:rFonts w:ascii="Cambria Math" w:hAnsi="Cambria Math" w:cstheme="minorEastAsia"/>
                  <w:sz w:val="24"/>
                </w:rPr>
              </w:ins>
            </m:ctrlPr>
          </m:sub>
        </m:sSub>
      </m:oMath>
      <w:ins w:id="744" w:author="Pisces" w:date="2025-05-18T22:10:00Z">
        <w:r>
          <w:rPr>
            <w:rFonts w:hint="eastAsia" w:hAnsi="Cambria Math" w:cstheme="minorEastAsia"/>
            <w:sz w:val="24"/>
          </w:rPr>
          <w:t>为</w:t>
        </w:r>
      </w:ins>
      <w:ins w:id="745" w:author="Pisces" w:date="2025-05-18T21:30:00Z">
        <w:r>
          <w:rPr>
            <w:rFonts w:hint="eastAsia" w:hAnsi="Cambria Math" w:cstheme="minorEastAsia"/>
            <w:sz w:val="24"/>
          </w:rPr>
          <w:t>建筑外围体积；</w:t>
        </w:r>
      </w:ins>
      <m:oMath>
        <m:sSubSup>
          <m:sSubSupPr>
            <m:ctrlPr>
              <w:ins w:id="746" w:author="Pisces" w:date="2025-05-18T21:31:00Z">
                <w:rPr>
                  <w:rFonts w:ascii="Cambria Math" w:hAnsi="Cambria Math" w:cstheme="minorEastAsia"/>
                  <w:sz w:val="24"/>
                </w:rPr>
              </w:ins>
            </m:ctrlPr>
          </m:sSubSupPr>
          <m:e>
            <w:ins w:id="747" w:author="Pisces" w:date="2025-05-18T21:31:00Z">
              <m:r>
                <m:rPr>
                  <m:sty m:val="p"/>
                </m:rPr>
                <w:rPr>
                  <w:rFonts w:ascii="Cambria Math" w:hAnsi="Cambria Math" w:cstheme="minorEastAsia"/>
                  <w:sz w:val="24"/>
                </w:rPr>
                <m:t>∆T</m:t>
              </m:r>
            </w:ins>
            <m:ctrlPr>
              <w:ins w:id="748" w:author="Pisces" w:date="2025-05-18T21:31:00Z">
                <w:rPr>
                  <w:rFonts w:ascii="Cambria Math" w:hAnsi="Cambria Math" w:cstheme="minorEastAsia"/>
                  <w:sz w:val="24"/>
                </w:rPr>
              </w:ins>
            </m:ctrlPr>
          </m:e>
          <m:sub>
            <w:ins w:id="749" w:author="Pisces" w:date="2025-05-18T21:31:00Z">
              <m:r>
                <m:rPr>
                  <m:sty m:val="p"/>
                </m:rPr>
                <w:rPr>
                  <w:rFonts w:hint="eastAsia" w:ascii="Cambria Math" w:hAnsi="Cambria Math" w:cstheme="minorEastAsia"/>
                  <w:sz w:val="24"/>
                </w:rPr>
                <m:t>h</m:t>
              </m:r>
            </w:ins>
            <m:ctrlPr>
              <w:ins w:id="750" w:author="Pisces" w:date="2025-05-18T21:31:00Z">
                <w:rPr>
                  <w:rFonts w:ascii="Cambria Math" w:hAnsi="Cambria Math" w:cstheme="minorEastAsia"/>
                  <w:sz w:val="24"/>
                </w:rPr>
              </w:ins>
            </m:ctrlPr>
          </m:sub>
          <m:sup>
            <w:ins w:id="751" w:author="Pisces" w:date="2025-05-18T21:31:00Z">
              <m:r>
                <m:rPr>
                  <m:sty m:val="p"/>
                </m:rPr>
                <w:rPr>
                  <w:rFonts w:ascii="Cambria Math" w:hAnsi="Cambria Math" w:cstheme="minorEastAsia"/>
                  <w:sz w:val="24"/>
                </w:rPr>
                <m:t>t</m:t>
              </m:r>
            </w:ins>
            <m:ctrlPr>
              <w:ins w:id="752" w:author="Pisces" w:date="2025-05-18T21:31:00Z">
                <w:rPr>
                  <w:rFonts w:ascii="Cambria Math" w:hAnsi="Cambria Math" w:cstheme="minorEastAsia"/>
                  <w:sz w:val="24"/>
                </w:rPr>
              </w:ins>
            </m:ctrlPr>
          </m:sup>
        </m:sSubSup>
      </m:oMath>
      <w:ins w:id="753" w:author="Pisces" w:date="2025-05-18T22:10:00Z">
        <w:r>
          <w:rPr>
            <w:rFonts w:hint="eastAsia" w:hAnsi="Cambria Math" w:cstheme="minorEastAsia"/>
            <w:sz w:val="24"/>
          </w:rPr>
          <w:t>为</w:t>
        </w:r>
      </w:ins>
      <w:ins w:id="754" w:author="Pisces" w:date="2025-05-18T21:31:00Z">
        <w:r>
          <w:rPr>
            <w:rFonts w:hint="eastAsia" w:hAnsi="Cambria Math" w:cstheme="minorEastAsia"/>
            <w:sz w:val="24"/>
          </w:rPr>
          <w:t>t时刻供热时温度变化；</w:t>
        </w:r>
      </w:ins>
      <m:oMath>
        <m:sSubSup>
          <m:sSubSupPr>
            <m:ctrlPr>
              <w:ins w:id="755" w:author="Pisces" w:date="2025-05-18T21:31:00Z">
                <w:rPr>
                  <w:rFonts w:ascii="Cambria Math" w:hAnsi="Cambria Math" w:cstheme="minorEastAsia"/>
                  <w:sz w:val="24"/>
                </w:rPr>
              </w:ins>
            </m:ctrlPr>
          </m:sSubSupPr>
          <m:e>
            <w:ins w:id="756" w:author="Pisces" w:date="2025-05-18T21:31:00Z">
              <m:r>
                <m:rPr>
                  <m:sty m:val="p"/>
                </m:rPr>
                <w:rPr>
                  <w:rFonts w:ascii="Cambria Math" w:hAnsi="Cambria Math" w:cstheme="minorEastAsia"/>
                  <w:sz w:val="24"/>
                </w:rPr>
                <m:t>∆T</m:t>
              </m:r>
            </w:ins>
            <m:ctrlPr>
              <w:ins w:id="757" w:author="Pisces" w:date="2025-05-18T21:31:00Z">
                <w:rPr>
                  <w:rFonts w:ascii="Cambria Math" w:hAnsi="Cambria Math" w:cstheme="minorEastAsia"/>
                  <w:sz w:val="24"/>
                </w:rPr>
              </w:ins>
            </m:ctrlPr>
          </m:e>
          <m:sub>
            <w:ins w:id="758" w:author="Pisces" w:date="2025-05-18T21:31:00Z">
              <m:r>
                <m:rPr>
                  <m:sty m:val="p"/>
                </m:rPr>
                <w:rPr>
                  <w:rFonts w:hint="eastAsia" w:ascii="Cambria Math" w:hAnsi="Cambria Math" w:cstheme="minorEastAsia"/>
                  <w:sz w:val="24"/>
                </w:rPr>
                <m:t>c</m:t>
              </m:r>
            </w:ins>
            <m:ctrlPr>
              <w:ins w:id="759" w:author="Pisces" w:date="2025-05-18T21:31:00Z">
                <w:rPr>
                  <w:rFonts w:ascii="Cambria Math" w:hAnsi="Cambria Math" w:cstheme="minorEastAsia"/>
                  <w:sz w:val="24"/>
                </w:rPr>
              </w:ins>
            </m:ctrlPr>
          </m:sub>
          <m:sup>
            <w:ins w:id="760" w:author="Pisces" w:date="2025-05-18T21:31:00Z">
              <m:r>
                <m:rPr>
                  <m:sty m:val="p"/>
                </m:rPr>
                <w:rPr>
                  <w:rFonts w:ascii="Cambria Math" w:hAnsi="Cambria Math" w:cstheme="minorEastAsia"/>
                  <w:sz w:val="24"/>
                </w:rPr>
                <m:t>t</m:t>
              </m:r>
            </w:ins>
            <m:ctrlPr>
              <w:ins w:id="761" w:author="Pisces" w:date="2025-05-18T21:31:00Z">
                <w:rPr>
                  <w:rFonts w:ascii="Cambria Math" w:hAnsi="Cambria Math" w:cstheme="minorEastAsia"/>
                  <w:sz w:val="24"/>
                </w:rPr>
              </w:ins>
            </m:ctrlPr>
          </m:sup>
        </m:sSubSup>
      </m:oMath>
      <w:ins w:id="762" w:author="Pisces" w:date="2025-05-18T22:10:00Z">
        <w:r>
          <w:rPr>
            <w:rFonts w:hint="eastAsia" w:hAnsi="Cambria Math" w:cstheme="minorEastAsia"/>
            <w:sz w:val="24"/>
          </w:rPr>
          <w:t>为</w:t>
        </w:r>
      </w:ins>
      <w:ins w:id="763" w:author="Pisces" w:date="2025-05-18T21:31:00Z">
        <w:r>
          <w:rPr>
            <w:rFonts w:hint="eastAsia" w:hAnsi="Cambria Math" w:cstheme="minorEastAsia"/>
            <w:sz w:val="24"/>
          </w:rPr>
          <w:t>t时刻供冷时温度变化</w:t>
        </w:r>
      </w:ins>
      <w:ins w:id="764" w:author="Pisces" w:date="2025-05-18T21:32:00Z">
        <w:r>
          <w:rPr>
            <w:rFonts w:hint="eastAsia" w:hAnsi="Cambria Math" w:cstheme="minorEastAsia"/>
            <w:sz w:val="24"/>
          </w:rPr>
          <w:t>；</w:t>
        </w:r>
      </w:ins>
      <m:oMath>
        <w:ins w:id="765" w:author="Pisces" w:date="2025-05-18T21:32:00Z">
          <m:r>
            <m:rPr>
              <m:sty m:val="p"/>
            </m:rPr>
            <w:rPr>
              <w:rFonts w:ascii="Cambria Math" w:hAnsi="Cambria Math" w:cs="Cambria Math"/>
              <w:sz w:val="24"/>
            </w:rPr>
            <m:t>∆</m:t>
          </m:r>
        </w:ins>
        <m:sSub>
          <m:sSubPr>
            <m:ctrlPr>
              <w:ins w:id="766" w:author="Pisces" w:date="2025-05-18T21:32:00Z">
                <w:rPr>
                  <w:rFonts w:ascii="Cambria Math" w:hAnsi="Cambria Math" w:cs="Cambria Math"/>
                  <w:sz w:val="24"/>
                </w:rPr>
              </w:ins>
            </m:ctrlPr>
          </m:sSubPr>
          <m:e>
            <w:ins w:id="767" w:author="Pisces" w:date="2025-05-18T21:32:00Z">
              <m:r>
                <m:rPr>
                  <m:sty m:val="p"/>
                </m:rPr>
                <w:rPr>
                  <w:rFonts w:ascii="Cambria Math" w:hAnsi="Cambria Math" w:cs="Cambria Math"/>
                  <w:sz w:val="24"/>
                </w:rPr>
                <m:t>T</m:t>
              </m:r>
            </w:ins>
            <m:ctrlPr>
              <w:ins w:id="768" w:author="Pisces" w:date="2025-05-18T21:32:00Z">
                <w:rPr>
                  <w:rFonts w:ascii="Cambria Math" w:hAnsi="Cambria Math" w:cs="Cambria Math"/>
                  <w:sz w:val="24"/>
                </w:rPr>
              </w:ins>
            </m:ctrlPr>
          </m:e>
          <m:sub>
            <w:ins w:id="769" w:author="Pisces" w:date="2025-05-18T21:32:00Z">
              <m:r>
                <m:rPr>
                  <m:sty m:val="p"/>
                </m:rPr>
                <w:rPr>
                  <w:rFonts w:hint="eastAsia" w:ascii="Cambria Math" w:hAnsi="Cambria Math" w:cs="Cambria Math"/>
                  <w:sz w:val="24"/>
                </w:rPr>
                <m:t>max</m:t>
              </m:r>
            </w:ins>
            <m:ctrlPr>
              <w:ins w:id="770" w:author="Pisces" w:date="2025-05-18T21:32:00Z">
                <w:rPr>
                  <w:rFonts w:ascii="Cambria Math" w:hAnsi="Cambria Math" w:cs="Cambria Math"/>
                  <w:sz w:val="24"/>
                </w:rPr>
              </w:ins>
            </m:ctrlPr>
          </m:sub>
        </m:sSub>
      </m:oMath>
      <w:ins w:id="771" w:author="Pisces" w:date="2025-05-18T22:10:00Z">
        <w:r>
          <w:rPr>
            <w:rFonts w:hint="eastAsia" w:hAnsi="Cambria Math" w:cs="Cambria Math"/>
            <w:sz w:val="24"/>
          </w:rPr>
          <w:t>为</w:t>
        </w:r>
      </w:ins>
      <w:ins w:id="772" w:author="Pisces" w:date="2025-05-18T21:32:00Z">
        <w:r>
          <w:rPr>
            <w:rFonts w:hint="eastAsia" w:hAnsi="Cambria Math" w:cs="Cambria Math"/>
            <w:sz w:val="24"/>
          </w:rPr>
          <w:t>温度变化最大范围</w:t>
        </w:r>
      </w:ins>
      <w:ins w:id="773" w:author="Pisces" w:date="2025-05-18T21:46:00Z">
        <w:r>
          <w:rPr>
            <w:rFonts w:hint="eastAsia" w:hAnsi="Cambria Math" w:cs="Cambria Math"/>
            <w:sz w:val="24"/>
          </w:rPr>
          <w:t>；</w:t>
        </w:r>
      </w:ins>
    </w:p>
    <w:p w14:paraId="48BA56C6">
      <w:pPr>
        <w:spacing w:line="360" w:lineRule="auto"/>
        <w:rPr>
          <w:ins w:id="774" w:author="Pisces" w:date="2025-05-18T21:09:00Z"/>
          <w:rFonts w:hint="eastAsia" w:ascii="宋体" w:hAnsi="宋体" w:eastAsia="宋体" w:cs="宋体"/>
          <w:sz w:val="24"/>
        </w:rPr>
      </w:pPr>
      <w:ins w:id="775" w:author="Pisces" w:date="2025-05-18T21:32:00Z">
        <w:r>
          <w:rPr>
            <w:rFonts w:hint="eastAsia" w:ascii="宋体" w:hAnsi="宋体" w:eastAsia="宋体" w:cs="宋体"/>
            <w:sz w:val="24"/>
          </w:rPr>
          <w:t>4</w:t>
        </w:r>
      </w:ins>
      <w:ins w:id="776" w:author="Pisces" w:date="2025-05-18T21:33:00Z">
        <w:r>
          <w:rPr>
            <w:rFonts w:hint="eastAsia" w:ascii="宋体" w:hAnsi="宋体" w:eastAsia="宋体" w:cs="宋体"/>
            <w:sz w:val="24"/>
          </w:rPr>
          <w:t>.1.3 可削减负荷建模</w:t>
        </w:r>
      </w:ins>
    </w:p>
    <w:p w14:paraId="423C5F65">
      <w:pPr>
        <w:spacing w:line="360" w:lineRule="auto"/>
        <w:ind w:firstLine="480" w:firstLineChars="200"/>
        <w:rPr>
          <w:ins w:id="777" w:author="Pisces" w:date="2025-05-18T21:37:00Z"/>
          <w:rFonts w:hint="eastAsia" w:asciiTheme="minorEastAsia" w:hAnsiTheme="minorEastAsia" w:cstheme="minorEastAsia"/>
          <w:sz w:val="24"/>
        </w:rPr>
      </w:pPr>
      <w:ins w:id="778" w:author="Pisces" w:date="2025-05-18T21:33:00Z">
        <w:r>
          <w:rPr>
            <w:rFonts w:hint="eastAsia" w:asciiTheme="minorEastAsia" w:hAnsiTheme="minorEastAsia" w:cstheme="minorEastAsia"/>
            <w:sz w:val="24"/>
          </w:rPr>
          <w:t>可削减负荷是</w:t>
        </w:r>
      </w:ins>
      <w:ins w:id="779" w:author="Pisces" w:date="2025-05-18T21:36:00Z">
        <w:r>
          <w:rPr>
            <w:rFonts w:hint="eastAsia" w:asciiTheme="minorEastAsia" w:hAnsiTheme="minorEastAsia" w:cstheme="minorEastAsia"/>
            <w:sz w:val="24"/>
          </w:rPr>
          <w:t>可以削减的负荷。</w:t>
        </w:r>
      </w:ins>
      <w:ins w:id="780" w:author="Pisces" w:date="2025-05-18T21:37:00Z">
        <w:r>
          <w:rPr>
            <w:rFonts w:hint="eastAsia" w:asciiTheme="minorEastAsia" w:hAnsiTheme="minorEastAsia" w:cstheme="minorEastAsia"/>
            <w:sz w:val="24"/>
          </w:rPr>
          <w:t>通过激励等方式让用户自行削减负荷，其约束为：</w:t>
        </w:r>
      </w:ins>
    </w:p>
    <w:p w14:paraId="4926452F">
      <w:pPr>
        <w:spacing w:line="360" w:lineRule="auto"/>
        <w:ind w:firstLine="480" w:firstLineChars="200"/>
        <w:rPr>
          <w:ins w:id="781" w:author="Pisces" w:date="2025-05-18T21:39:00Z"/>
          <w:rFonts w:hAnsi="Cambria Math" w:cs="Cambria Math"/>
          <w:sz w:val="24"/>
        </w:rPr>
      </w:pPr>
      <m:oMathPara>
        <m:oMath>
          <w:ins w:id="782" w:author="Pisces" w:date="2025-05-18T21:37:00Z">
            <m:r>
              <m:rPr>
                <m:sty m:val="p"/>
              </m:rPr>
              <w:rPr>
                <w:rFonts w:ascii="Cambria Math" w:hAnsi="Cambria Math" w:cstheme="minorEastAsia"/>
                <w:sz w:val="24"/>
              </w:rPr>
              <m:t>0</m:t>
            </m:r>
          </w:ins>
          <w:ins w:id="783" w:author="Pisces" w:date="2025-05-18T21:37:00Z">
            <m:r>
              <m:rPr>
                <m:sty m:val="p"/>
              </m:rPr>
              <w:rPr>
                <w:rFonts w:hint="eastAsia" w:ascii="Cambria Math" w:hAnsi="Cambria Math" w:cstheme="minorEastAsia"/>
                <w:sz w:val="24"/>
              </w:rPr>
              <m:t>≤</m:t>
            </m:r>
          </w:ins>
          <w:ins w:id="784" w:author="Pisces" w:date="2025-05-18T21:38:00Z">
            <m:r>
              <m:rPr>
                <m:sty m:val="p"/>
              </m:rPr>
              <w:rPr>
                <w:rFonts w:ascii="Cambria Math" w:hAnsi="Cambria Math" w:cs="Cambria Math"/>
                <w:sz w:val="24"/>
              </w:rPr>
              <m:t>∆</m:t>
            </m:r>
          </w:ins>
          <m:sSubSup>
            <m:sSubSupPr>
              <m:ctrlPr>
                <w:ins w:id="785" w:author="Pisces" w:date="2025-05-18T21:38:00Z">
                  <w:rPr>
                    <w:rFonts w:ascii="Cambria Math" w:hAnsi="Cambria Math" w:cs="Cambria Math"/>
                    <w:sz w:val="24"/>
                  </w:rPr>
                </w:ins>
              </m:ctrlPr>
            </m:sSubSupPr>
            <m:e>
              <w:ins w:id="786" w:author="Pisces" w:date="2025-05-18T21:38:00Z">
                <m:r>
                  <m:rPr>
                    <m:sty m:val="p"/>
                  </m:rPr>
                  <w:rPr>
                    <w:rFonts w:ascii="Cambria Math" w:hAnsi="Cambria Math" w:cs="Cambria Math"/>
                    <w:sz w:val="24"/>
                  </w:rPr>
                  <m:t>L</m:t>
                </m:r>
              </w:ins>
              <m:ctrlPr>
                <w:ins w:id="787" w:author="Pisces" w:date="2025-05-18T21:38:00Z">
                  <w:rPr>
                    <w:rFonts w:ascii="Cambria Math" w:hAnsi="Cambria Math" w:cs="Cambria Math"/>
                    <w:sz w:val="24"/>
                  </w:rPr>
                </w:ins>
              </m:ctrlPr>
            </m:e>
            <m:sub>
              <w:ins w:id="788" w:author="Pisces" w:date="2025-05-18T21:38:00Z">
                <m:r>
                  <m:rPr>
                    <m:sty m:val="p"/>
                  </m:rPr>
                  <w:rPr>
                    <w:rFonts w:ascii="Cambria Math" w:hAnsi="Cambria Math" w:cs="Cambria Math"/>
                    <w:sz w:val="24"/>
                  </w:rPr>
                  <m:t>τ,t</m:t>
                </m:r>
              </w:ins>
              <m:ctrlPr>
                <w:ins w:id="789" w:author="Pisces" w:date="2025-05-18T21:38:00Z">
                  <w:rPr>
                    <w:rFonts w:ascii="Cambria Math" w:hAnsi="Cambria Math" w:cs="Cambria Math"/>
                    <w:sz w:val="24"/>
                  </w:rPr>
                </w:ins>
              </m:ctrlPr>
            </m:sub>
            <m:sup>
              <w:ins w:id="790" w:author="Pisces" w:date="2025-05-18T21:38:00Z">
                <m:r>
                  <m:rPr>
                    <m:sty m:val="p"/>
                  </m:rPr>
                  <w:rPr>
                    <w:rFonts w:hint="eastAsia" w:ascii="Cambria Math" w:hAnsi="Cambria Math" w:cs="Cambria Math"/>
                    <w:sz w:val="24"/>
                  </w:rPr>
                  <m:t>cut</m:t>
                </m:r>
              </w:ins>
              <m:ctrlPr>
                <w:ins w:id="791" w:author="Pisces" w:date="2025-05-18T21:38:00Z">
                  <w:rPr>
                    <w:rFonts w:ascii="Cambria Math" w:hAnsi="Cambria Math" w:cs="Cambria Math"/>
                    <w:sz w:val="24"/>
                  </w:rPr>
                </w:ins>
              </m:ctrlPr>
            </m:sup>
          </m:sSubSup>
          <w:ins w:id="792" w:author="Pisces" w:date="2025-05-18T21:38:00Z">
            <m:r>
              <m:rPr>
                <m:sty m:val="p"/>
              </m:rPr>
              <w:rPr>
                <w:rFonts w:hint="eastAsia" w:ascii="Cambria Math" w:hAnsi="Cambria Math" w:cs="Cambria Math"/>
                <w:sz w:val="24"/>
              </w:rPr>
              <m:t>≤</m:t>
            </m:r>
          </w:ins>
          <w:ins w:id="793" w:author="Pisces" w:date="2025-05-18T21:38:00Z">
            <m:r>
              <m:rPr>
                <m:sty m:val="p"/>
              </m:rPr>
              <w:rPr>
                <w:rFonts w:ascii="Cambria Math" w:hAnsi="Cambria Math" w:cs="Cambria Math"/>
                <w:sz w:val="24"/>
              </w:rPr>
              <m:t>∆</m:t>
            </m:r>
          </w:ins>
          <m:sSubSup>
            <m:sSubSupPr>
              <m:ctrlPr>
                <w:ins w:id="794" w:author="Pisces" w:date="2025-05-18T21:38:00Z">
                  <w:rPr>
                    <w:rFonts w:ascii="Cambria Math" w:hAnsi="Cambria Math" w:cs="Cambria Math"/>
                    <w:sz w:val="24"/>
                  </w:rPr>
                </w:ins>
              </m:ctrlPr>
            </m:sSubSupPr>
            <m:e>
              <w:ins w:id="795" w:author="Pisces" w:date="2025-05-18T21:38:00Z">
                <m:r>
                  <m:rPr>
                    <m:sty m:val="p"/>
                  </m:rPr>
                  <w:rPr>
                    <w:rFonts w:ascii="Cambria Math" w:hAnsi="Cambria Math" w:cs="Cambria Math"/>
                    <w:sz w:val="24"/>
                  </w:rPr>
                  <m:t>L</m:t>
                </m:r>
              </w:ins>
              <m:ctrlPr>
                <w:ins w:id="796" w:author="Pisces" w:date="2025-05-18T21:38:00Z">
                  <w:rPr>
                    <w:rFonts w:ascii="Cambria Math" w:hAnsi="Cambria Math" w:cs="Cambria Math"/>
                    <w:sz w:val="24"/>
                  </w:rPr>
                </w:ins>
              </m:ctrlPr>
            </m:e>
            <m:sub>
              <w:ins w:id="797" w:author="Pisces" w:date="2025-05-18T21:39:00Z">
                <m:r>
                  <m:rPr>
                    <m:sty m:val="p"/>
                  </m:rPr>
                  <w:rPr>
                    <w:rFonts w:ascii="Cambria Math" w:hAnsi="Cambria Math" w:cs="Cambria Math"/>
                    <w:sz w:val="24"/>
                  </w:rPr>
                  <m:t>τ,t,</m:t>
                </m:r>
              </w:ins>
              <w:ins w:id="798" w:author="Pisces" w:date="2025-05-18T21:39:00Z">
                <m:r>
                  <m:rPr>
                    <m:sty m:val="p"/>
                  </m:rPr>
                  <w:rPr>
                    <w:rFonts w:hint="eastAsia" w:ascii="Cambria Math" w:hAnsi="Cambria Math" w:cs="Cambria Math"/>
                    <w:sz w:val="24"/>
                  </w:rPr>
                  <m:t>max</m:t>
                </m:r>
              </w:ins>
              <m:ctrlPr>
                <w:ins w:id="799" w:author="Pisces" w:date="2025-05-18T21:38:00Z">
                  <w:rPr>
                    <w:rFonts w:ascii="Cambria Math" w:hAnsi="Cambria Math" w:cs="Cambria Math"/>
                    <w:sz w:val="24"/>
                  </w:rPr>
                </w:ins>
              </m:ctrlPr>
            </m:sub>
            <m:sup>
              <w:ins w:id="800" w:author="Pisces" w:date="2025-05-18T21:39:00Z">
                <m:r>
                  <m:rPr>
                    <m:sty m:val="p"/>
                  </m:rPr>
                  <w:rPr>
                    <w:rFonts w:hint="eastAsia" w:ascii="Cambria Math" w:hAnsi="Cambria Math" w:cs="Cambria Math"/>
                    <w:sz w:val="24"/>
                  </w:rPr>
                  <m:t>cut</m:t>
                </m:r>
              </w:ins>
              <m:ctrlPr>
                <w:ins w:id="801" w:author="Pisces" w:date="2025-05-18T21:38:00Z">
                  <w:rPr>
                    <w:rFonts w:ascii="Cambria Math" w:hAnsi="Cambria Math" w:cs="Cambria Math"/>
                    <w:sz w:val="24"/>
                  </w:rPr>
                </w:ins>
              </m:ctrlPr>
            </m:sup>
          </m:sSubSup>
        </m:oMath>
      </m:oMathPara>
    </w:p>
    <w:p w14:paraId="6C86572B">
      <w:pPr>
        <w:spacing w:line="360" w:lineRule="auto"/>
        <w:rPr>
          <w:ins w:id="802" w:author="Pisces" w:date="2025-05-18T21:48:00Z"/>
          <w:rFonts w:hAnsi="Cambria Math" w:cs="Cambria Math"/>
          <w:sz w:val="24"/>
        </w:rPr>
      </w:pPr>
      <w:ins w:id="803" w:author="Pisces" w:date="2025-05-18T21:39:00Z">
        <w:r>
          <w:rPr>
            <w:rFonts w:hint="eastAsia" w:hAnsi="Cambria Math" w:cs="Cambria Math"/>
            <w:sz w:val="24"/>
          </w:rPr>
          <w:t>其中</w:t>
        </w:r>
      </w:ins>
      <m:oMath>
        <w:ins w:id="804" w:author="Pisces" w:date="2025-05-18T21:39:00Z">
          <m:r>
            <m:rPr>
              <m:sty m:val="p"/>
            </m:rPr>
            <w:rPr>
              <w:rFonts w:ascii="Cambria Math" w:hAnsi="Cambria Math" w:cs="Cambria Math"/>
              <w:sz w:val="24"/>
            </w:rPr>
            <m:t>∆</m:t>
          </m:r>
        </w:ins>
        <m:sSubSup>
          <m:sSubSupPr>
            <m:ctrlPr>
              <w:ins w:id="805" w:author="Pisces" w:date="2025-05-18T21:39:00Z">
                <w:rPr>
                  <w:rFonts w:ascii="Cambria Math" w:hAnsi="Cambria Math" w:cs="Cambria Math"/>
                  <w:sz w:val="24"/>
                </w:rPr>
              </w:ins>
            </m:ctrlPr>
          </m:sSubSupPr>
          <m:e>
            <w:ins w:id="806" w:author="Pisces" w:date="2025-05-18T21:39:00Z">
              <m:r>
                <m:rPr>
                  <m:sty m:val="p"/>
                </m:rPr>
                <w:rPr>
                  <w:rFonts w:ascii="Cambria Math" w:hAnsi="Cambria Math" w:cs="Cambria Math"/>
                  <w:sz w:val="24"/>
                </w:rPr>
                <m:t>L</m:t>
              </m:r>
            </w:ins>
            <m:ctrlPr>
              <w:ins w:id="807" w:author="Pisces" w:date="2025-05-18T21:39:00Z">
                <w:rPr>
                  <w:rFonts w:ascii="Cambria Math" w:hAnsi="Cambria Math" w:cs="Cambria Math"/>
                  <w:sz w:val="24"/>
                </w:rPr>
              </w:ins>
            </m:ctrlPr>
          </m:e>
          <m:sub>
            <w:ins w:id="808" w:author="Pisces" w:date="2025-05-18T21:39:00Z">
              <m:r>
                <m:rPr>
                  <m:sty m:val="p"/>
                </m:rPr>
                <w:rPr>
                  <w:rFonts w:ascii="Cambria Math" w:hAnsi="Cambria Math" w:cs="Cambria Math"/>
                  <w:sz w:val="24"/>
                </w:rPr>
                <m:t>τ,t</m:t>
              </m:r>
            </w:ins>
            <m:ctrlPr>
              <w:ins w:id="809" w:author="Pisces" w:date="2025-05-18T21:39:00Z">
                <w:rPr>
                  <w:rFonts w:ascii="Cambria Math" w:hAnsi="Cambria Math" w:cs="Cambria Math"/>
                  <w:sz w:val="24"/>
                </w:rPr>
              </w:ins>
            </m:ctrlPr>
          </m:sub>
          <m:sup>
            <w:ins w:id="810" w:author="Pisces" w:date="2025-05-18T21:39:00Z">
              <m:r>
                <m:rPr>
                  <m:sty m:val="p"/>
                </m:rPr>
                <w:rPr>
                  <w:rFonts w:hint="eastAsia" w:ascii="Cambria Math" w:hAnsi="Cambria Math" w:cs="Cambria Math"/>
                  <w:sz w:val="24"/>
                </w:rPr>
                <m:t>cut</m:t>
              </m:r>
            </w:ins>
            <m:ctrlPr>
              <w:ins w:id="811" w:author="Pisces" w:date="2025-05-18T21:39:00Z">
                <w:rPr>
                  <w:rFonts w:ascii="Cambria Math" w:hAnsi="Cambria Math" w:cs="Cambria Math"/>
                  <w:sz w:val="24"/>
                </w:rPr>
              </w:ins>
            </m:ctrlPr>
          </m:sup>
        </m:sSubSup>
      </m:oMath>
      <w:ins w:id="812" w:author="Pisces" w:date="2025-05-18T22:10:00Z">
        <w:r>
          <w:rPr>
            <w:rFonts w:hint="eastAsia" w:hAnsi="Cambria Math" w:cs="Cambria Math"/>
            <w:sz w:val="24"/>
          </w:rPr>
          <w:t>为</w:t>
        </w:r>
      </w:ins>
      <w:ins w:id="813" w:author="Pisces" w:date="2025-05-18T21:39:00Z">
        <w:r>
          <w:rPr>
            <w:rFonts w:hint="eastAsia" w:hAnsi="Cambria Math" w:cs="Cambria Math"/>
            <w:sz w:val="24"/>
          </w:rPr>
          <w:t>t时刻</w:t>
        </w:r>
      </w:ins>
      <m:oMath>
        <w:ins w:id="814" w:author="Pisces" w:date="2025-05-18T21:40:00Z">
          <m:r>
            <m:rPr>
              <m:sty m:val="p"/>
            </m:rPr>
            <w:rPr>
              <w:rFonts w:ascii="Cambria Math" w:hAnsi="Cambria Math" w:cs="Cambria Math"/>
              <w:sz w:val="24"/>
            </w:rPr>
            <m:t>τ</m:t>
          </m:r>
        </w:ins>
      </m:oMath>
      <w:ins w:id="815" w:author="Pisces" w:date="2025-05-18T21:40:00Z">
        <w:r>
          <w:rPr>
            <w:rFonts w:hint="eastAsia" w:hAnsi="Cambria Math" w:cs="Cambria Math"/>
            <w:sz w:val="24"/>
          </w:rPr>
          <w:t>类能源的可削减的负荷量，</w:t>
        </w:r>
      </w:ins>
      <m:oMath>
        <w:ins w:id="816" w:author="Pisces" w:date="2025-05-18T21:40:00Z">
          <m:r>
            <m:rPr>
              <m:sty m:val="p"/>
            </m:rPr>
            <w:rPr>
              <w:rFonts w:ascii="Cambria Math" w:hAnsi="Cambria Math" w:cs="Cambria Math"/>
              <w:sz w:val="24"/>
            </w:rPr>
            <m:t>τ</m:t>
          </m:r>
        </w:ins>
      </m:oMath>
      <w:ins w:id="817" w:author="Pisces" w:date="2025-05-18T22:11:00Z">
        <w:r>
          <w:rPr>
            <w:rFonts w:hint="eastAsia" w:hAnsi="Cambria Math" w:cs="Cambria Math"/>
            <w:sz w:val="24"/>
          </w:rPr>
          <w:t>为</w:t>
        </w:r>
      </w:ins>
      <w:ins w:id="818" w:author="Pisces" w:date="2025-05-18T21:40:00Z">
        <w:r>
          <w:rPr>
            <w:rFonts w:hint="eastAsia" w:hAnsi="Cambria Math" w:cs="Cambria Math"/>
            <w:sz w:val="24"/>
          </w:rPr>
          <w:t>电、冷</w:t>
        </w:r>
      </w:ins>
      <w:ins w:id="819" w:author="Pisces" w:date="2025-05-18T21:41:00Z">
        <w:r>
          <w:rPr>
            <w:rFonts w:hint="eastAsia" w:hAnsi="Cambria Math" w:cs="Cambria Math"/>
            <w:sz w:val="24"/>
          </w:rPr>
          <w:t>、</w:t>
        </w:r>
      </w:ins>
      <w:ins w:id="820" w:author="Pisces" w:date="2025-05-18T21:40:00Z">
        <w:r>
          <w:rPr>
            <w:rFonts w:hint="eastAsia" w:hAnsi="Cambria Math" w:cs="Cambria Math"/>
            <w:sz w:val="24"/>
          </w:rPr>
          <w:t>热</w:t>
        </w:r>
      </w:ins>
      <w:ins w:id="821" w:author="Pisces" w:date="2025-05-18T21:41:00Z">
        <w:r>
          <w:rPr>
            <w:rFonts w:hint="eastAsia" w:hAnsi="Cambria Math" w:cs="Cambria Math"/>
            <w:sz w:val="24"/>
          </w:rPr>
          <w:t>、</w:t>
        </w:r>
      </w:ins>
      <w:ins w:id="822" w:author="Pisces" w:date="2025-05-18T21:40:00Z">
        <w:r>
          <w:rPr>
            <w:rFonts w:hint="eastAsia" w:hAnsi="Cambria Math" w:cs="Cambria Math"/>
            <w:sz w:val="24"/>
          </w:rPr>
          <w:t>氢</w:t>
        </w:r>
      </w:ins>
      <w:ins w:id="823" w:author="Pisces" w:date="2025-05-18T21:41:00Z">
        <w:r>
          <w:rPr>
            <w:rFonts w:hint="eastAsia" w:hAnsi="Cambria Math" w:cs="Cambria Math"/>
            <w:sz w:val="24"/>
          </w:rPr>
          <w:t>四</w:t>
        </w:r>
      </w:ins>
      <w:ins w:id="824" w:author="Pisces" w:date="2025-05-18T21:40:00Z">
        <w:r>
          <w:rPr>
            <w:rFonts w:hint="eastAsia" w:hAnsi="Cambria Math" w:cs="Cambria Math"/>
            <w:sz w:val="24"/>
          </w:rPr>
          <w:t>种能源</w:t>
        </w:r>
      </w:ins>
      <w:ins w:id="825" w:author="Pisces" w:date="2025-05-18T21:41:00Z">
        <w:r>
          <w:rPr>
            <w:rFonts w:hint="eastAsia" w:hAnsi="Cambria Math" w:cs="Cambria Math"/>
            <w:sz w:val="24"/>
          </w:rPr>
          <w:t>；</w:t>
        </w:r>
      </w:ins>
      <m:oMath>
        <w:ins w:id="826" w:author="Pisces" w:date="2025-05-18T21:41:00Z">
          <m:r>
            <m:rPr>
              <m:sty m:val="p"/>
            </m:rPr>
            <w:rPr>
              <w:rFonts w:ascii="Cambria Math" w:hAnsi="Cambria Math" w:cs="Cambria Math"/>
              <w:sz w:val="24"/>
            </w:rPr>
            <m:t>∆</m:t>
          </m:r>
        </w:ins>
        <m:sSubSup>
          <m:sSubSupPr>
            <m:ctrlPr>
              <w:ins w:id="827" w:author="Pisces" w:date="2025-05-18T21:41:00Z">
                <w:rPr>
                  <w:rFonts w:ascii="Cambria Math" w:hAnsi="Cambria Math" w:cs="Cambria Math"/>
                  <w:sz w:val="24"/>
                </w:rPr>
              </w:ins>
            </m:ctrlPr>
          </m:sSubSupPr>
          <m:e>
            <w:ins w:id="828" w:author="Pisces" w:date="2025-05-18T21:41:00Z">
              <m:r>
                <m:rPr>
                  <m:sty m:val="p"/>
                </m:rPr>
                <w:rPr>
                  <w:rFonts w:ascii="Cambria Math" w:hAnsi="Cambria Math" w:cs="Cambria Math"/>
                  <w:sz w:val="24"/>
                </w:rPr>
                <m:t>L</m:t>
              </m:r>
            </w:ins>
            <m:ctrlPr>
              <w:ins w:id="829" w:author="Pisces" w:date="2025-05-18T21:41:00Z">
                <w:rPr>
                  <w:rFonts w:ascii="Cambria Math" w:hAnsi="Cambria Math" w:cs="Cambria Math"/>
                  <w:sz w:val="24"/>
                </w:rPr>
              </w:ins>
            </m:ctrlPr>
          </m:e>
          <m:sub>
            <w:ins w:id="830" w:author="Pisces" w:date="2025-05-18T21:41:00Z">
              <m:r>
                <m:rPr>
                  <m:sty m:val="p"/>
                </m:rPr>
                <w:rPr>
                  <w:rFonts w:ascii="Cambria Math" w:hAnsi="Cambria Math" w:cs="Cambria Math"/>
                  <w:sz w:val="24"/>
                </w:rPr>
                <m:t>τ,t,</m:t>
              </m:r>
            </w:ins>
            <w:ins w:id="831" w:author="Pisces" w:date="2025-05-18T21:41:00Z">
              <m:r>
                <m:rPr>
                  <m:sty m:val="p"/>
                </m:rPr>
                <w:rPr>
                  <w:rFonts w:hint="eastAsia" w:ascii="Cambria Math" w:hAnsi="Cambria Math" w:cs="Cambria Math"/>
                  <w:sz w:val="24"/>
                </w:rPr>
                <m:t>max</m:t>
              </m:r>
            </w:ins>
            <m:ctrlPr>
              <w:ins w:id="832" w:author="Pisces" w:date="2025-05-18T21:41:00Z">
                <w:rPr>
                  <w:rFonts w:ascii="Cambria Math" w:hAnsi="Cambria Math" w:cs="Cambria Math"/>
                  <w:sz w:val="24"/>
                </w:rPr>
              </w:ins>
            </m:ctrlPr>
          </m:sub>
          <m:sup>
            <w:ins w:id="833" w:author="Pisces" w:date="2025-05-18T21:41:00Z">
              <m:r>
                <m:rPr>
                  <m:sty m:val="p"/>
                </m:rPr>
                <w:rPr>
                  <w:rFonts w:hint="eastAsia" w:ascii="Cambria Math" w:hAnsi="Cambria Math" w:cs="Cambria Math"/>
                  <w:sz w:val="24"/>
                </w:rPr>
                <m:t>cut</m:t>
              </m:r>
            </w:ins>
            <m:ctrlPr>
              <w:ins w:id="834" w:author="Pisces" w:date="2025-05-18T21:41:00Z">
                <w:rPr>
                  <w:rFonts w:ascii="Cambria Math" w:hAnsi="Cambria Math" w:cs="Cambria Math"/>
                  <w:sz w:val="24"/>
                </w:rPr>
              </w:ins>
            </m:ctrlPr>
          </m:sup>
        </m:sSubSup>
      </m:oMath>
      <w:ins w:id="835" w:author="Pisces" w:date="2025-05-18T22:11:00Z">
        <w:r>
          <w:rPr>
            <w:rFonts w:hint="eastAsia" w:hAnsi="Cambria Math" w:cs="Cambria Math"/>
            <w:sz w:val="24"/>
          </w:rPr>
          <w:t>为</w:t>
        </w:r>
      </w:ins>
      <m:oMath>
        <w:ins w:id="836" w:author="Pisces" w:date="2025-05-18T21:41:00Z">
          <m:r>
            <m:rPr>
              <m:sty m:val="p"/>
            </m:rPr>
            <w:rPr>
              <w:rFonts w:ascii="Cambria Math" w:hAnsi="Cambria Math" w:cs="Cambria Math"/>
              <w:sz w:val="24"/>
            </w:rPr>
            <m:t>∆</m:t>
          </m:r>
        </w:ins>
        <m:sSubSup>
          <m:sSubSupPr>
            <m:ctrlPr>
              <w:ins w:id="837" w:author="Pisces" w:date="2025-05-18T21:41:00Z">
                <w:rPr>
                  <w:rFonts w:ascii="Cambria Math" w:hAnsi="Cambria Math" w:cs="Cambria Math"/>
                  <w:sz w:val="24"/>
                </w:rPr>
              </w:ins>
            </m:ctrlPr>
          </m:sSubSupPr>
          <m:e>
            <w:ins w:id="838" w:author="Pisces" w:date="2025-05-18T21:41:00Z">
              <m:r>
                <m:rPr>
                  <m:sty m:val="p"/>
                </m:rPr>
                <w:rPr>
                  <w:rFonts w:ascii="Cambria Math" w:hAnsi="Cambria Math" w:cs="Cambria Math"/>
                  <w:sz w:val="24"/>
                </w:rPr>
                <m:t>L</m:t>
              </m:r>
            </w:ins>
            <m:ctrlPr>
              <w:ins w:id="839" w:author="Pisces" w:date="2025-05-18T21:41:00Z">
                <w:rPr>
                  <w:rFonts w:ascii="Cambria Math" w:hAnsi="Cambria Math" w:cs="Cambria Math"/>
                  <w:sz w:val="24"/>
                </w:rPr>
              </w:ins>
            </m:ctrlPr>
          </m:e>
          <m:sub>
            <w:ins w:id="840" w:author="Pisces" w:date="2025-05-18T21:41:00Z">
              <m:r>
                <m:rPr>
                  <m:sty m:val="p"/>
                </m:rPr>
                <w:rPr>
                  <w:rFonts w:ascii="Cambria Math" w:hAnsi="Cambria Math" w:cs="Cambria Math"/>
                  <w:sz w:val="24"/>
                </w:rPr>
                <m:t>τ,t</m:t>
              </m:r>
            </w:ins>
            <m:ctrlPr>
              <w:ins w:id="841" w:author="Pisces" w:date="2025-05-18T21:41:00Z">
                <w:rPr>
                  <w:rFonts w:ascii="Cambria Math" w:hAnsi="Cambria Math" w:cs="Cambria Math"/>
                  <w:sz w:val="24"/>
                </w:rPr>
              </w:ins>
            </m:ctrlPr>
          </m:sub>
          <m:sup>
            <w:ins w:id="842" w:author="Pisces" w:date="2025-05-18T21:41:00Z">
              <m:r>
                <m:rPr>
                  <m:sty m:val="p"/>
                </m:rPr>
                <w:rPr>
                  <w:rFonts w:hint="eastAsia" w:ascii="Cambria Math" w:hAnsi="Cambria Math" w:cs="Cambria Math"/>
                  <w:sz w:val="24"/>
                </w:rPr>
                <m:t>cut</m:t>
              </m:r>
            </w:ins>
            <m:ctrlPr>
              <w:ins w:id="843" w:author="Pisces" w:date="2025-05-18T21:41:00Z">
                <w:rPr>
                  <w:rFonts w:ascii="Cambria Math" w:hAnsi="Cambria Math" w:cs="Cambria Math"/>
                  <w:sz w:val="24"/>
                </w:rPr>
              </w:ins>
            </m:ctrlPr>
          </m:sup>
        </m:sSubSup>
      </m:oMath>
      <w:ins w:id="844" w:author="Pisces" w:date="2025-05-18T21:41:00Z">
        <w:r>
          <w:rPr>
            <w:rFonts w:hint="eastAsia" w:hAnsi="Cambria Math" w:cs="Cambria Math"/>
            <w:sz w:val="24"/>
          </w:rPr>
          <w:t>上限</w:t>
        </w:r>
      </w:ins>
      <w:ins w:id="845" w:author="Pisces" w:date="2025-05-18T21:46:00Z">
        <w:r>
          <w:rPr>
            <w:rFonts w:hint="eastAsia" w:hAnsi="Cambria Math" w:cs="Cambria Math"/>
            <w:sz w:val="24"/>
          </w:rPr>
          <w:t>。</w:t>
        </w:r>
      </w:ins>
    </w:p>
    <w:p w14:paraId="1C2FDDDE">
      <w:pPr>
        <w:spacing w:line="360" w:lineRule="auto"/>
        <w:rPr>
          <w:rFonts w:hint="eastAsia" w:asciiTheme="minorEastAsia" w:hAnsiTheme="minorEastAsia" w:cstheme="minorEastAsia"/>
          <w:sz w:val="24"/>
        </w:rPr>
      </w:pPr>
    </w:p>
    <w:p w14:paraId="0283FF83">
      <w:pPr>
        <w:numPr>
          <w:ilvl w:val="0"/>
          <w:numId w:val="0"/>
        </w:numPr>
        <w:spacing w:line="360" w:lineRule="auto"/>
        <w:rPr>
          <w:ins w:id="846" w:author="Pisces" w:date="2025-05-18T22:16:00Z"/>
          <w:rFonts w:hint="eastAsia" w:asciiTheme="minorEastAsia" w:hAnsiTheme="minorEastAsia" w:cstheme="minorEastAsia"/>
          <w:sz w:val="24"/>
        </w:rPr>
      </w:pPr>
      <w:ins w:id="847" w:author="Pisces" w:date="2025-05-21T14:53:00Z">
        <w:r>
          <w:rPr>
            <w:rFonts w:asciiTheme="minorEastAsia" w:hAnsiTheme="minorEastAsia" w:cstheme="minorEastAsia"/>
            <w:sz w:val="24"/>
          </w:rPr>
          <w:t>4.2</w:t>
        </w:r>
      </w:ins>
      <w:ins w:id="848" w:author="Pisces" w:date="2025-05-18T22:16:00Z">
        <w:r>
          <w:rPr>
            <w:rFonts w:hint="eastAsia" w:asciiTheme="minorEastAsia" w:hAnsiTheme="minorEastAsia" w:cstheme="minorEastAsia"/>
            <w:sz w:val="24"/>
          </w:rPr>
          <w:t>双层优化调度运行模型</w:t>
        </w:r>
      </w:ins>
    </w:p>
    <w:p w14:paraId="23EDD94B">
      <w:pPr>
        <w:spacing w:line="360" w:lineRule="auto"/>
        <w:ind w:firstLine="480" w:firstLineChars="200"/>
        <w:rPr>
          <w:ins w:id="849" w:author="Pisces" w:date="2025-05-18T22:16:00Z"/>
          <w:rFonts w:hAnsi="Cambria Math" w:cs="Cambria Math"/>
          <w:sz w:val="24"/>
        </w:rPr>
      </w:pPr>
      <w:ins w:id="850" w:author="Pisces" w:date="2025-05-18T22:16:00Z">
        <w:r>
          <w:rPr>
            <w:rFonts w:hint="eastAsia" w:hAnsi="Cambria Math" w:cs="Cambria Math"/>
            <w:sz w:val="24"/>
          </w:rPr>
          <w:t>在完成对需求响应的建模后开始建立考虑需求响应，基于ADMM的电热氢综合能源系统的双层优化调度模型。</w:t>
        </w:r>
      </w:ins>
    </w:p>
    <w:p w14:paraId="7290AACD">
      <w:pPr>
        <w:spacing w:line="360" w:lineRule="auto"/>
        <w:ind w:firstLine="480" w:firstLineChars="200"/>
        <w:rPr>
          <w:ins w:id="851" w:author="Pisces" w:date="2025-05-18T22:16:00Z"/>
          <w:rFonts w:hAnsi="Cambria Math" w:cs="Cambria Math"/>
          <w:sz w:val="24"/>
        </w:rPr>
      </w:pPr>
      <w:ins w:id="852" w:author="Pisces" w:date="2025-05-18T22:16:00Z">
        <w:r>
          <w:rPr>
            <w:rFonts w:hint="eastAsia" w:hAnsi="Cambria Math" w:cs="Cambria Math"/>
            <w:sz w:val="24"/>
          </w:rPr>
          <w:t>在进行削峰填谷的同时，利用每个建筑内部的分布式能量控制器对楼内负荷进行监测并计算出其期望交互功率，在向能量集中优化调度中心进行报备。对于每座建筑，其净功率值计算公式为</w:t>
        </w:r>
      </w:ins>
    </w:p>
    <w:p w14:paraId="5D88A752">
      <w:pPr>
        <w:spacing w:line="360" w:lineRule="auto"/>
        <w:ind w:firstLine="480" w:firstLineChars="200"/>
        <w:rPr>
          <w:ins w:id="853" w:author="Pisces" w:date="2025-05-18T22:16:00Z"/>
          <w:rFonts w:hAnsi="Cambria Math" w:cs="Cambria Math"/>
          <w:sz w:val="24"/>
        </w:rPr>
      </w:pPr>
      <m:oMathPara>
        <m:oMath>
          <m:sSub>
            <m:sSubPr>
              <m:ctrlPr>
                <w:ins w:id="854" w:author="Pisces" w:date="2025-05-18T22:16:00Z">
                  <w:rPr>
                    <w:rFonts w:ascii="Cambria Math" w:hAnsi="Cambria Math" w:cs="Cambria Math"/>
                    <w:i/>
                    <w:sz w:val="24"/>
                  </w:rPr>
                </w:ins>
              </m:ctrlPr>
            </m:sSubPr>
            <m:e>
              <w:ins w:id="855" w:author="Pisces" w:date="2025-05-18T22:16:00Z">
                <m:r>
                  <m:rPr/>
                  <w:rPr>
                    <w:rFonts w:ascii="Cambria Math" w:hAnsi="Cambria Math" w:cs="Cambria Math"/>
                    <w:sz w:val="24"/>
                  </w:rPr>
                  <m:t>P</m:t>
                </m:r>
              </w:ins>
              <m:ctrlPr>
                <w:ins w:id="856" w:author="Pisces" w:date="2025-05-18T22:16:00Z">
                  <w:rPr>
                    <w:rFonts w:ascii="Cambria Math" w:hAnsi="Cambria Math" w:cs="Cambria Math"/>
                    <w:i/>
                    <w:sz w:val="24"/>
                  </w:rPr>
                </w:ins>
              </m:ctrlPr>
            </m:e>
            <m:sub>
              <w:ins w:id="857" w:author="Pisces" w:date="2025-05-18T22:16:00Z">
                <m:r>
                  <m:rPr/>
                  <w:rPr>
                    <w:rFonts w:ascii="Cambria Math" w:hAnsi="Cambria Math" w:cs="Cambria Math"/>
                    <w:sz w:val="24"/>
                  </w:rPr>
                  <m:t>i,net</m:t>
                </m:r>
              </w:ins>
              <m:ctrlPr>
                <w:ins w:id="858" w:author="Pisces" w:date="2025-05-18T22:16:00Z">
                  <w:rPr>
                    <w:rFonts w:ascii="Cambria Math" w:hAnsi="Cambria Math" w:cs="Cambria Math"/>
                    <w:i/>
                    <w:sz w:val="24"/>
                  </w:rPr>
                </w:ins>
              </m:ctrlPr>
            </m:sub>
          </m:sSub>
          <w:ins w:id="859" w:author="Pisces" w:date="2025-05-18T22:16:00Z">
            <m:r>
              <m:rPr/>
              <w:rPr>
                <w:rFonts w:ascii="Cambria Math" w:hAnsi="Cambria Math" w:cs="Cambria Math"/>
                <w:sz w:val="24"/>
              </w:rPr>
              <m:t>(t)=</m:t>
            </m:r>
          </w:ins>
          <m:sSub>
            <m:sSubPr>
              <m:ctrlPr>
                <w:ins w:id="860" w:author="Pisces" w:date="2025-05-18T22:16:00Z">
                  <w:rPr>
                    <w:rFonts w:ascii="Cambria Math" w:hAnsi="Cambria Math" w:cs="Cambria Math"/>
                    <w:i/>
                    <w:sz w:val="24"/>
                  </w:rPr>
                </w:ins>
              </m:ctrlPr>
            </m:sSubPr>
            <m:e>
              <w:ins w:id="861" w:author="Pisces" w:date="2025-05-18T22:16:00Z">
                <m:r>
                  <m:rPr/>
                  <w:rPr>
                    <w:rFonts w:ascii="Cambria Math" w:hAnsi="Cambria Math" w:cs="Cambria Math"/>
                    <w:sz w:val="24"/>
                  </w:rPr>
                  <m:t>P</m:t>
                </m:r>
              </w:ins>
              <m:ctrlPr>
                <w:ins w:id="862" w:author="Pisces" w:date="2025-05-18T22:16:00Z">
                  <w:rPr>
                    <w:rFonts w:ascii="Cambria Math" w:hAnsi="Cambria Math" w:cs="Cambria Math"/>
                    <w:i/>
                    <w:sz w:val="24"/>
                  </w:rPr>
                </w:ins>
              </m:ctrlPr>
            </m:e>
            <m:sub>
              <w:ins w:id="863" w:author="Pisces" w:date="2025-05-18T22:16:00Z">
                <m:r>
                  <m:rPr/>
                  <w:rPr>
                    <w:rFonts w:ascii="Cambria Math" w:hAnsi="Cambria Math" w:cs="Cambria Math"/>
                    <w:sz w:val="24"/>
                  </w:rPr>
                  <m:t>i,pv</m:t>
                </m:r>
              </w:ins>
              <m:ctrlPr>
                <w:ins w:id="864" w:author="Pisces" w:date="2025-05-18T22:16:00Z">
                  <w:rPr>
                    <w:rFonts w:ascii="Cambria Math" w:hAnsi="Cambria Math" w:cs="Cambria Math"/>
                    <w:i/>
                    <w:sz w:val="24"/>
                  </w:rPr>
                </w:ins>
              </m:ctrlPr>
            </m:sub>
          </m:sSub>
          <w:ins w:id="865" w:author="Pisces" w:date="2025-05-18T22:16:00Z">
            <m:r>
              <m:rPr/>
              <w:rPr>
                <w:rFonts w:ascii="Cambria Math" w:hAnsi="Cambria Math" w:cs="Cambria Math"/>
                <w:sz w:val="24"/>
              </w:rPr>
              <m:t>(t)−</m:t>
            </m:r>
          </w:ins>
          <m:sSub>
            <m:sSubPr>
              <m:ctrlPr>
                <w:ins w:id="866" w:author="Pisces" w:date="2025-05-18T22:16:00Z">
                  <w:rPr>
                    <w:rFonts w:ascii="Cambria Math" w:hAnsi="Cambria Math" w:cs="Cambria Math"/>
                    <w:i/>
                    <w:sz w:val="24"/>
                  </w:rPr>
                </w:ins>
              </m:ctrlPr>
            </m:sSubPr>
            <m:e>
              <w:ins w:id="867" w:author="Pisces" w:date="2025-05-18T22:16:00Z">
                <m:r>
                  <m:rPr/>
                  <w:rPr>
                    <w:rFonts w:ascii="Cambria Math" w:hAnsi="Cambria Math" w:cs="Cambria Math"/>
                    <w:sz w:val="24"/>
                  </w:rPr>
                  <m:t>L</m:t>
                </m:r>
              </w:ins>
              <m:ctrlPr>
                <w:ins w:id="868" w:author="Pisces" w:date="2025-05-18T22:16:00Z">
                  <w:rPr>
                    <w:rFonts w:ascii="Cambria Math" w:hAnsi="Cambria Math" w:cs="Cambria Math"/>
                    <w:i/>
                    <w:sz w:val="24"/>
                  </w:rPr>
                </w:ins>
              </m:ctrlPr>
            </m:e>
            <m:sub>
              <w:ins w:id="869" w:author="Pisces" w:date="2025-05-18T22:16:00Z">
                <m:r>
                  <m:rPr/>
                  <w:rPr>
                    <w:rFonts w:ascii="Cambria Math" w:hAnsi="Cambria Math" w:cs="Cambria Math"/>
                    <w:sz w:val="24"/>
                  </w:rPr>
                  <m:t>i,load</m:t>
                </m:r>
              </w:ins>
              <m:ctrlPr>
                <w:ins w:id="870" w:author="Pisces" w:date="2025-05-18T22:16:00Z">
                  <w:rPr>
                    <w:rFonts w:ascii="Cambria Math" w:hAnsi="Cambria Math" w:cs="Cambria Math"/>
                    <w:i/>
                    <w:sz w:val="24"/>
                  </w:rPr>
                </w:ins>
              </m:ctrlPr>
            </m:sub>
          </m:sSub>
          <w:ins w:id="871" w:author="Pisces" w:date="2025-05-18T22:16:00Z">
            <m:r>
              <m:rPr/>
              <w:rPr>
                <w:rFonts w:ascii="Cambria Math" w:hAnsi="Cambria Math" w:cs="Cambria Math"/>
                <w:sz w:val="24"/>
              </w:rPr>
              <m:t>(t)</m:t>
            </m:r>
          </w:ins>
        </m:oMath>
      </m:oMathPara>
    </w:p>
    <w:p w14:paraId="1D884C96">
      <w:pPr>
        <w:spacing w:line="360" w:lineRule="auto"/>
        <w:ind w:firstLine="480" w:firstLineChars="200"/>
        <w:rPr>
          <w:ins w:id="872" w:author="Pisces" w:date="2025-05-18T22:16:00Z"/>
          <w:rFonts w:hAnsi="Cambria Math" w:cs="Cambria Math"/>
          <w:sz w:val="24"/>
        </w:rPr>
      </w:pPr>
      <m:oMathPara>
        <m:oMath>
          <m:sSub>
            <m:sSubPr>
              <m:ctrlPr>
                <w:ins w:id="873" w:author="Pisces" w:date="2025-05-18T22:16:00Z">
                  <w:rPr>
                    <w:rFonts w:ascii="Cambria Math" w:hAnsi="Cambria Math" w:cs="Cambria Math"/>
                    <w:i/>
                    <w:sz w:val="24"/>
                  </w:rPr>
                </w:ins>
              </m:ctrlPr>
            </m:sSubPr>
            <m:e>
              <w:ins w:id="874" w:author="Pisces" w:date="2025-05-18T22:16:00Z">
                <m:r>
                  <m:rPr/>
                  <w:rPr>
                    <w:rFonts w:ascii="Cambria Math" w:hAnsi="Cambria Math" w:cs="Cambria Math"/>
                    <w:sz w:val="24"/>
                  </w:rPr>
                  <m:t>P</m:t>
                </m:r>
              </w:ins>
              <m:ctrlPr>
                <w:ins w:id="875" w:author="Pisces" w:date="2025-05-18T22:16:00Z">
                  <w:rPr>
                    <w:rFonts w:ascii="Cambria Math" w:hAnsi="Cambria Math" w:cs="Cambria Math"/>
                    <w:i/>
                    <w:sz w:val="24"/>
                  </w:rPr>
                </w:ins>
              </m:ctrlPr>
            </m:e>
            <m:sub>
              <w:ins w:id="876" w:author="Pisces" w:date="2025-05-18T22:16:00Z">
                <m:r>
                  <m:rPr/>
                  <w:rPr>
                    <w:rFonts w:ascii="Cambria Math" w:hAnsi="Cambria Math" w:cs="Cambria Math"/>
                    <w:sz w:val="24"/>
                  </w:rPr>
                  <m:t>i,rem</m:t>
                </m:r>
              </w:ins>
              <m:ctrlPr>
                <w:ins w:id="877" w:author="Pisces" w:date="2025-05-18T22:16:00Z">
                  <w:rPr>
                    <w:rFonts w:ascii="Cambria Math" w:hAnsi="Cambria Math" w:cs="Cambria Math"/>
                    <w:i/>
                    <w:sz w:val="24"/>
                  </w:rPr>
                </w:ins>
              </m:ctrlPr>
            </m:sub>
          </m:sSub>
          <w:ins w:id="878" w:author="Pisces" w:date="2025-05-18T22:16:00Z">
            <m:r>
              <m:rPr/>
              <w:rPr>
                <w:rFonts w:ascii="Cambria Math" w:hAnsi="Cambria Math" w:cs="Cambria Math"/>
                <w:sz w:val="24"/>
              </w:rPr>
              <m:t>(t)=</m:t>
            </m:r>
          </w:ins>
          <m:sSub>
            <m:sSubPr>
              <m:ctrlPr>
                <w:ins w:id="879" w:author="Pisces" w:date="2025-05-18T22:16:00Z">
                  <w:rPr>
                    <w:rFonts w:ascii="Cambria Math" w:hAnsi="Cambria Math" w:cs="Cambria Math"/>
                    <w:i/>
                    <w:sz w:val="24"/>
                  </w:rPr>
                </w:ins>
              </m:ctrlPr>
            </m:sSubPr>
            <m:e>
              <w:ins w:id="880" w:author="Pisces" w:date="2025-05-18T22:16:00Z">
                <m:r>
                  <m:rPr/>
                  <w:rPr>
                    <w:rFonts w:ascii="Cambria Math" w:hAnsi="Cambria Math" w:cs="Cambria Math"/>
                    <w:sz w:val="24"/>
                  </w:rPr>
                  <m:t>P</m:t>
                </m:r>
              </w:ins>
              <m:ctrlPr>
                <w:ins w:id="881" w:author="Pisces" w:date="2025-05-18T22:16:00Z">
                  <w:rPr>
                    <w:rFonts w:ascii="Cambria Math" w:hAnsi="Cambria Math" w:cs="Cambria Math"/>
                    <w:i/>
                    <w:sz w:val="24"/>
                  </w:rPr>
                </w:ins>
              </m:ctrlPr>
            </m:e>
            <m:sub>
              <w:ins w:id="882" w:author="Pisces" w:date="2025-05-18T22:16:00Z">
                <m:r>
                  <m:rPr/>
                  <w:rPr>
                    <w:rFonts w:ascii="Cambria Math" w:hAnsi="Cambria Math" w:cs="Cambria Math"/>
                    <w:sz w:val="24"/>
                  </w:rPr>
                  <m:t>i,net</m:t>
                </m:r>
              </w:ins>
              <m:ctrlPr>
                <w:ins w:id="883" w:author="Pisces" w:date="2025-05-18T22:16:00Z">
                  <w:rPr>
                    <w:rFonts w:ascii="Cambria Math" w:hAnsi="Cambria Math" w:cs="Cambria Math"/>
                    <w:i/>
                    <w:sz w:val="24"/>
                  </w:rPr>
                </w:ins>
              </m:ctrlPr>
            </m:sub>
          </m:sSub>
          <w:ins w:id="884" w:author="Pisces" w:date="2025-05-18T22:16:00Z">
            <m:r>
              <m:rPr/>
              <w:rPr>
                <w:rFonts w:ascii="Cambria Math" w:hAnsi="Cambria Math" w:cs="Cambria Math"/>
                <w:sz w:val="24"/>
              </w:rPr>
              <m:t>(t)−</m:t>
            </m:r>
          </w:ins>
          <m:sSub>
            <m:sSubPr>
              <m:ctrlPr>
                <w:ins w:id="885" w:author="Pisces" w:date="2025-05-18T22:16:00Z">
                  <w:rPr>
                    <w:rFonts w:ascii="Cambria Math" w:hAnsi="Cambria Math" w:cs="Cambria Math"/>
                    <w:i/>
                    <w:sz w:val="24"/>
                  </w:rPr>
                </w:ins>
              </m:ctrlPr>
            </m:sSubPr>
            <m:e>
              <w:ins w:id="886" w:author="Pisces" w:date="2025-05-18T22:16:00Z">
                <m:r>
                  <m:rPr/>
                  <w:rPr>
                    <w:rFonts w:ascii="Cambria Math" w:hAnsi="Cambria Math" w:cs="Cambria Math"/>
                    <w:sz w:val="24"/>
                  </w:rPr>
                  <m:t>P</m:t>
                </m:r>
              </w:ins>
              <m:ctrlPr>
                <w:ins w:id="887" w:author="Pisces" w:date="2025-05-18T22:16:00Z">
                  <w:rPr>
                    <w:rFonts w:ascii="Cambria Math" w:hAnsi="Cambria Math" w:cs="Cambria Math"/>
                    <w:i/>
                    <w:sz w:val="24"/>
                  </w:rPr>
                </w:ins>
              </m:ctrlPr>
            </m:e>
            <m:sub>
              <w:ins w:id="888" w:author="Pisces" w:date="2025-05-18T22:16:00Z">
                <m:r>
                  <m:rPr/>
                  <w:rPr>
                    <w:rFonts w:ascii="Cambria Math" w:hAnsi="Cambria Math" w:cs="Cambria Math"/>
                    <w:sz w:val="24"/>
                  </w:rPr>
                  <m:t>i,ex</m:t>
                </m:r>
              </w:ins>
              <m:ctrlPr>
                <w:ins w:id="889" w:author="Pisces" w:date="2025-05-18T22:16:00Z">
                  <w:rPr>
                    <w:rFonts w:ascii="Cambria Math" w:hAnsi="Cambria Math" w:cs="Cambria Math"/>
                    <w:i/>
                    <w:sz w:val="24"/>
                  </w:rPr>
                </w:ins>
              </m:ctrlPr>
            </m:sub>
          </m:sSub>
          <w:ins w:id="890" w:author="Pisces" w:date="2025-05-18T22:16:00Z">
            <m:r>
              <m:rPr/>
              <w:rPr>
                <w:rFonts w:ascii="Cambria Math" w:hAnsi="Cambria Math" w:cs="Cambria Math"/>
                <w:sz w:val="24"/>
              </w:rPr>
              <m:t>(t)</m:t>
            </m:r>
          </w:ins>
        </m:oMath>
      </m:oMathPara>
    </w:p>
    <w:p w14:paraId="064BE9E5">
      <w:pPr>
        <w:spacing w:line="360" w:lineRule="auto"/>
        <w:rPr>
          <w:ins w:id="891" w:author="Pisces" w:date="2025-05-18T22:16:00Z"/>
          <w:rFonts w:hAnsi="Cambria Math" w:cs="Cambria Math"/>
          <w:sz w:val="24"/>
        </w:rPr>
      </w:pPr>
      <w:ins w:id="892" w:author="Pisces" w:date="2025-05-18T22:16:00Z">
        <w:r>
          <w:rPr>
            <w:rFonts w:hint="eastAsia" w:hAnsi="Cambria Math" w:cs="Cambria Math"/>
            <w:sz w:val="24"/>
          </w:rPr>
          <w:t>其中</w:t>
        </w:r>
      </w:ins>
      <m:oMath>
        <m:sSub>
          <m:sSubPr>
            <m:ctrlPr>
              <w:ins w:id="893" w:author="Pisces" w:date="2025-05-18T22:16:00Z">
                <w:rPr>
                  <w:rFonts w:ascii="Cambria Math" w:hAnsi="Cambria Math" w:cs="Cambria Math"/>
                  <w:i/>
                  <w:sz w:val="24"/>
                </w:rPr>
              </w:ins>
            </m:ctrlPr>
          </m:sSubPr>
          <m:e>
            <w:ins w:id="894" w:author="Pisces" w:date="2025-05-18T22:16:00Z">
              <m:r>
                <m:rPr/>
                <w:rPr>
                  <w:rFonts w:ascii="Cambria Math" w:hAnsi="Cambria Math" w:cs="Cambria Math"/>
                  <w:sz w:val="24"/>
                </w:rPr>
                <m:t>P</m:t>
              </m:r>
            </w:ins>
            <m:ctrlPr>
              <w:ins w:id="895" w:author="Pisces" w:date="2025-05-18T22:16:00Z">
                <w:rPr>
                  <w:rFonts w:ascii="Cambria Math" w:hAnsi="Cambria Math" w:cs="Cambria Math"/>
                  <w:i/>
                  <w:sz w:val="24"/>
                </w:rPr>
              </w:ins>
            </m:ctrlPr>
          </m:e>
          <m:sub>
            <w:ins w:id="896" w:author="Pisces" w:date="2025-05-18T22:16:00Z">
              <m:r>
                <m:rPr/>
                <w:rPr>
                  <w:rFonts w:ascii="Cambria Math" w:hAnsi="Cambria Math" w:cs="Cambria Math"/>
                  <w:sz w:val="24"/>
                </w:rPr>
                <m:t>i,net</m:t>
              </m:r>
            </w:ins>
            <m:ctrlPr>
              <w:ins w:id="897" w:author="Pisces" w:date="2025-05-18T22:16:00Z">
                <w:rPr>
                  <w:rFonts w:ascii="Cambria Math" w:hAnsi="Cambria Math" w:cs="Cambria Math"/>
                  <w:i/>
                  <w:sz w:val="24"/>
                </w:rPr>
              </w:ins>
            </m:ctrlPr>
          </m:sub>
        </m:sSub>
        <w:ins w:id="898" w:author="Pisces" w:date="2025-05-18T22:16:00Z">
          <m:r>
            <m:rPr/>
            <w:rPr>
              <w:rFonts w:ascii="Cambria Math" w:hAnsi="Cambria Math" w:cs="Cambria Math"/>
              <w:sz w:val="24"/>
            </w:rPr>
            <m:t>(t)</m:t>
          </m:r>
        </w:ins>
      </m:oMath>
      <w:ins w:id="899" w:author="Pisces" w:date="2025-05-18T22:16:00Z">
        <w:r>
          <w:rPr>
            <w:rFonts w:hint="eastAsia" w:hAnsi="Cambria Math" w:cs="Cambria Math"/>
            <w:sz w:val="24"/>
          </w:rPr>
          <w:t>为建筑i在t时间段的净功率；</w:t>
        </w:r>
      </w:ins>
      <m:oMath>
        <m:sSub>
          <m:sSubPr>
            <m:ctrlPr>
              <w:ins w:id="900" w:author="Pisces" w:date="2025-05-18T22:16:00Z">
                <w:rPr>
                  <w:rFonts w:ascii="Cambria Math" w:hAnsi="Cambria Math" w:cs="Cambria Math"/>
                  <w:i/>
                  <w:sz w:val="24"/>
                </w:rPr>
              </w:ins>
            </m:ctrlPr>
          </m:sSubPr>
          <m:e>
            <w:ins w:id="901" w:author="Pisces" w:date="2025-05-18T22:16:00Z">
              <m:r>
                <m:rPr/>
                <w:rPr>
                  <w:rFonts w:ascii="Cambria Math" w:hAnsi="Cambria Math" w:cs="Cambria Math"/>
                  <w:sz w:val="24"/>
                </w:rPr>
                <m:t>P</m:t>
              </m:r>
            </w:ins>
            <m:ctrlPr>
              <w:ins w:id="902" w:author="Pisces" w:date="2025-05-18T22:16:00Z">
                <w:rPr>
                  <w:rFonts w:ascii="Cambria Math" w:hAnsi="Cambria Math" w:cs="Cambria Math"/>
                  <w:i/>
                  <w:sz w:val="24"/>
                </w:rPr>
              </w:ins>
            </m:ctrlPr>
          </m:e>
          <m:sub>
            <w:ins w:id="903" w:author="Pisces" w:date="2025-05-18T22:16:00Z">
              <m:r>
                <m:rPr/>
                <w:rPr>
                  <w:rFonts w:ascii="Cambria Math" w:hAnsi="Cambria Math" w:cs="Cambria Math"/>
                  <w:sz w:val="24"/>
                </w:rPr>
                <m:t>i,pv</m:t>
              </m:r>
            </w:ins>
            <m:ctrlPr>
              <w:ins w:id="904" w:author="Pisces" w:date="2025-05-18T22:16:00Z">
                <w:rPr>
                  <w:rFonts w:ascii="Cambria Math" w:hAnsi="Cambria Math" w:cs="Cambria Math"/>
                  <w:i/>
                  <w:sz w:val="24"/>
                </w:rPr>
              </w:ins>
            </m:ctrlPr>
          </m:sub>
        </m:sSub>
        <w:ins w:id="905" w:author="Pisces" w:date="2025-05-18T22:16:00Z">
          <m:r>
            <m:rPr/>
            <w:rPr>
              <w:rFonts w:ascii="Cambria Math" w:hAnsi="Cambria Math" w:cs="Cambria Math"/>
              <w:sz w:val="24"/>
            </w:rPr>
            <m:t>(t)</m:t>
          </m:r>
        </w:ins>
      </m:oMath>
      <w:ins w:id="906" w:author="Pisces" w:date="2025-05-18T22:16:00Z">
        <w:r>
          <w:rPr>
            <w:rFonts w:hint="eastAsia" w:hAnsi="Cambria Math" w:cs="Cambria Math"/>
            <w:sz w:val="24"/>
          </w:rPr>
          <w:t>为建筑i在t时段的光伏出力；</w:t>
        </w:r>
      </w:ins>
      <m:oMath>
        <m:sSub>
          <m:sSubPr>
            <m:ctrlPr>
              <w:ins w:id="907" w:author="Pisces" w:date="2025-05-18T22:16:00Z">
                <w:rPr>
                  <w:rFonts w:ascii="Cambria Math" w:hAnsi="Cambria Math" w:cs="Cambria Math"/>
                  <w:i/>
                  <w:sz w:val="24"/>
                </w:rPr>
              </w:ins>
            </m:ctrlPr>
          </m:sSubPr>
          <m:e>
            <w:ins w:id="908" w:author="Pisces" w:date="2025-05-18T22:16:00Z">
              <m:r>
                <m:rPr/>
                <w:rPr>
                  <w:rFonts w:ascii="Cambria Math" w:hAnsi="Cambria Math" w:cs="Cambria Math"/>
                  <w:sz w:val="24"/>
                </w:rPr>
                <m:t>L</m:t>
              </m:r>
            </w:ins>
            <m:ctrlPr>
              <w:ins w:id="909" w:author="Pisces" w:date="2025-05-18T22:16:00Z">
                <w:rPr>
                  <w:rFonts w:ascii="Cambria Math" w:hAnsi="Cambria Math" w:cs="Cambria Math"/>
                  <w:i/>
                  <w:sz w:val="24"/>
                </w:rPr>
              </w:ins>
            </m:ctrlPr>
          </m:e>
          <m:sub>
            <w:ins w:id="910" w:author="Pisces" w:date="2025-05-18T22:16:00Z">
              <m:r>
                <m:rPr/>
                <w:rPr>
                  <w:rFonts w:ascii="Cambria Math" w:hAnsi="Cambria Math" w:cs="Cambria Math"/>
                  <w:sz w:val="24"/>
                </w:rPr>
                <m:t>i,load</m:t>
              </m:r>
            </w:ins>
            <m:ctrlPr>
              <w:ins w:id="911" w:author="Pisces" w:date="2025-05-18T22:16:00Z">
                <w:rPr>
                  <w:rFonts w:ascii="Cambria Math" w:hAnsi="Cambria Math" w:cs="Cambria Math"/>
                  <w:i/>
                  <w:sz w:val="24"/>
                </w:rPr>
              </w:ins>
            </m:ctrlPr>
          </m:sub>
        </m:sSub>
        <w:ins w:id="912" w:author="Pisces" w:date="2025-05-18T22:16:00Z">
          <m:r>
            <m:rPr/>
            <w:rPr>
              <w:rFonts w:ascii="Cambria Math" w:hAnsi="Cambria Math" w:cs="Cambria Math"/>
              <w:sz w:val="24"/>
            </w:rPr>
            <m:t>(t)</m:t>
          </m:r>
        </w:ins>
      </m:oMath>
      <w:ins w:id="913" w:author="Pisces" w:date="2025-05-18T22:16:00Z">
        <w:r>
          <w:rPr>
            <w:rFonts w:hint="eastAsia" w:hAnsi="Cambria Math" w:cs="Cambria Math"/>
            <w:sz w:val="24"/>
          </w:rPr>
          <w:t>为建筑i在t时段的电负荷；</w:t>
        </w:r>
      </w:ins>
      <m:oMath>
        <m:sSub>
          <m:sSubPr>
            <m:ctrlPr>
              <w:ins w:id="914" w:author="Pisces" w:date="2025-05-18T22:16:00Z">
                <w:rPr>
                  <w:rFonts w:ascii="Cambria Math" w:hAnsi="Cambria Math" w:cs="Cambria Math"/>
                  <w:i/>
                  <w:sz w:val="24"/>
                </w:rPr>
              </w:ins>
            </m:ctrlPr>
          </m:sSubPr>
          <m:e>
            <w:ins w:id="915" w:author="Pisces" w:date="2025-05-18T22:16:00Z">
              <m:r>
                <m:rPr/>
                <w:rPr>
                  <w:rFonts w:ascii="Cambria Math" w:hAnsi="Cambria Math" w:cs="Cambria Math"/>
                  <w:sz w:val="24"/>
                </w:rPr>
                <m:t>P</m:t>
              </m:r>
            </w:ins>
            <m:ctrlPr>
              <w:ins w:id="916" w:author="Pisces" w:date="2025-05-18T22:16:00Z">
                <w:rPr>
                  <w:rFonts w:ascii="Cambria Math" w:hAnsi="Cambria Math" w:cs="Cambria Math"/>
                  <w:i/>
                  <w:sz w:val="24"/>
                </w:rPr>
              </w:ins>
            </m:ctrlPr>
          </m:e>
          <m:sub>
            <w:ins w:id="917" w:author="Pisces" w:date="2025-05-18T22:16:00Z">
              <m:r>
                <m:rPr/>
                <w:rPr>
                  <w:rFonts w:ascii="Cambria Math" w:hAnsi="Cambria Math" w:cs="Cambria Math"/>
                  <w:sz w:val="24"/>
                </w:rPr>
                <m:t>i,rem</m:t>
              </m:r>
            </w:ins>
            <m:ctrlPr>
              <w:ins w:id="918" w:author="Pisces" w:date="2025-05-18T22:16:00Z">
                <w:rPr>
                  <w:rFonts w:ascii="Cambria Math" w:hAnsi="Cambria Math" w:cs="Cambria Math"/>
                  <w:i/>
                  <w:sz w:val="24"/>
                </w:rPr>
              </w:ins>
            </m:ctrlPr>
          </m:sub>
        </m:sSub>
        <w:ins w:id="919" w:author="Pisces" w:date="2025-05-18T22:16:00Z">
          <m:r>
            <m:rPr/>
            <w:rPr>
              <w:rFonts w:ascii="Cambria Math" w:hAnsi="Cambria Math" w:cs="Cambria Math"/>
              <w:sz w:val="24"/>
            </w:rPr>
            <m:t>(t)</m:t>
          </m:r>
        </w:ins>
      </m:oMath>
      <w:ins w:id="920" w:author="Pisces" w:date="2025-05-18T22:16:00Z">
        <w:r>
          <w:rPr>
            <w:rFonts w:hint="eastAsia" w:hAnsi="Cambria Math" w:cs="Cambria Math"/>
            <w:sz w:val="24"/>
          </w:rPr>
          <w:t>为建筑i在t时段在功率交互后的剩余功率；</w:t>
        </w:r>
      </w:ins>
      <m:oMath>
        <m:sSub>
          <m:sSubPr>
            <m:ctrlPr>
              <w:ins w:id="921" w:author="Pisces" w:date="2025-05-18T22:16:00Z">
                <w:rPr>
                  <w:rFonts w:ascii="Cambria Math" w:hAnsi="Cambria Math" w:cs="Cambria Math"/>
                  <w:i/>
                  <w:sz w:val="24"/>
                </w:rPr>
              </w:ins>
            </m:ctrlPr>
          </m:sSubPr>
          <m:e>
            <w:ins w:id="922" w:author="Pisces" w:date="2025-05-18T22:16:00Z">
              <m:r>
                <m:rPr/>
                <w:rPr>
                  <w:rFonts w:ascii="Cambria Math" w:hAnsi="Cambria Math" w:cs="Cambria Math"/>
                  <w:sz w:val="24"/>
                </w:rPr>
                <m:t>P</m:t>
              </m:r>
            </w:ins>
            <m:ctrlPr>
              <w:ins w:id="923" w:author="Pisces" w:date="2025-05-18T22:16:00Z">
                <w:rPr>
                  <w:rFonts w:ascii="Cambria Math" w:hAnsi="Cambria Math" w:cs="Cambria Math"/>
                  <w:i/>
                  <w:sz w:val="24"/>
                </w:rPr>
              </w:ins>
            </m:ctrlPr>
          </m:e>
          <m:sub>
            <w:ins w:id="924" w:author="Pisces" w:date="2025-05-18T22:16:00Z">
              <m:r>
                <m:rPr/>
                <w:rPr>
                  <w:rFonts w:ascii="Cambria Math" w:hAnsi="Cambria Math" w:cs="Cambria Math"/>
                  <w:sz w:val="24"/>
                </w:rPr>
                <m:t>i,ex</m:t>
              </m:r>
            </w:ins>
            <m:ctrlPr>
              <w:ins w:id="925" w:author="Pisces" w:date="2025-05-18T22:16:00Z">
                <w:rPr>
                  <w:rFonts w:ascii="Cambria Math" w:hAnsi="Cambria Math" w:cs="Cambria Math"/>
                  <w:i/>
                  <w:sz w:val="24"/>
                </w:rPr>
              </w:ins>
            </m:ctrlPr>
          </m:sub>
        </m:sSub>
        <w:ins w:id="926" w:author="Pisces" w:date="2025-05-18T22:16:00Z">
          <m:r>
            <m:rPr/>
            <w:rPr>
              <w:rFonts w:ascii="Cambria Math" w:hAnsi="Cambria Math" w:cs="Cambria Math"/>
              <w:sz w:val="24"/>
            </w:rPr>
            <m:t>(t)</m:t>
          </m:r>
        </w:ins>
      </m:oMath>
      <w:ins w:id="927" w:author="Pisces" w:date="2025-05-18T22:16:00Z">
        <w:r>
          <w:rPr>
            <w:rFonts w:hint="eastAsia" w:hAnsi="Cambria Math" w:cs="Cambria Math"/>
            <w:sz w:val="24"/>
          </w:rPr>
          <w:t>为建筑i在t时段与其他建筑的</w:t>
        </w:r>
      </w:ins>
      <w:ins w:id="928" w:author="Pisces" w:date="2025-05-19T16:46:00Z">
        <w:r>
          <w:rPr>
            <w:rFonts w:hint="eastAsia" w:hAnsi="Cambria Math" w:cs="Cambria Math"/>
            <w:sz w:val="24"/>
          </w:rPr>
          <w:t>交互</w:t>
        </w:r>
      </w:ins>
      <w:ins w:id="929" w:author="Pisces" w:date="2025-05-18T22:16:00Z">
        <w:r>
          <w:rPr>
            <w:rFonts w:hint="eastAsia" w:hAnsi="Cambria Math" w:cs="Cambria Math"/>
            <w:sz w:val="24"/>
          </w:rPr>
          <w:t>功率。</w:t>
        </w:r>
      </w:ins>
    </w:p>
    <w:p w14:paraId="0ABB927A">
      <w:pPr>
        <w:spacing w:line="360" w:lineRule="auto"/>
        <w:rPr>
          <w:ins w:id="930" w:author="Pisces" w:date="2025-05-18T22:17:00Z"/>
          <w:rFonts w:hint="eastAsia" w:asciiTheme="minorEastAsia" w:hAnsiTheme="minorEastAsia" w:cstheme="minorEastAsia"/>
          <w:sz w:val="24"/>
        </w:rPr>
      </w:pPr>
      <w:ins w:id="931" w:author="Pisces" w:date="2025-05-18T22:17:00Z">
        <w:r>
          <w:rPr>
            <w:rFonts w:hint="eastAsia" w:asciiTheme="minorEastAsia" w:hAnsiTheme="minorEastAsia" w:cstheme="minorEastAsia"/>
            <w:sz w:val="24"/>
          </w:rPr>
          <w:t>4.2.</w:t>
        </w:r>
      </w:ins>
      <w:ins w:id="932" w:author="Pisces" w:date="2025-05-18T22:18:00Z">
        <w:r>
          <w:rPr>
            <w:rFonts w:hint="eastAsia" w:asciiTheme="minorEastAsia" w:hAnsiTheme="minorEastAsia" w:cstheme="minorEastAsia"/>
            <w:sz w:val="24"/>
          </w:rPr>
          <w:t>1 上层</w:t>
        </w:r>
      </w:ins>
      <w:ins w:id="933" w:author="Pisces" w:date="2025-05-19T14:37:00Z">
        <w:r>
          <w:rPr>
            <w:rFonts w:hint="eastAsia" w:asciiTheme="minorEastAsia" w:hAnsiTheme="minorEastAsia" w:cstheme="minorEastAsia"/>
            <w:sz w:val="24"/>
          </w:rPr>
          <w:t>优化</w:t>
        </w:r>
      </w:ins>
      <w:ins w:id="934" w:author="Pisces" w:date="2025-05-18T22:18:00Z">
        <w:r>
          <w:rPr>
            <w:rFonts w:hint="eastAsia" w:asciiTheme="minorEastAsia" w:hAnsiTheme="minorEastAsia" w:cstheme="minorEastAsia"/>
            <w:sz w:val="24"/>
          </w:rPr>
          <w:t>模型</w:t>
        </w:r>
      </w:ins>
    </w:p>
    <w:p w14:paraId="502BF690">
      <w:pPr>
        <w:spacing w:line="360" w:lineRule="auto"/>
        <w:ind w:firstLine="480" w:firstLineChars="200"/>
        <w:rPr>
          <w:ins w:id="935" w:author="Pisces" w:date="2025-05-18T22:19:00Z"/>
          <w:rFonts w:hAnsi="Cambria Math" w:cs="Cambria Math"/>
          <w:sz w:val="24"/>
        </w:rPr>
      </w:pPr>
      <w:ins w:id="936" w:author="Pisces" w:date="2025-05-18T22:18:00Z">
        <w:r>
          <w:rPr>
            <w:rFonts w:hint="eastAsia" w:hAnsi="Cambria Math" w:cs="Cambria Math"/>
            <w:sz w:val="24"/>
          </w:rPr>
          <w:t>上层优化调度模型</w:t>
        </w:r>
      </w:ins>
      <w:ins w:id="937" w:author="Pisces" w:date="2025-05-18T22:19:00Z">
        <w:r>
          <w:rPr>
            <w:rFonts w:hint="eastAsia" w:hAnsi="Cambria Math" w:cs="Cambria Math"/>
            <w:sz w:val="24"/>
          </w:rPr>
          <w:t>的目标函数为</w:t>
        </w:r>
      </w:ins>
    </w:p>
    <w:p w14:paraId="21754CCC">
      <w:pPr>
        <w:spacing w:line="360" w:lineRule="auto"/>
        <w:ind w:firstLine="480" w:firstLineChars="200"/>
        <w:rPr>
          <w:ins w:id="938" w:author="Pisces" w:date="2025-05-18T22:17:00Z"/>
          <w:rFonts w:hAnsi="Cambria Math" w:cs="Cambria Math"/>
          <w:sz w:val="24"/>
        </w:rPr>
      </w:pPr>
      <m:oMathPara>
        <m:oMath>
          <m:sSub>
            <m:sSubPr>
              <m:ctrlPr>
                <w:ins w:id="939" w:author="Pisces" w:date="2025-05-18T22:19:00Z">
                  <w:rPr>
                    <w:rFonts w:ascii="Cambria Math" w:hAnsi="Cambria Math" w:cs="Cambria Math"/>
                    <w:i/>
                    <w:sz w:val="24"/>
                  </w:rPr>
                </w:ins>
              </m:ctrlPr>
            </m:sSubPr>
            <m:e>
              <w:ins w:id="940" w:author="Pisces" w:date="2025-05-18T22:19:00Z">
                <m:r>
                  <m:rPr/>
                  <w:rPr>
                    <w:rFonts w:ascii="Cambria Math" w:hAnsi="Cambria Math" w:cs="Cambria Math"/>
                    <w:sz w:val="24"/>
                  </w:rPr>
                  <m:t>J</m:t>
                </m:r>
              </w:ins>
              <m:ctrlPr>
                <w:ins w:id="941" w:author="Pisces" w:date="2025-05-18T22:19:00Z">
                  <w:rPr>
                    <w:rFonts w:ascii="Cambria Math" w:hAnsi="Cambria Math" w:cs="Cambria Math"/>
                    <w:i/>
                    <w:sz w:val="24"/>
                  </w:rPr>
                </w:ins>
              </m:ctrlPr>
            </m:e>
            <m:sub>
              <w:ins w:id="942" w:author="Pisces" w:date="2025-05-18T22:19:00Z">
                <m:r>
                  <m:rPr/>
                  <w:rPr>
                    <w:rFonts w:ascii="Cambria Math" w:hAnsi="Cambria Math" w:cs="Cambria Math"/>
                    <w:sz w:val="24"/>
                  </w:rPr>
                  <m:t>i</m:t>
                </m:r>
              </w:ins>
              <m:ctrlPr>
                <w:ins w:id="943" w:author="Pisces" w:date="2025-05-18T22:19:00Z">
                  <w:rPr>
                    <w:rFonts w:ascii="Cambria Math" w:hAnsi="Cambria Math" w:cs="Cambria Math"/>
                    <w:i/>
                    <w:sz w:val="24"/>
                  </w:rPr>
                </w:ins>
              </m:ctrlPr>
            </m:sub>
          </m:sSub>
          <w:ins w:id="944" w:author="Pisces" w:date="2025-05-18T22:19:00Z">
            <m:r>
              <m:rPr/>
              <w:rPr>
                <w:rFonts w:ascii="Cambria Math" w:hAnsi="Cambria Math" w:cs="Cambria Math"/>
                <w:sz w:val="24"/>
              </w:rPr>
              <m:t>=</m:t>
            </m:r>
          </w:ins>
          <m:nary>
            <m:naryPr>
              <m:chr m:val="∑"/>
              <m:limLoc m:val="undOvr"/>
              <m:ctrlPr>
                <w:ins w:id="945" w:author="Pisces" w:date="2025-05-19T13:38:00Z">
                  <w:rPr>
                    <w:rFonts w:ascii="Cambria Math" w:hAnsi="Cambria Math" w:cs="Cambria Math"/>
                    <w:i/>
                    <w:sz w:val="24"/>
                  </w:rPr>
                </w:ins>
              </m:ctrlPr>
            </m:naryPr>
            <m:sub>
              <w:ins w:id="946" w:author="Pisces" w:date="2025-05-19T13:38:00Z">
                <m:r>
                  <m:rPr/>
                  <w:rPr>
                    <w:rFonts w:ascii="Cambria Math" w:hAnsi="Cambria Math" w:cs="Cambria Math"/>
                    <w:sz w:val="24"/>
                  </w:rPr>
                  <m:t>i=1</m:t>
                </m:r>
              </w:ins>
              <m:ctrlPr>
                <w:ins w:id="947" w:author="Pisces" w:date="2025-05-19T13:38:00Z">
                  <w:rPr>
                    <w:rFonts w:ascii="Cambria Math" w:hAnsi="Cambria Math" w:cs="Cambria Math"/>
                    <w:i/>
                    <w:sz w:val="24"/>
                  </w:rPr>
                </w:ins>
              </m:ctrlPr>
            </m:sub>
            <m:sup>
              <w:ins w:id="948" w:author="Pisces" w:date="2025-05-19T13:38:00Z">
                <m:r>
                  <m:rPr/>
                  <w:rPr>
                    <w:rFonts w:ascii="Cambria Math" w:hAnsi="Cambria Math" w:cs="Cambria Math"/>
                    <w:sz w:val="24"/>
                  </w:rPr>
                  <m:t>T</m:t>
                </m:r>
              </w:ins>
              <m:ctrlPr>
                <w:ins w:id="949" w:author="Pisces" w:date="2025-05-19T13:38:00Z">
                  <w:rPr>
                    <w:rFonts w:ascii="Cambria Math" w:hAnsi="Cambria Math" w:cs="Cambria Math"/>
                    <w:i/>
                    <w:sz w:val="24"/>
                  </w:rPr>
                </w:ins>
              </m:ctrlPr>
            </m:sup>
            <m:e>
              <m:sSub>
                <m:sSubPr>
                  <m:ctrlPr>
                    <w:ins w:id="950" w:author="Pisces" w:date="2025-05-19T13:38:00Z">
                      <w:rPr>
                        <w:rFonts w:ascii="Cambria Math" w:hAnsi="Cambria Math" w:cs="Cambria Math"/>
                        <w:i/>
                        <w:sz w:val="24"/>
                      </w:rPr>
                    </w:ins>
                  </m:ctrlPr>
                </m:sSubPr>
                <m:e>
                  <w:ins w:id="951" w:author="Pisces" w:date="2025-05-19T13:38:00Z">
                    <m:r>
                      <m:rPr/>
                      <w:rPr>
                        <w:rFonts w:ascii="Cambria Math" w:hAnsi="Cambria Math" w:cs="Cambria Math"/>
                        <w:sz w:val="24"/>
                      </w:rPr>
                      <m:t>J</m:t>
                    </m:r>
                  </w:ins>
                  <m:ctrlPr>
                    <w:ins w:id="952" w:author="Pisces" w:date="2025-05-19T13:38:00Z">
                      <w:rPr>
                        <w:rFonts w:ascii="Cambria Math" w:hAnsi="Cambria Math" w:cs="Cambria Math"/>
                        <w:i/>
                        <w:sz w:val="24"/>
                      </w:rPr>
                    </w:ins>
                  </m:ctrlPr>
                </m:e>
                <m:sub>
                  <w:ins w:id="953" w:author="Pisces" w:date="2025-05-19T13:38:00Z">
                    <m:r>
                      <m:rPr/>
                      <w:rPr>
                        <w:rFonts w:ascii="Cambria Math" w:hAnsi="Cambria Math" w:cs="Cambria Math"/>
                        <w:sz w:val="24"/>
                      </w:rPr>
                      <m:t>i,grid</m:t>
                    </m:r>
                  </w:ins>
                  <m:ctrlPr>
                    <w:ins w:id="954" w:author="Pisces" w:date="2025-05-19T13:38:00Z">
                      <w:rPr>
                        <w:rFonts w:ascii="Cambria Math" w:hAnsi="Cambria Math" w:cs="Cambria Math"/>
                        <w:i/>
                        <w:sz w:val="24"/>
                      </w:rPr>
                    </w:ins>
                  </m:ctrlPr>
                </m:sub>
              </m:sSub>
              <w:ins w:id="955" w:author="Pisces" w:date="2025-05-19T13:38:00Z">
                <m:r>
                  <m:rPr/>
                  <w:rPr>
                    <w:rFonts w:ascii="Cambria Math" w:hAnsi="Cambria Math" w:cs="Cambria Math"/>
                    <w:sz w:val="24"/>
                  </w:rPr>
                  <m:t>(t)</m:t>
                </m:r>
              </w:ins>
              <m:ctrlPr>
                <w:ins w:id="956" w:author="Pisces" w:date="2025-05-19T13:38:00Z">
                  <w:rPr>
                    <w:rFonts w:ascii="Cambria Math" w:hAnsi="Cambria Math" w:cs="Cambria Math"/>
                    <w:i/>
                    <w:sz w:val="24"/>
                  </w:rPr>
                </w:ins>
              </m:ctrlPr>
            </m:e>
          </m:nary>
          <w:ins w:id="957" w:author="Pisces" w:date="2025-05-19T13:38:00Z">
            <m:r>
              <m:rPr/>
              <w:rPr>
                <w:rFonts w:ascii="Cambria Math" w:hAnsi="Cambria Math" w:cs="Cambria Math"/>
                <w:sz w:val="24"/>
              </w:rPr>
              <m:t>+</m:t>
            </m:r>
          </w:ins>
          <m:sSub>
            <m:sSubPr>
              <m:ctrlPr>
                <w:ins w:id="958" w:author="Pisces" w:date="2025-05-19T13:38:00Z">
                  <w:rPr>
                    <w:rFonts w:ascii="Cambria Math" w:hAnsi="Cambria Math" w:cs="Cambria Math"/>
                    <w:i/>
                    <w:sz w:val="24"/>
                  </w:rPr>
                </w:ins>
              </m:ctrlPr>
            </m:sSubPr>
            <m:e>
              <w:ins w:id="959" w:author="Pisces" w:date="2025-05-19T13:39:00Z">
                <m:r>
                  <m:rPr/>
                  <w:rPr>
                    <w:rFonts w:ascii="Cambria Math" w:hAnsi="Cambria Math" w:cs="Cambria Math"/>
                    <w:sz w:val="24"/>
                  </w:rPr>
                  <m:t>J</m:t>
                </m:r>
              </w:ins>
              <m:ctrlPr>
                <w:ins w:id="960" w:author="Pisces" w:date="2025-05-19T13:38:00Z">
                  <w:rPr>
                    <w:rFonts w:ascii="Cambria Math" w:hAnsi="Cambria Math" w:cs="Cambria Math"/>
                    <w:i/>
                    <w:sz w:val="24"/>
                  </w:rPr>
                </w:ins>
              </m:ctrlPr>
            </m:e>
            <m:sub>
              <w:ins w:id="961" w:author="Pisces" w:date="2025-05-19T13:39:00Z">
                <m:r>
                  <m:rPr/>
                  <w:rPr>
                    <w:rFonts w:ascii="Cambria Math" w:hAnsi="Cambria Math" w:cs="Cambria Math"/>
                    <w:sz w:val="24"/>
                  </w:rPr>
                  <m:t>i,op</m:t>
                </m:r>
              </w:ins>
              <m:ctrlPr>
                <w:ins w:id="962" w:author="Pisces" w:date="2025-05-19T13:38:00Z">
                  <w:rPr>
                    <w:rFonts w:ascii="Cambria Math" w:hAnsi="Cambria Math" w:cs="Cambria Math"/>
                    <w:i/>
                    <w:sz w:val="24"/>
                  </w:rPr>
                </w:ins>
              </m:ctrlPr>
            </m:sub>
          </m:sSub>
          <w:ins w:id="963" w:author="Pisces" w:date="2025-05-19T13:39:00Z">
            <m:r>
              <m:rPr/>
              <w:rPr>
                <w:rFonts w:ascii="Cambria Math" w:hAnsi="Cambria Math" w:cs="Cambria Math"/>
                <w:sz w:val="24"/>
              </w:rPr>
              <m:t>(t)+</m:t>
            </m:r>
          </w:ins>
          <m:sSub>
            <m:sSubPr>
              <m:ctrlPr>
                <w:ins w:id="964" w:author="Pisces" w:date="2025-05-19T13:41:00Z">
                  <w:rPr>
                    <w:rFonts w:ascii="Cambria Math" w:hAnsi="Cambria Math" w:cs="Cambria Math"/>
                    <w:i/>
                    <w:sz w:val="24"/>
                  </w:rPr>
                </w:ins>
              </m:ctrlPr>
            </m:sSubPr>
            <m:e>
              <w:ins w:id="965" w:author="Pisces" w:date="2025-05-19T13:41:00Z">
                <m:r>
                  <m:rPr/>
                  <w:rPr>
                    <w:rFonts w:ascii="Cambria Math" w:hAnsi="Cambria Math" w:cs="Cambria Math"/>
                    <w:sz w:val="24"/>
                  </w:rPr>
                  <m:t>J</m:t>
                </m:r>
              </w:ins>
              <m:ctrlPr>
                <w:ins w:id="966" w:author="Pisces" w:date="2025-05-19T13:41:00Z">
                  <w:rPr>
                    <w:rFonts w:ascii="Cambria Math" w:hAnsi="Cambria Math" w:cs="Cambria Math"/>
                    <w:i/>
                    <w:sz w:val="24"/>
                  </w:rPr>
                </w:ins>
              </m:ctrlPr>
            </m:e>
            <m:sub>
              <w:ins w:id="967" w:author="Pisces" w:date="2025-05-19T13:41:00Z">
                <m:r>
                  <m:rPr/>
                  <w:rPr>
                    <w:rFonts w:ascii="Cambria Math" w:hAnsi="Cambria Math" w:cs="Cambria Math"/>
                    <w:sz w:val="24"/>
                  </w:rPr>
                  <m:t>i,ex</m:t>
                </m:r>
              </w:ins>
              <m:ctrlPr>
                <w:ins w:id="968" w:author="Pisces" w:date="2025-05-19T13:41:00Z">
                  <w:rPr>
                    <w:rFonts w:ascii="Cambria Math" w:hAnsi="Cambria Math" w:cs="Cambria Math"/>
                    <w:i/>
                    <w:sz w:val="24"/>
                  </w:rPr>
                </w:ins>
              </m:ctrlPr>
            </m:sub>
          </m:sSub>
          <w:ins w:id="969" w:author="Pisces" w:date="2025-05-19T13:41:00Z">
            <m:r>
              <m:rPr/>
              <w:rPr>
                <w:rFonts w:ascii="Cambria Math" w:hAnsi="Cambria Math" w:cs="Cambria Math"/>
                <w:sz w:val="24"/>
              </w:rPr>
              <m:t>(t)</m:t>
            </m:r>
          </w:ins>
          <w:ins w:id="970" w:author="Pisces" w:date="2025-05-19T13:42:00Z">
            <m:r>
              <m:rPr/>
              <w:rPr>
                <w:rFonts w:ascii="Cambria Math" w:hAnsi="Cambria Math" w:cs="Cambria Math"/>
                <w:sz w:val="24"/>
              </w:rPr>
              <m:t>+</m:t>
            </m:r>
          </w:ins>
          <m:sSub>
            <m:sSubPr>
              <m:ctrlPr>
                <w:ins w:id="971" w:author="Pisces" w:date="2025-05-19T13:39:00Z">
                  <w:rPr>
                    <w:rFonts w:ascii="Cambria Math" w:hAnsi="Cambria Math" w:cs="Cambria Math"/>
                    <w:i/>
                    <w:sz w:val="24"/>
                  </w:rPr>
                </w:ins>
              </m:ctrlPr>
            </m:sSubPr>
            <m:e>
              <w:ins w:id="972" w:author="Pisces" w:date="2025-05-19T13:39:00Z">
                <m:r>
                  <m:rPr/>
                  <w:rPr>
                    <w:rFonts w:ascii="Cambria Math" w:hAnsi="Cambria Math" w:cs="Cambria Math"/>
                    <w:sz w:val="24"/>
                  </w:rPr>
                  <m:t>J</m:t>
                </m:r>
              </w:ins>
              <m:ctrlPr>
                <w:ins w:id="973" w:author="Pisces" w:date="2025-05-19T13:39:00Z">
                  <w:rPr>
                    <w:rFonts w:ascii="Cambria Math" w:hAnsi="Cambria Math" w:cs="Cambria Math"/>
                    <w:i/>
                    <w:sz w:val="24"/>
                  </w:rPr>
                </w:ins>
              </m:ctrlPr>
            </m:e>
            <m:sub>
              <w:ins w:id="974" w:author="Pisces" w:date="2025-05-19T13:39:00Z">
                <m:r>
                  <m:rPr/>
                  <w:rPr>
                    <w:rFonts w:ascii="Cambria Math" w:hAnsi="Cambria Math" w:cs="Cambria Math"/>
                    <w:sz w:val="24"/>
                  </w:rPr>
                  <m:t>i,c</m:t>
                </m:r>
              </w:ins>
              <m:ctrlPr>
                <w:ins w:id="975" w:author="Pisces" w:date="2025-05-19T13:39:00Z">
                  <w:rPr>
                    <w:rFonts w:ascii="Cambria Math" w:hAnsi="Cambria Math" w:cs="Cambria Math"/>
                    <w:i/>
                    <w:sz w:val="24"/>
                  </w:rPr>
                </w:ins>
              </m:ctrlPr>
            </m:sub>
          </m:sSub>
          <w:ins w:id="976" w:author="Pisces" w:date="2025-05-19T13:39:00Z">
            <m:r>
              <m:rPr/>
              <w:rPr>
                <w:rFonts w:ascii="Cambria Math" w:hAnsi="Cambria Math" w:cs="Cambria Math"/>
                <w:sz w:val="24"/>
              </w:rPr>
              <m:t>(t)</m:t>
            </m:r>
          </w:ins>
        </m:oMath>
      </m:oMathPara>
    </w:p>
    <w:p w14:paraId="1EB5EA99">
      <w:pPr>
        <w:spacing w:line="360" w:lineRule="auto"/>
        <w:rPr>
          <w:ins w:id="977" w:author="Pisces" w:date="2025-05-19T13:46:00Z"/>
          <w:rFonts w:hAnsi="Cambria Math" w:cs="Cambria Math"/>
          <w:sz w:val="24"/>
        </w:rPr>
      </w:pPr>
      <w:ins w:id="978" w:author="Pisces" w:date="2025-05-19T13:39:00Z">
        <w:r>
          <w:rPr>
            <w:rFonts w:hint="eastAsia" w:hAnsi="Cambria Math" w:cs="Cambria Math"/>
            <w:sz w:val="24"/>
          </w:rPr>
          <w:t>其中</w:t>
        </w:r>
      </w:ins>
      <m:oMath>
        <m:sSub>
          <m:sSubPr>
            <m:ctrlPr>
              <w:ins w:id="979" w:author="Pisces" w:date="2025-05-19T13:39:00Z">
                <w:rPr>
                  <w:rFonts w:ascii="Cambria Math" w:hAnsi="Cambria Math" w:cs="Cambria Math"/>
                  <w:i/>
                  <w:sz w:val="24"/>
                </w:rPr>
              </w:ins>
            </m:ctrlPr>
          </m:sSubPr>
          <m:e>
            <w:ins w:id="980" w:author="Pisces" w:date="2025-05-19T13:39:00Z">
              <m:r>
                <m:rPr/>
                <w:rPr>
                  <w:rFonts w:ascii="Cambria Math" w:hAnsi="Cambria Math" w:cs="Cambria Math"/>
                  <w:sz w:val="24"/>
                </w:rPr>
                <m:t>J</m:t>
              </m:r>
            </w:ins>
            <m:ctrlPr>
              <w:ins w:id="981" w:author="Pisces" w:date="2025-05-19T13:39:00Z">
                <w:rPr>
                  <w:rFonts w:ascii="Cambria Math" w:hAnsi="Cambria Math" w:cs="Cambria Math"/>
                  <w:i/>
                  <w:sz w:val="24"/>
                </w:rPr>
              </w:ins>
            </m:ctrlPr>
          </m:e>
          <m:sub>
            <w:ins w:id="982" w:author="Pisces" w:date="2025-05-19T13:39:00Z">
              <m:r>
                <m:rPr/>
                <w:rPr>
                  <w:rFonts w:ascii="Cambria Math" w:hAnsi="Cambria Math" w:cs="Cambria Math"/>
                  <w:sz w:val="24"/>
                </w:rPr>
                <m:t>i</m:t>
              </m:r>
            </w:ins>
            <m:ctrlPr>
              <w:ins w:id="983" w:author="Pisces" w:date="2025-05-19T13:39:00Z">
                <w:rPr>
                  <w:rFonts w:ascii="Cambria Math" w:hAnsi="Cambria Math" w:cs="Cambria Math"/>
                  <w:i/>
                  <w:sz w:val="24"/>
                </w:rPr>
              </w:ins>
            </m:ctrlPr>
          </m:sub>
        </m:sSub>
      </m:oMath>
      <w:ins w:id="984" w:author="Pisces" w:date="2025-05-19T13:39:00Z">
        <w:r>
          <w:rPr>
            <w:rFonts w:hint="eastAsia" w:hAnsi="Cambria Math" w:cs="Cambria Math"/>
            <w:sz w:val="24"/>
          </w:rPr>
          <w:t>为建筑i</w:t>
        </w:r>
      </w:ins>
      <w:ins w:id="985" w:author="Pisces" w:date="2025-05-19T13:40:00Z">
        <w:r>
          <w:rPr>
            <w:rFonts w:hint="eastAsia" w:hAnsi="Cambria Math" w:cs="Cambria Math"/>
            <w:sz w:val="24"/>
          </w:rPr>
          <w:t>的</w:t>
        </w:r>
      </w:ins>
      <w:ins w:id="986" w:author="Pisces" w:date="2025-05-19T13:39:00Z">
        <w:r>
          <w:rPr>
            <w:rFonts w:hint="eastAsia" w:hAnsi="Cambria Math" w:cs="Cambria Math"/>
            <w:sz w:val="24"/>
          </w:rPr>
          <w:t>总成本</w:t>
        </w:r>
      </w:ins>
      <w:ins w:id="987" w:author="Pisces" w:date="2025-05-19T13:40:00Z">
        <w:r>
          <w:rPr>
            <w:rFonts w:hint="eastAsia" w:hAnsi="Cambria Math" w:cs="Cambria Math"/>
            <w:sz w:val="24"/>
          </w:rPr>
          <w:t>；</w:t>
        </w:r>
      </w:ins>
      <m:oMath>
        <m:sSub>
          <m:sSubPr>
            <m:ctrlPr>
              <w:ins w:id="988" w:author="Pisces" w:date="2025-05-19T13:40:00Z">
                <w:rPr>
                  <w:rFonts w:ascii="Cambria Math" w:hAnsi="Cambria Math" w:cs="Cambria Math"/>
                  <w:i/>
                  <w:sz w:val="24"/>
                </w:rPr>
              </w:ins>
            </m:ctrlPr>
          </m:sSubPr>
          <m:e>
            <w:ins w:id="989" w:author="Pisces" w:date="2025-05-19T13:40:00Z">
              <m:r>
                <m:rPr/>
                <w:rPr>
                  <w:rFonts w:ascii="Cambria Math" w:hAnsi="Cambria Math" w:cs="Cambria Math"/>
                  <w:sz w:val="24"/>
                </w:rPr>
                <m:t>J</m:t>
              </m:r>
            </w:ins>
            <m:ctrlPr>
              <w:ins w:id="990" w:author="Pisces" w:date="2025-05-19T13:40:00Z">
                <w:rPr>
                  <w:rFonts w:ascii="Cambria Math" w:hAnsi="Cambria Math" w:cs="Cambria Math"/>
                  <w:i/>
                  <w:sz w:val="24"/>
                </w:rPr>
              </w:ins>
            </m:ctrlPr>
          </m:e>
          <m:sub>
            <w:ins w:id="991" w:author="Pisces" w:date="2025-05-19T13:40:00Z">
              <m:r>
                <m:rPr/>
                <w:rPr>
                  <w:rFonts w:ascii="Cambria Math" w:hAnsi="Cambria Math" w:cs="Cambria Math"/>
                  <w:sz w:val="24"/>
                </w:rPr>
                <m:t>i,grid</m:t>
              </m:r>
            </w:ins>
            <m:ctrlPr>
              <w:ins w:id="992" w:author="Pisces" w:date="2025-05-19T13:40:00Z">
                <w:rPr>
                  <w:rFonts w:ascii="Cambria Math" w:hAnsi="Cambria Math" w:cs="Cambria Math"/>
                  <w:i/>
                  <w:sz w:val="24"/>
                </w:rPr>
              </w:ins>
            </m:ctrlPr>
          </m:sub>
        </m:sSub>
        <w:ins w:id="993" w:author="Pisces" w:date="2025-05-19T13:40:00Z">
          <m:r>
            <m:rPr/>
            <w:rPr>
              <w:rFonts w:ascii="Cambria Math" w:hAnsi="Cambria Math" w:cs="Cambria Math"/>
              <w:sz w:val="24"/>
            </w:rPr>
            <m:t>(t)</m:t>
          </m:r>
        </w:ins>
      </m:oMath>
      <w:ins w:id="994" w:author="Pisces" w:date="2025-05-19T13:40:00Z">
        <w:r>
          <w:rPr>
            <w:rFonts w:hint="eastAsia" w:hAnsi="Cambria Math" w:cs="Cambria Math"/>
            <w:sz w:val="24"/>
          </w:rPr>
          <w:t>为建筑i与电网之间的交互成本；</w:t>
        </w:r>
      </w:ins>
      <m:oMath>
        <m:sSub>
          <m:sSubPr>
            <m:ctrlPr>
              <w:ins w:id="995" w:author="Pisces" w:date="2025-05-19T13:40:00Z">
                <w:rPr>
                  <w:rFonts w:ascii="Cambria Math" w:hAnsi="Cambria Math" w:cs="Cambria Math"/>
                  <w:i/>
                  <w:sz w:val="24"/>
                </w:rPr>
              </w:ins>
            </m:ctrlPr>
          </m:sSubPr>
          <m:e>
            <w:ins w:id="996" w:author="Pisces" w:date="2025-05-19T13:40:00Z">
              <m:r>
                <m:rPr/>
                <w:rPr>
                  <w:rFonts w:ascii="Cambria Math" w:hAnsi="Cambria Math" w:cs="Cambria Math"/>
                  <w:sz w:val="24"/>
                </w:rPr>
                <m:t>J</m:t>
              </m:r>
            </w:ins>
            <m:ctrlPr>
              <w:ins w:id="997" w:author="Pisces" w:date="2025-05-19T13:40:00Z">
                <w:rPr>
                  <w:rFonts w:ascii="Cambria Math" w:hAnsi="Cambria Math" w:cs="Cambria Math"/>
                  <w:i/>
                  <w:sz w:val="24"/>
                </w:rPr>
              </w:ins>
            </m:ctrlPr>
          </m:e>
          <m:sub>
            <w:ins w:id="998" w:author="Pisces" w:date="2025-05-19T13:40:00Z">
              <m:r>
                <m:rPr/>
                <w:rPr>
                  <w:rFonts w:ascii="Cambria Math" w:hAnsi="Cambria Math" w:cs="Cambria Math"/>
                  <w:sz w:val="24"/>
                </w:rPr>
                <m:t>i,op</m:t>
              </m:r>
            </w:ins>
            <m:ctrlPr>
              <w:ins w:id="999" w:author="Pisces" w:date="2025-05-19T13:40:00Z">
                <w:rPr>
                  <w:rFonts w:ascii="Cambria Math" w:hAnsi="Cambria Math" w:cs="Cambria Math"/>
                  <w:i/>
                  <w:sz w:val="24"/>
                </w:rPr>
              </w:ins>
            </m:ctrlPr>
          </m:sub>
        </m:sSub>
        <w:ins w:id="1000" w:author="Pisces" w:date="2025-05-19T13:40:00Z">
          <m:r>
            <m:rPr/>
            <w:rPr>
              <w:rFonts w:ascii="Cambria Math" w:hAnsi="Cambria Math" w:cs="Cambria Math"/>
              <w:sz w:val="24"/>
            </w:rPr>
            <m:t>(t)</m:t>
          </m:r>
        </w:ins>
      </m:oMath>
      <w:ins w:id="1001" w:author="Pisces" w:date="2025-05-19T13:41:00Z">
        <w:r>
          <w:rPr>
            <w:rFonts w:hint="eastAsia" w:hAnsi="Cambria Math" w:cs="Cambria Math"/>
            <w:sz w:val="24"/>
          </w:rPr>
          <w:t>为建筑i的运行维护成本；</w:t>
        </w:r>
      </w:ins>
      <m:oMath>
        <m:sSub>
          <m:sSubPr>
            <m:ctrlPr>
              <w:ins w:id="1002" w:author="Pisces" w:date="2025-05-19T13:42:00Z">
                <w:rPr>
                  <w:rFonts w:ascii="Cambria Math" w:hAnsi="Cambria Math" w:cs="Cambria Math"/>
                  <w:i/>
                  <w:sz w:val="24"/>
                </w:rPr>
              </w:ins>
            </m:ctrlPr>
          </m:sSubPr>
          <m:e>
            <w:ins w:id="1003" w:author="Pisces" w:date="2025-05-19T13:42:00Z">
              <m:r>
                <m:rPr/>
                <w:rPr>
                  <w:rFonts w:ascii="Cambria Math" w:hAnsi="Cambria Math" w:cs="Cambria Math"/>
                  <w:sz w:val="24"/>
                </w:rPr>
                <m:t>J</m:t>
              </m:r>
            </w:ins>
            <m:ctrlPr>
              <w:ins w:id="1004" w:author="Pisces" w:date="2025-05-19T13:42:00Z">
                <w:rPr>
                  <w:rFonts w:ascii="Cambria Math" w:hAnsi="Cambria Math" w:cs="Cambria Math"/>
                  <w:i/>
                  <w:sz w:val="24"/>
                </w:rPr>
              </w:ins>
            </m:ctrlPr>
          </m:e>
          <m:sub>
            <w:ins w:id="1005" w:author="Pisces" w:date="2025-05-19T13:42:00Z">
              <m:r>
                <m:rPr/>
                <w:rPr>
                  <w:rFonts w:ascii="Cambria Math" w:hAnsi="Cambria Math" w:cs="Cambria Math"/>
                  <w:sz w:val="24"/>
                </w:rPr>
                <m:t>i,ex</m:t>
              </m:r>
            </w:ins>
            <m:ctrlPr>
              <w:ins w:id="1006" w:author="Pisces" w:date="2025-05-19T13:42:00Z">
                <w:rPr>
                  <w:rFonts w:ascii="Cambria Math" w:hAnsi="Cambria Math" w:cs="Cambria Math"/>
                  <w:i/>
                  <w:sz w:val="24"/>
                </w:rPr>
              </w:ins>
            </m:ctrlPr>
          </m:sub>
        </m:sSub>
        <w:ins w:id="1007" w:author="Pisces" w:date="2025-05-19T13:42:00Z">
          <m:r>
            <m:rPr/>
            <w:rPr>
              <w:rFonts w:ascii="Cambria Math" w:hAnsi="Cambria Math" w:cs="Cambria Math"/>
              <w:sz w:val="24"/>
            </w:rPr>
            <m:t>(t)</m:t>
          </m:r>
        </w:ins>
      </m:oMath>
      <w:ins w:id="1008" w:author="Pisces" w:date="2025-05-19T13:42:00Z">
        <w:r>
          <w:rPr>
            <w:rFonts w:hint="eastAsia" w:hAnsi="Cambria Math" w:cs="Cambria Math"/>
            <w:sz w:val="24"/>
          </w:rPr>
          <w:t>为建筑之间的交互传输成本；</w:t>
        </w:r>
      </w:ins>
      <m:oMath>
        <m:sSub>
          <m:sSubPr>
            <m:ctrlPr>
              <w:ins w:id="1009" w:author="Pisces" w:date="2025-05-19T13:42:00Z">
                <w:rPr>
                  <w:rFonts w:ascii="Cambria Math" w:hAnsi="Cambria Math" w:cs="Cambria Math"/>
                  <w:i/>
                  <w:sz w:val="24"/>
                </w:rPr>
              </w:ins>
            </m:ctrlPr>
          </m:sSubPr>
          <m:e>
            <w:ins w:id="1010" w:author="Pisces" w:date="2025-05-19T13:42:00Z">
              <m:r>
                <m:rPr/>
                <w:rPr>
                  <w:rFonts w:ascii="Cambria Math" w:hAnsi="Cambria Math" w:cs="Cambria Math"/>
                  <w:sz w:val="24"/>
                </w:rPr>
                <m:t>J</m:t>
              </m:r>
            </w:ins>
            <m:ctrlPr>
              <w:ins w:id="1011" w:author="Pisces" w:date="2025-05-19T13:42:00Z">
                <w:rPr>
                  <w:rFonts w:ascii="Cambria Math" w:hAnsi="Cambria Math" w:cs="Cambria Math"/>
                  <w:i/>
                  <w:sz w:val="24"/>
                </w:rPr>
              </w:ins>
            </m:ctrlPr>
          </m:e>
          <m:sub>
            <w:ins w:id="1012" w:author="Pisces" w:date="2025-05-19T13:42:00Z">
              <m:r>
                <m:rPr/>
                <w:rPr>
                  <w:rFonts w:ascii="Cambria Math" w:hAnsi="Cambria Math" w:cs="Cambria Math"/>
                  <w:sz w:val="24"/>
                </w:rPr>
                <m:t>i,c</m:t>
              </m:r>
            </w:ins>
            <m:ctrlPr>
              <w:ins w:id="1013" w:author="Pisces" w:date="2025-05-19T13:42:00Z">
                <w:rPr>
                  <w:rFonts w:ascii="Cambria Math" w:hAnsi="Cambria Math" w:cs="Cambria Math"/>
                  <w:i/>
                  <w:sz w:val="24"/>
                </w:rPr>
              </w:ins>
            </m:ctrlPr>
          </m:sub>
        </m:sSub>
        <w:ins w:id="1014" w:author="Pisces" w:date="2025-05-19T13:42:00Z">
          <m:r>
            <m:rPr/>
            <w:rPr>
              <w:rFonts w:ascii="Cambria Math" w:hAnsi="Cambria Math" w:cs="Cambria Math"/>
              <w:sz w:val="24"/>
            </w:rPr>
            <m:t>(t)</m:t>
          </m:r>
        </w:ins>
      </m:oMath>
      <w:ins w:id="1015" w:author="Pisces" w:date="2025-05-19T13:42:00Z">
        <w:r>
          <w:rPr>
            <w:rFonts w:hint="eastAsia" w:hAnsi="Cambria Math" w:cs="Cambria Math"/>
            <w:sz w:val="24"/>
          </w:rPr>
          <w:t>为建筑i的碳收益</w:t>
        </w:r>
      </w:ins>
      <w:ins w:id="1016" w:author="Pisces" w:date="2025-05-19T13:43:00Z">
        <w:r>
          <w:rPr>
            <w:rFonts w:hint="eastAsia" w:hAnsi="Cambria Math" w:cs="Cambria Math"/>
            <w:sz w:val="24"/>
          </w:rPr>
          <w:t>。</w:t>
        </w:r>
      </w:ins>
    </w:p>
    <w:p w14:paraId="22F1B274">
      <w:pPr>
        <w:spacing w:line="360" w:lineRule="auto"/>
        <w:ind w:firstLine="480" w:firstLineChars="200"/>
        <w:rPr>
          <w:ins w:id="1017" w:author="Pisces" w:date="2025-05-19T13:43:00Z"/>
          <w:rFonts w:hAnsi="Cambria Math" w:cs="Cambria Math"/>
          <w:sz w:val="24"/>
        </w:rPr>
      </w:pPr>
      <w:ins w:id="1018" w:author="Pisces" w:date="2025-05-19T13:46:00Z">
        <w:r>
          <w:rPr>
            <w:rFonts w:hint="eastAsia" w:hAnsi="Cambria Math" w:cs="Cambria Math"/>
            <w:sz w:val="24"/>
          </w:rPr>
          <w:t>式中</w:t>
        </w:r>
      </w:ins>
    </w:p>
    <w:p w14:paraId="50C7A524">
      <w:pPr>
        <w:spacing w:line="360" w:lineRule="auto"/>
        <w:ind w:firstLine="480" w:firstLineChars="200"/>
        <w:rPr>
          <w:ins w:id="1019" w:author="Pisces" w:date="2025-05-19T13:45:00Z"/>
          <w:rFonts w:hAnsi="Cambria Math" w:cs="Cambria Math"/>
          <w:sz w:val="24"/>
        </w:rPr>
      </w:pPr>
      <m:oMathPara>
        <m:oMath>
          <m:sSub>
            <m:sSubPr>
              <m:ctrlPr>
                <w:ins w:id="1020" w:author="Pisces" w:date="2025-05-19T13:44:00Z">
                  <w:rPr>
                    <w:rFonts w:ascii="Cambria Math" w:hAnsi="Cambria Math" w:cs="Cambria Math"/>
                    <w:i/>
                    <w:sz w:val="24"/>
                  </w:rPr>
                </w:ins>
              </m:ctrlPr>
            </m:sSubPr>
            <m:e>
              <w:ins w:id="1021" w:author="Pisces" w:date="2025-05-19T13:44:00Z">
                <m:r>
                  <m:rPr/>
                  <w:rPr>
                    <w:rFonts w:ascii="Cambria Math" w:hAnsi="Cambria Math" w:cs="Cambria Math"/>
                    <w:sz w:val="24"/>
                  </w:rPr>
                  <m:t>J</m:t>
                </m:r>
              </w:ins>
              <m:ctrlPr>
                <w:ins w:id="1022" w:author="Pisces" w:date="2025-05-19T13:44:00Z">
                  <w:rPr>
                    <w:rFonts w:ascii="Cambria Math" w:hAnsi="Cambria Math" w:cs="Cambria Math"/>
                    <w:i/>
                    <w:sz w:val="24"/>
                  </w:rPr>
                </w:ins>
              </m:ctrlPr>
            </m:e>
            <m:sub>
              <w:ins w:id="1023" w:author="Pisces" w:date="2025-05-19T13:44:00Z">
                <m:r>
                  <m:rPr/>
                  <w:rPr>
                    <w:rFonts w:ascii="Cambria Math" w:hAnsi="Cambria Math" w:cs="Cambria Math"/>
                    <w:sz w:val="24"/>
                  </w:rPr>
                  <m:t>i,grid</m:t>
                </m:r>
              </w:ins>
              <m:ctrlPr>
                <w:ins w:id="1024" w:author="Pisces" w:date="2025-05-19T13:44:00Z">
                  <w:rPr>
                    <w:rFonts w:ascii="Cambria Math" w:hAnsi="Cambria Math" w:cs="Cambria Math"/>
                    <w:i/>
                    <w:sz w:val="24"/>
                  </w:rPr>
                </w:ins>
              </m:ctrlPr>
            </m:sub>
          </m:sSub>
          <w:ins w:id="1025" w:author="Pisces" w:date="2025-05-19T13:44:00Z">
            <m:r>
              <m:rPr/>
              <w:rPr>
                <w:rFonts w:ascii="Cambria Math" w:hAnsi="Cambria Math" w:cs="Cambria Math"/>
                <w:sz w:val="24"/>
              </w:rPr>
              <m:t>(t)=[</m:t>
            </m:r>
          </w:ins>
          <m:sSub>
            <m:sSubPr>
              <m:ctrlPr>
                <w:ins w:id="1026" w:author="Pisces" w:date="2025-05-19T13:44:00Z">
                  <w:rPr>
                    <w:rFonts w:ascii="Cambria Math" w:hAnsi="Cambria Math" w:cs="Cambria Math"/>
                    <w:i/>
                    <w:sz w:val="24"/>
                  </w:rPr>
                </w:ins>
              </m:ctrlPr>
            </m:sSubPr>
            <m:e>
              <w:ins w:id="1027" w:author="Pisces" w:date="2025-05-19T13:44:00Z">
                <m:r>
                  <m:rPr/>
                  <w:rPr>
                    <w:rFonts w:ascii="Cambria Math" w:hAnsi="Cambria Math" w:cs="Cambria Math"/>
                    <w:sz w:val="24"/>
                  </w:rPr>
                  <m:t>R</m:t>
                </m:r>
              </w:ins>
              <m:ctrlPr>
                <w:ins w:id="1028" w:author="Pisces" w:date="2025-05-19T13:44:00Z">
                  <w:rPr>
                    <w:rFonts w:ascii="Cambria Math" w:hAnsi="Cambria Math" w:cs="Cambria Math"/>
                    <w:i/>
                    <w:sz w:val="24"/>
                  </w:rPr>
                </w:ins>
              </m:ctrlPr>
            </m:e>
            <m:sub>
              <w:ins w:id="1029" w:author="Pisces" w:date="2025-05-19T13:44:00Z">
                <m:r>
                  <m:rPr/>
                  <w:rPr>
                    <w:rFonts w:ascii="Cambria Math" w:hAnsi="Cambria Math" w:cs="Cambria Math"/>
                    <w:sz w:val="24"/>
                  </w:rPr>
                  <m:t>i,grid_b</m:t>
                </m:r>
              </w:ins>
              <m:ctrlPr>
                <w:ins w:id="1030" w:author="Pisces" w:date="2025-05-19T13:44:00Z">
                  <w:rPr>
                    <w:rFonts w:ascii="Cambria Math" w:hAnsi="Cambria Math" w:cs="Cambria Math"/>
                    <w:i/>
                    <w:sz w:val="24"/>
                  </w:rPr>
                </w:ins>
              </m:ctrlPr>
            </m:sub>
          </m:sSub>
          <w:ins w:id="1031" w:author="Pisces" w:date="2025-05-19T13:44:00Z">
            <m:r>
              <m:rPr/>
              <w:rPr>
                <w:rFonts w:ascii="Cambria Math" w:hAnsi="Cambria Math" w:cs="Cambria Math"/>
                <w:sz w:val="24"/>
              </w:rPr>
              <m:t>(t)</m:t>
            </m:r>
          </w:ins>
          <m:sSub>
            <m:sSubPr>
              <m:ctrlPr>
                <w:ins w:id="1032" w:author="Pisces" w:date="2025-05-19T13:44:00Z">
                  <w:rPr>
                    <w:rFonts w:ascii="Cambria Math" w:hAnsi="Cambria Math" w:cs="Cambria Math"/>
                    <w:i/>
                    <w:sz w:val="24"/>
                  </w:rPr>
                </w:ins>
              </m:ctrlPr>
            </m:sSubPr>
            <m:e>
              <w:ins w:id="1033" w:author="Pisces" w:date="2025-05-19T13:44:00Z">
                <m:r>
                  <m:rPr/>
                  <w:rPr>
                    <w:rFonts w:ascii="Cambria Math" w:hAnsi="Cambria Math" w:cs="Cambria Math"/>
                    <w:sz w:val="24"/>
                  </w:rPr>
                  <m:t>P</m:t>
                </m:r>
              </w:ins>
              <m:ctrlPr>
                <w:ins w:id="1034" w:author="Pisces" w:date="2025-05-19T13:44:00Z">
                  <w:rPr>
                    <w:rFonts w:ascii="Cambria Math" w:hAnsi="Cambria Math" w:cs="Cambria Math"/>
                    <w:i/>
                    <w:sz w:val="24"/>
                  </w:rPr>
                </w:ins>
              </m:ctrlPr>
            </m:e>
            <m:sub>
              <w:ins w:id="1035" w:author="Pisces" w:date="2025-05-19T13:44:00Z">
                <m:r>
                  <m:rPr/>
                  <w:rPr>
                    <w:rFonts w:ascii="Cambria Math" w:hAnsi="Cambria Math" w:cs="Cambria Math"/>
                    <w:sz w:val="24"/>
                  </w:rPr>
                  <m:t>i,grid_</m:t>
                </m:r>
              </w:ins>
              <w:ins w:id="1036" w:author="Pisces" w:date="2025-05-19T13:45:00Z">
                <m:r>
                  <m:rPr/>
                  <w:rPr>
                    <w:rFonts w:ascii="Cambria Math" w:hAnsi="Cambria Math" w:cs="Cambria Math"/>
                    <w:sz w:val="24"/>
                  </w:rPr>
                  <m:t>b</m:t>
                </m:r>
              </w:ins>
              <m:ctrlPr>
                <w:ins w:id="1037" w:author="Pisces" w:date="2025-05-19T13:44:00Z">
                  <w:rPr>
                    <w:rFonts w:ascii="Cambria Math" w:hAnsi="Cambria Math" w:cs="Cambria Math"/>
                    <w:i/>
                    <w:sz w:val="24"/>
                  </w:rPr>
                </w:ins>
              </m:ctrlPr>
            </m:sub>
          </m:sSub>
          <w:ins w:id="1038" w:author="Pisces" w:date="2025-05-19T13:45:00Z">
            <m:r>
              <m:rPr/>
              <w:rPr>
                <w:rFonts w:ascii="Cambria Math" w:hAnsi="Cambria Math" w:cs="Cambria Math"/>
                <w:sz w:val="24"/>
              </w:rPr>
              <m:t>(t)−</m:t>
            </m:r>
          </w:ins>
          <m:sSub>
            <m:sSubPr>
              <m:ctrlPr>
                <w:ins w:id="1039" w:author="Pisces" w:date="2025-05-19T13:45:00Z">
                  <w:rPr>
                    <w:rFonts w:ascii="Cambria Math" w:hAnsi="Cambria Math" w:cs="Cambria Math"/>
                    <w:i/>
                    <w:sz w:val="24"/>
                  </w:rPr>
                </w:ins>
              </m:ctrlPr>
            </m:sSubPr>
            <m:e>
              <w:ins w:id="1040" w:author="Pisces" w:date="2025-05-19T13:45:00Z">
                <m:r>
                  <m:rPr/>
                  <w:rPr>
                    <w:rFonts w:ascii="Cambria Math" w:hAnsi="Cambria Math" w:cs="Cambria Math"/>
                    <w:sz w:val="24"/>
                  </w:rPr>
                  <m:t>R</m:t>
                </m:r>
              </w:ins>
              <m:ctrlPr>
                <w:ins w:id="1041" w:author="Pisces" w:date="2025-05-19T13:45:00Z">
                  <w:rPr>
                    <w:rFonts w:ascii="Cambria Math" w:hAnsi="Cambria Math" w:cs="Cambria Math"/>
                    <w:i/>
                    <w:sz w:val="24"/>
                  </w:rPr>
                </w:ins>
              </m:ctrlPr>
            </m:e>
            <m:sub>
              <w:ins w:id="1042" w:author="Pisces" w:date="2025-05-19T13:45:00Z">
                <m:r>
                  <m:rPr/>
                  <w:rPr>
                    <w:rFonts w:ascii="Cambria Math" w:hAnsi="Cambria Math" w:cs="Cambria Math"/>
                    <w:sz w:val="24"/>
                  </w:rPr>
                  <m:t>i,grid_s</m:t>
                </m:r>
              </w:ins>
              <m:ctrlPr>
                <w:ins w:id="1043" w:author="Pisces" w:date="2025-05-19T13:45:00Z">
                  <w:rPr>
                    <w:rFonts w:ascii="Cambria Math" w:hAnsi="Cambria Math" w:cs="Cambria Math"/>
                    <w:i/>
                    <w:sz w:val="24"/>
                  </w:rPr>
                </w:ins>
              </m:ctrlPr>
            </m:sub>
          </m:sSub>
          <w:ins w:id="1044" w:author="Pisces" w:date="2025-05-19T13:45:00Z">
            <m:r>
              <m:rPr/>
              <w:rPr>
                <w:rFonts w:ascii="Cambria Math" w:hAnsi="Cambria Math" w:cs="Cambria Math"/>
                <w:sz w:val="24"/>
              </w:rPr>
              <m:t>(t)</m:t>
            </m:r>
          </w:ins>
          <m:sSub>
            <m:sSubPr>
              <m:ctrlPr>
                <w:ins w:id="1045" w:author="Pisces" w:date="2025-05-19T13:45:00Z">
                  <w:rPr>
                    <w:rFonts w:ascii="Cambria Math" w:hAnsi="Cambria Math" w:cs="Cambria Math"/>
                    <w:i/>
                    <w:sz w:val="24"/>
                  </w:rPr>
                </w:ins>
              </m:ctrlPr>
            </m:sSubPr>
            <m:e>
              <w:ins w:id="1046" w:author="Pisces" w:date="2025-05-19T13:45:00Z">
                <m:r>
                  <m:rPr/>
                  <w:rPr>
                    <w:rFonts w:ascii="Cambria Math" w:hAnsi="Cambria Math" w:cs="Cambria Math"/>
                    <w:sz w:val="24"/>
                  </w:rPr>
                  <m:t>P</m:t>
                </m:r>
              </w:ins>
              <m:ctrlPr>
                <w:ins w:id="1047" w:author="Pisces" w:date="2025-05-19T13:45:00Z">
                  <w:rPr>
                    <w:rFonts w:ascii="Cambria Math" w:hAnsi="Cambria Math" w:cs="Cambria Math"/>
                    <w:i/>
                    <w:sz w:val="24"/>
                  </w:rPr>
                </w:ins>
              </m:ctrlPr>
            </m:e>
            <m:sub>
              <w:ins w:id="1048" w:author="Pisces" w:date="2025-05-19T13:45:00Z">
                <m:r>
                  <m:rPr/>
                  <w:rPr>
                    <w:rFonts w:ascii="Cambria Math" w:hAnsi="Cambria Math" w:cs="Cambria Math"/>
                    <w:sz w:val="24"/>
                  </w:rPr>
                  <m:t>i,grid_s</m:t>
                </m:r>
              </w:ins>
              <m:ctrlPr>
                <w:ins w:id="1049" w:author="Pisces" w:date="2025-05-19T13:45:00Z">
                  <w:rPr>
                    <w:rFonts w:ascii="Cambria Math" w:hAnsi="Cambria Math" w:cs="Cambria Math"/>
                    <w:i/>
                    <w:sz w:val="24"/>
                  </w:rPr>
                </w:ins>
              </m:ctrlPr>
            </m:sub>
          </m:sSub>
          <w:ins w:id="1050" w:author="Pisces" w:date="2025-05-19T13:45:00Z">
            <m:r>
              <m:rPr/>
              <w:rPr>
                <w:rFonts w:ascii="Cambria Math" w:hAnsi="Cambria Math" w:cs="Cambria Math"/>
                <w:sz w:val="24"/>
              </w:rPr>
              <m:t>(t)</m:t>
            </m:r>
          </w:ins>
          <w:ins w:id="1051" w:author="Pisces" w:date="2025-05-19T13:44:00Z">
            <m:r>
              <m:rPr/>
              <w:rPr>
                <w:rFonts w:ascii="Cambria Math" w:hAnsi="Cambria Math" w:cs="Cambria Math"/>
                <w:sz w:val="24"/>
              </w:rPr>
              <m:t>]</m:t>
            </m:r>
          </w:ins>
          <w:ins w:id="1052" w:author="Pisces" w:date="2025-05-19T13:45:00Z">
            <m:r>
              <m:rPr/>
              <w:rPr>
                <w:rFonts w:ascii="Cambria Math" w:hAnsi="Cambria Math" w:cs="Cambria Math"/>
                <w:sz w:val="24"/>
              </w:rPr>
              <m:t>∆t</m:t>
            </m:r>
          </w:ins>
        </m:oMath>
      </m:oMathPara>
    </w:p>
    <w:p w14:paraId="58321240">
      <w:pPr>
        <w:spacing w:line="360" w:lineRule="auto"/>
        <w:rPr>
          <w:ins w:id="1053" w:author="Pisces" w:date="2025-05-19T13:48:00Z"/>
          <w:rFonts w:hAnsi="Cambria Math" w:cs="Cambria Math"/>
          <w:sz w:val="24"/>
        </w:rPr>
      </w:pPr>
      <w:ins w:id="1054" w:author="Pisces" w:date="2025-05-19T13:46:00Z">
        <w:r>
          <w:rPr>
            <w:rFonts w:hint="eastAsia" w:hAnsi="Cambria Math" w:cs="Cambria Math"/>
            <w:sz w:val="24"/>
          </w:rPr>
          <w:t>其中</w:t>
        </w:r>
      </w:ins>
      <m:oMath>
        <m:sSub>
          <m:sSubPr>
            <m:ctrlPr>
              <w:ins w:id="1055" w:author="Pisces" w:date="2025-05-19T13:46:00Z">
                <w:rPr>
                  <w:rFonts w:ascii="Cambria Math" w:hAnsi="Cambria Math" w:cs="Cambria Math"/>
                  <w:i/>
                  <w:sz w:val="24"/>
                </w:rPr>
              </w:ins>
            </m:ctrlPr>
          </m:sSubPr>
          <m:e>
            <w:ins w:id="1056" w:author="Pisces" w:date="2025-05-19T13:46:00Z">
              <m:r>
                <m:rPr/>
                <w:rPr>
                  <w:rFonts w:ascii="Cambria Math" w:hAnsi="Cambria Math" w:cs="Cambria Math"/>
                  <w:sz w:val="24"/>
                </w:rPr>
                <m:t>R</m:t>
              </m:r>
            </w:ins>
            <m:ctrlPr>
              <w:ins w:id="1057" w:author="Pisces" w:date="2025-05-19T13:46:00Z">
                <w:rPr>
                  <w:rFonts w:ascii="Cambria Math" w:hAnsi="Cambria Math" w:cs="Cambria Math"/>
                  <w:i/>
                  <w:sz w:val="24"/>
                </w:rPr>
              </w:ins>
            </m:ctrlPr>
          </m:e>
          <m:sub>
            <w:ins w:id="1058" w:author="Pisces" w:date="2025-05-19T13:46:00Z">
              <m:r>
                <m:rPr/>
                <w:rPr>
                  <w:rFonts w:ascii="Cambria Math" w:hAnsi="Cambria Math" w:cs="Cambria Math"/>
                  <w:sz w:val="24"/>
                </w:rPr>
                <m:t>i,grid_b</m:t>
              </m:r>
            </w:ins>
            <m:ctrlPr>
              <w:ins w:id="1059" w:author="Pisces" w:date="2025-05-19T13:46:00Z">
                <w:rPr>
                  <w:rFonts w:ascii="Cambria Math" w:hAnsi="Cambria Math" w:cs="Cambria Math"/>
                  <w:i/>
                  <w:sz w:val="24"/>
                </w:rPr>
              </w:ins>
            </m:ctrlPr>
          </m:sub>
        </m:sSub>
        <w:ins w:id="1060" w:author="Pisces" w:date="2025-05-19T13:46:00Z">
          <m:r>
            <m:rPr/>
            <w:rPr>
              <w:rFonts w:ascii="Cambria Math" w:hAnsi="Cambria Math" w:cs="Cambria Math"/>
              <w:sz w:val="24"/>
            </w:rPr>
            <m:t>(t)</m:t>
          </m:r>
        </w:ins>
      </m:oMath>
      <w:ins w:id="1061" w:author="Pisces" w:date="2025-05-19T13:46:00Z">
        <w:r>
          <w:rPr>
            <w:rFonts w:hint="eastAsia" w:hAnsi="Cambria Math" w:cs="Cambria Math"/>
            <w:sz w:val="24"/>
          </w:rPr>
          <w:t>为t时段电网购电电价；</w:t>
        </w:r>
      </w:ins>
      <m:oMath>
        <m:sSub>
          <m:sSubPr>
            <m:ctrlPr>
              <w:ins w:id="1062" w:author="Pisces" w:date="2025-05-19T13:47:00Z">
                <w:rPr>
                  <w:rFonts w:ascii="Cambria Math" w:hAnsi="Cambria Math" w:cs="Cambria Math"/>
                  <w:i/>
                  <w:sz w:val="24"/>
                </w:rPr>
              </w:ins>
            </m:ctrlPr>
          </m:sSubPr>
          <m:e>
            <w:ins w:id="1063" w:author="Pisces" w:date="2025-05-19T13:47:00Z">
              <m:r>
                <m:rPr/>
                <w:rPr>
                  <w:rFonts w:ascii="Cambria Math" w:hAnsi="Cambria Math" w:cs="Cambria Math"/>
                  <w:sz w:val="24"/>
                </w:rPr>
                <m:t>P</m:t>
              </m:r>
            </w:ins>
            <m:ctrlPr>
              <w:ins w:id="1064" w:author="Pisces" w:date="2025-05-19T13:47:00Z">
                <w:rPr>
                  <w:rFonts w:ascii="Cambria Math" w:hAnsi="Cambria Math" w:cs="Cambria Math"/>
                  <w:i/>
                  <w:sz w:val="24"/>
                </w:rPr>
              </w:ins>
            </m:ctrlPr>
          </m:e>
          <m:sub>
            <w:ins w:id="1065" w:author="Pisces" w:date="2025-05-19T13:47:00Z">
              <m:r>
                <m:rPr/>
                <w:rPr>
                  <w:rFonts w:ascii="Cambria Math" w:hAnsi="Cambria Math" w:cs="Cambria Math"/>
                  <w:sz w:val="24"/>
                </w:rPr>
                <m:t>i,grid_b</m:t>
              </m:r>
            </w:ins>
            <m:ctrlPr>
              <w:ins w:id="1066" w:author="Pisces" w:date="2025-05-19T13:47:00Z">
                <w:rPr>
                  <w:rFonts w:ascii="Cambria Math" w:hAnsi="Cambria Math" w:cs="Cambria Math"/>
                  <w:i/>
                  <w:sz w:val="24"/>
                </w:rPr>
              </w:ins>
            </m:ctrlPr>
          </m:sub>
        </m:sSub>
        <w:ins w:id="1067" w:author="Pisces" w:date="2025-05-19T13:47:00Z">
          <m:r>
            <m:rPr/>
            <w:rPr>
              <w:rFonts w:ascii="Cambria Math" w:hAnsi="Cambria Math" w:cs="Cambria Math"/>
              <w:sz w:val="24"/>
            </w:rPr>
            <m:t>(t)</m:t>
          </m:r>
        </w:ins>
      </m:oMath>
      <w:ins w:id="1068" w:author="Pisces" w:date="2025-05-19T13:47:00Z">
        <w:r>
          <w:rPr>
            <w:rFonts w:hint="eastAsia" w:hAnsi="Cambria Math" w:cs="Cambria Math"/>
            <w:sz w:val="24"/>
          </w:rPr>
          <w:t>电网购电功率；</w:t>
        </w:r>
      </w:ins>
      <m:oMath>
        <m:sSub>
          <m:sSubPr>
            <m:ctrlPr>
              <w:ins w:id="1069" w:author="Pisces" w:date="2025-05-19T13:47:00Z">
                <w:rPr>
                  <w:rFonts w:ascii="Cambria Math" w:hAnsi="Cambria Math" w:cs="Cambria Math"/>
                  <w:i/>
                  <w:sz w:val="24"/>
                </w:rPr>
              </w:ins>
            </m:ctrlPr>
          </m:sSubPr>
          <m:e>
            <w:ins w:id="1070" w:author="Pisces" w:date="2025-05-19T13:47:00Z">
              <m:r>
                <m:rPr/>
                <w:rPr>
                  <w:rFonts w:ascii="Cambria Math" w:hAnsi="Cambria Math" w:cs="Cambria Math"/>
                  <w:sz w:val="24"/>
                </w:rPr>
                <m:t>R</m:t>
              </m:r>
            </w:ins>
            <m:ctrlPr>
              <w:ins w:id="1071" w:author="Pisces" w:date="2025-05-19T13:47:00Z">
                <w:rPr>
                  <w:rFonts w:ascii="Cambria Math" w:hAnsi="Cambria Math" w:cs="Cambria Math"/>
                  <w:i/>
                  <w:sz w:val="24"/>
                </w:rPr>
              </w:ins>
            </m:ctrlPr>
          </m:e>
          <m:sub>
            <w:ins w:id="1072" w:author="Pisces" w:date="2025-05-19T13:47:00Z">
              <m:r>
                <m:rPr/>
                <w:rPr>
                  <w:rFonts w:ascii="Cambria Math" w:hAnsi="Cambria Math" w:cs="Cambria Math"/>
                  <w:sz w:val="24"/>
                </w:rPr>
                <m:t>i,grid_s</m:t>
              </m:r>
            </w:ins>
            <m:ctrlPr>
              <w:ins w:id="1073" w:author="Pisces" w:date="2025-05-19T13:47:00Z">
                <w:rPr>
                  <w:rFonts w:ascii="Cambria Math" w:hAnsi="Cambria Math" w:cs="Cambria Math"/>
                  <w:i/>
                  <w:sz w:val="24"/>
                </w:rPr>
              </w:ins>
            </m:ctrlPr>
          </m:sub>
        </m:sSub>
        <w:ins w:id="1074" w:author="Pisces" w:date="2025-05-19T13:47:00Z">
          <m:r>
            <m:rPr/>
            <w:rPr>
              <w:rFonts w:ascii="Cambria Math" w:hAnsi="Cambria Math" w:cs="Cambria Math"/>
              <w:sz w:val="24"/>
            </w:rPr>
            <m:t>(t)</m:t>
          </m:r>
        </w:ins>
      </m:oMath>
      <w:ins w:id="1075" w:author="Pisces" w:date="2025-05-19T13:47:00Z">
        <w:r>
          <w:rPr>
            <w:rFonts w:hint="eastAsia" w:hAnsi="Cambria Math" w:cs="Cambria Math"/>
            <w:sz w:val="24"/>
          </w:rPr>
          <w:t>为电网售电电价；</w:t>
        </w:r>
      </w:ins>
      <m:oMath>
        <m:sSub>
          <m:sSubPr>
            <m:ctrlPr>
              <w:ins w:id="1076" w:author="Pisces" w:date="2025-05-19T13:48:00Z">
                <w:rPr>
                  <w:rFonts w:ascii="Cambria Math" w:hAnsi="Cambria Math" w:cs="Cambria Math"/>
                  <w:i/>
                  <w:sz w:val="24"/>
                </w:rPr>
              </w:ins>
            </m:ctrlPr>
          </m:sSubPr>
          <m:e>
            <w:ins w:id="1077" w:author="Pisces" w:date="2025-05-19T13:48:00Z">
              <m:r>
                <m:rPr/>
                <w:rPr>
                  <w:rFonts w:ascii="Cambria Math" w:hAnsi="Cambria Math" w:cs="Cambria Math"/>
                  <w:sz w:val="24"/>
                </w:rPr>
                <m:t>P</m:t>
              </m:r>
            </w:ins>
            <m:ctrlPr>
              <w:ins w:id="1078" w:author="Pisces" w:date="2025-05-19T13:48:00Z">
                <w:rPr>
                  <w:rFonts w:ascii="Cambria Math" w:hAnsi="Cambria Math" w:cs="Cambria Math"/>
                  <w:i/>
                  <w:sz w:val="24"/>
                </w:rPr>
              </w:ins>
            </m:ctrlPr>
          </m:e>
          <m:sub>
            <w:ins w:id="1079" w:author="Pisces" w:date="2025-05-19T13:48:00Z">
              <m:r>
                <m:rPr/>
                <w:rPr>
                  <w:rFonts w:ascii="Cambria Math" w:hAnsi="Cambria Math" w:cs="Cambria Math"/>
                  <w:sz w:val="24"/>
                </w:rPr>
                <m:t>i,grid_s</m:t>
              </m:r>
            </w:ins>
            <m:ctrlPr>
              <w:ins w:id="1080" w:author="Pisces" w:date="2025-05-19T13:48:00Z">
                <w:rPr>
                  <w:rFonts w:ascii="Cambria Math" w:hAnsi="Cambria Math" w:cs="Cambria Math"/>
                  <w:i/>
                  <w:sz w:val="24"/>
                </w:rPr>
              </w:ins>
            </m:ctrlPr>
          </m:sub>
        </m:sSub>
        <w:ins w:id="1081" w:author="Pisces" w:date="2025-05-19T13:48:00Z">
          <m:r>
            <m:rPr/>
            <w:rPr>
              <w:rFonts w:ascii="Cambria Math" w:hAnsi="Cambria Math" w:cs="Cambria Math"/>
              <w:sz w:val="24"/>
            </w:rPr>
            <m:t>(t)</m:t>
          </m:r>
        </w:ins>
      </m:oMath>
      <w:ins w:id="1082" w:author="Pisces" w:date="2025-05-19T13:48:00Z">
        <w:r>
          <w:rPr>
            <w:rFonts w:hint="eastAsia" w:hAnsi="Cambria Math" w:cs="Cambria Math"/>
            <w:sz w:val="24"/>
          </w:rPr>
          <w:t>为电网售电功率；</w:t>
        </w:r>
      </w:ins>
    </w:p>
    <w:p w14:paraId="5265A316">
      <w:pPr>
        <w:spacing w:line="360" w:lineRule="auto"/>
        <w:ind w:firstLine="480" w:firstLineChars="200"/>
        <w:rPr>
          <w:ins w:id="1083" w:author="Pisces" w:date="2025-05-18T22:17:00Z"/>
          <w:rFonts w:hAnsi="Cambria Math" w:cs="Cambria Math"/>
          <w:sz w:val="24"/>
        </w:rPr>
      </w:pPr>
      <m:oMathPara>
        <m:oMath>
          <m:sSub>
            <m:sSubPr>
              <m:ctrlPr>
                <w:ins w:id="1084" w:author="Pisces" w:date="2025-05-19T13:48:00Z">
                  <w:rPr>
                    <w:rFonts w:ascii="Cambria Math" w:hAnsi="Cambria Math" w:cs="Cambria Math"/>
                    <w:i/>
                    <w:sz w:val="24"/>
                  </w:rPr>
                </w:ins>
              </m:ctrlPr>
            </m:sSubPr>
            <m:e>
              <w:ins w:id="1085" w:author="Pisces" w:date="2025-05-19T13:48:00Z">
                <m:r>
                  <m:rPr/>
                  <w:rPr>
                    <w:rFonts w:ascii="Cambria Math" w:hAnsi="Cambria Math" w:cs="Cambria Math"/>
                    <w:sz w:val="24"/>
                  </w:rPr>
                  <m:t>J</m:t>
                </m:r>
              </w:ins>
              <m:ctrlPr>
                <w:ins w:id="1086" w:author="Pisces" w:date="2025-05-19T13:48:00Z">
                  <w:rPr>
                    <w:rFonts w:ascii="Cambria Math" w:hAnsi="Cambria Math" w:cs="Cambria Math"/>
                    <w:i/>
                    <w:sz w:val="24"/>
                  </w:rPr>
                </w:ins>
              </m:ctrlPr>
            </m:e>
            <m:sub>
              <w:ins w:id="1087" w:author="Pisces" w:date="2025-05-19T13:48:00Z">
                <m:r>
                  <m:rPr/>
                  <w:rPr>
                    <w:rFonts w:ascii="Cambria Math" w:hAnsi="Cambria Math" w:cs="Cambria Math"/>
                    <w:sz w:val="24"/>
                  </w:rPr>
                  <m:t>i,op</m:t>
                </m:r>
              </w:ins>
              <m:ctrlPr>
                <w:ins w:id="1088" w:author="Pisces" w:date="2025-05-19T13:48:00Z">
                  <w:rPr>
                    <w:rFonts w:ascii="Cambria Math" w:hAnsi="Cambria Math" w:cs="Cambria Math"/>
                    <w:i/>
                    <w:sz w:val="24"/>
                  </w:rPr>
                </w:ins>
              </m:ctrlPr>
            </m:sub>
          </m:sSub>
          <w:ins w:id="1089" w:author="Pisces" w:date="2025-05-19T13:48:00Z">
            <m:r>
              <m:rPr/>
              <w:rPr>
                <w:rFonts w:ascii="Cambria Math" w:hAnsi="Cambria Math" w:cs="Cambria Math"/>
                <w:sz w:val="24"/>
              </w:rPr>
              <m:t>(t)=[(</m:t>
            </m:r>
          </w:ins>
          <m:sSub>
            <m:sSubPr>
              <m:ctrlPr>
                <w:ins w:id="1090" w:author="Pisces" w:date="2025-05-19T13:48:00Z">
                  <w:rPr>
                    <w:rFonts w:ascii="Cambria Math" w:hAnsi="Cambria Math" w:cs="Cambria Math"/>
                    <w:i/>
                    <w:sz w:val="24"/>
                  </w:rPr>
                </w:ins>
              </m:ctrlPr>
            </m:sSubPr>
            <m:e>
              <w:ins w:id="1091" w:author="Pisces" w:date="2025-05-19T13:48:00Z">
                <m:r>
                  <m:rPr/>
                  <w:rPr>
                    <w:rFonts w:ascii="Cambria Math" w:hAnsi="Cambria Math" w:cs="Cambria Math"/>
                    <w:sz w:val="24"/>
                  </w:rPr>
                  <m:t>f</m:t>
                </m:r>
              </w:ins>
              <m:ctrlPr>
                <w:ins w:id="1092" w:author="Pisces" w:date="2025-05-19T13:48:00Z">
                  <w:rPr>
                    <w:rFonts w:ascii="Cambria Math" w:hAnsi="Cambria Math" w:cs="Cambria Math"/>
                    <w:i/>
                    <w:sz w:val="24"/>
                  </w:rPr>
                </w:ins>
              </m:ctrlPr>
            </m:e>
            <m:sub>
              <w:ins w:id="1093" w:author="Pisces" w:date="2025-05-19T13:48:00Z">
                <m:r>
                  <m:rPr/>
                  <w:rPr>
                    <w:rFonts w:ascii="Cambria Math" w:hAnsi="Cambria Math" w:cs="Cambria Math"/>
                    <w:sz w:val="24"/>
                  </w:rPr>
                  <m:t>bat_cℎ</m:t>
                </m:r>
              </w:ins>
              <m:ctrlPr>
                <w:ins w:id="1094" w:author="Pisces" w:date="2025-05-19T13:48:00Z">
                  <w:rPr>
                    <w:rFonts w:ascii="Cambria Math" w:hAnsi="Cambria Math" w:cs="Cambria Math"/>
                    <w:i/>
                    <w:sz w:val="24"/>
                  </w:rPr>
                </w:ins>
              </m:ctrlPr>
            </m:sub>
          </m:sSub>
          <w:ins w:id="1095" w:author="Pisces" w:date="2025-05-19T13:49:00Z">
            <m:r>
              <m:rPr/>
              <w:rPr>
                <w:rFonts w:ascii="Cambria Math" w:hAnsi="Cambria Math" w:cs="Cambria Math"/>
                <w:sz w:val="24"/>
              </w:rPr>
              <m:t>+</m:t>
            </m:r>
          </w:ins>
          <m:sSub>
            <m:sSubPr>
              <m:ctrlPr>
                <w:ins w:id="1096" w:author="Pisces" w:date="2025-05-19T13:49:00Z">
                  <w:rPr>
                    <w:rFonts w:ascii="Cambria Math" w:hAnsi="Cambria Math" w:cs="Cambria Math"/>
                    <w:i/>
                    <w:sz w:val="24"/>
                  </w:rPr>
                </w:ins>
              </m:ctrlPr>
            </m:sSubPr>
            <m:e>
              <w:ins w:id="1097" w:author="Pisces" w:date="2025-05-19T13:49:00Z">
                <m:r>
                  <m:rPr/>
                  <w:rPr>
                    <w:rFonts w:ascii="Cambria Math" w:hAnsi="Cambria Math" w:cs="Cambria Math"/>
                    <w:sz w:val="24"/>
                  </w:rPr>
                  <m:t>l</m:t>
                </m:r>
              </w:ins>
              <m:ctrlPr>
                <w:ins w:id="1098" w:author="Pisces" w:date="2025-05-19T13:49:00Z">
                  <w:rPr>
                    <w:rFonts w:ascii="Cambria Math" w:hAnsi="Cambria Math" w:cs="Cambria Math"/>
                    <w:i/>
                    <w:sz w:val="24"/>
                  </w:rPr>
                </w:ins>
              </m:ctrlPr>
            </m:e>
            <m:sub>
              <w:ins w:id="1099" w:author="Pisces" w:date="2025-05-19T13:49:00Z">
                <m:r>
                  <m:rPr/>
                  <w:rPr>
                    <w:rFonts w:ascii="Cambria Math" w:hAnsi="Cambria Math" w:cs="Cambria Math"/>
                    <w:sz w:val="24"/>
                  </w:rPr>
                  <m:t>i,bat</m:t>
                </m:r>
              </w:ins>
              <m:ctrlPr>
                <w:ins w:id="1100" w:author="Pisces" w:date="2025-05-19T13:49:00Z">
                  <w:rPr>
                    <w:rFonts w:ascii="Cambria Math" w:hAnsi="Cambria Math" w:cs="Cambria Math"/>
                    <w:i/>
                    <w:sz w:val="24"/>
                  </w:rPr>
                </w:ins>
              </m:ctrlPr>
            </m:sub>
          </m:sSub>
          <m:sSub>
            <m:sSubPr>
              <m:ctrlPr>
                <w:ins w:id="1101" w:author="Pisces" w:date="2025-05-19T13:49:00Z">
                  <w:rPr>
                    <w:rFonts w:ascii="Cambria Math" w:hAnsi="Cambria Math" w:cs="Cambria Math"/>
                    <w:i/>
                    <w:sz w:val="24"/>
                  </w:rPr>
                </w:ins>
              </m:ctrlPr>
            </m:sSubPr>
            <m:e>
              <w:ins w:id="1102" w:author="Pisces" w:date="2025-05-19T13:49:00Z">
                <m:r>
                  <m:rPr/>
                  <w:rPr>
                    <w:rFonts w:ascii="Cambria Math" w:hAnsi="Cambria Math" w:cs="Cambria Math"/>
                    <w:sz w:val="24"/>
                  </w:rPr>
                  <m:t>r</m:t>
                </m:r>
              </w:ins>
              <m:ctrlPr>
                <w:ins w:id="1103" w:author="Pisces" w:date="2025-05-19T13:49:00Z">
                  <w:rPr>
                    <w:rFonts w:ascii="Cambria Math" w:hAnsi="Cambria Math" w:cs="Cambria Math"/>
                    <w:i/>
                    <w:sz w:val="24"/>
                  </w:rPr>
                </w:ins>
              </m:ctrlPr>
            </m:e>
            <m:sub>
              <w:ins w:id="1104" w:author="Pisces" w:date="2025-05-19T13:49:00Z">
                <m:r>
                  <m:rPr/>
                  <w:rPr>
                    <w:rFonts w:ascii="Cambria Math" w:hAnsi="Cambria Math" w:cs="Cambria Math"/>
                    <w:sz w:val="24"/>
                  </w:rPr>
                  <m:t>i,bat</m:t>
                </m:r>
              </w:ins>
              <m:ctrlPr>
                <w:ins w:id="1105" w:author="Pisces" w:date="2025-05-19T13:49:00Z">
                  <w:rPr>
                    <w:rFonts w:ascii="Cambria Math" w:hAnsi="Cambria Math" w:cs="Cambria Math"/>
                    <w:i/>
                    <w:sz w:val="24"/>
                  </w:rPr>
                </w:ins>
              </m:ctrlPr>
            </m:sub>
          </m:sSub>
          <w:ins w:id="1106" w:author="Pisces" w:date="2025-05-19T13:49:00Z">
            <m:r>
              <m:rPr/>
              <w:rPr>
                <w:rFonts w:ascii="Cambria Math" w:hAnsi="Cambria Math" w:cs="Cambria Math"/>
                <w:sz w:val="24"/>
              </w:rPr>
              <m:t>)</m:t>
            </m:r>
          </w:ins>
          <m:sSub>
            <m:sSubPr>
              <m:ctrlPr>
                <w:ins w:id="1107" w:author="Pisces" w:date="2025-05-19T13:49:00Z">
                  <w:rPr>
                    <w:rFonts w:ascii="Cambria Math" w:hAnsi="Cambria Math" w:cs="Cambria Math"/>
                    <w:i/>
                    <w:sz w:val="24"/>
                  </w:rPr>
                </w:ins>
              </m:ctrlPr>
            </m:sSubPr>
            <m:e>
              <w:ins w:id="1108" w:author="Pisces" w:date="2025-05-19T13:49:00Z">
                <m:r>
                  <m:rPr/>
                  <w:rPr>
                    <w:rFonts w:ascii="Cambria Math" w:hAnsi="Cambria Math" w:cs="Cambria Math"/>
                    <w:sz w:val="24"/>
                  </w:rPr>
                  <m:t>P</m:t>
                </m:r>
              </w:ins>
              <m:ctrlPr>
                <w:ins w:id="1109" w:author="Pisces" w:date="2025-05-19T13:49:00Z">
                  <w:rPr>
                    <w:rFonts w:ascii="Cambria Math" w:hAnsi="Cambria Math" w:cs="Cambria Math"/>
                    <w:i/>
                    <w:sz w:val="24"/>
                  </w:rPr>
                </w:ins>
              </m:ctrlPr>
            </m:e>
            <m:sub>
              <w:ins w:id="1110" w:author="Pisces" w:date="2025-05-19T13:49:00Z">
                <m:r>
                  <m:rPr/>
                  <w:rPr>
                    <w:rFonts w:ascii="Cambria Math" w:hAnsi="Cambria Math" w:cs="Cambria Math"/>
                    <w:sz w:val="24"/>
                  </w:rPr>
                  <m:t>i,bat_cℎ</m:t>
                </m:r>
              </w:ins>
              <m:ctrlPr>
                <w:ins w:id="1111" w:author="Pisces" w:date="2025-05-19T13:49:00Z">
                  <w:rPr>
                    <w:rFonts w:ascii="Cambria Math" w:hAnsi="Cambria Math" w:cs="Cambria Math"/>
                    <w:i/>
                    <w:sz w:val="24"/>
                  </w:rPr>
                </w:ins>
              </m:ctrlPr>
            </m:sub>
          </m:sSub>
          <w:ins w:id="1112" w:author="Pisces" w:date="2025-05-19T13:49:00Z">
            <m:r>
              <m:rPr/>
              <w:rPr>
                <w:rFonts w:ascii="Cambria Math" w:hAnsi="Cambria Math" w:cs="Cambria Math"/>
                <w:sz w:val="24"/>
              </w:rPr>
              <m:t>(t)+</m:t>
            </m:r>
          </w:ins>
          <w:ins w:id="1113" w:author="Pisces" w:date="2025-05-19T13:50:00Z">
            <m:r>
              <m:rPr/>
              <w:rPr>
                <w:rFonts w:ascii="Cambria Math" w:hAnsi="Cambria Math" w:cs="Cambria Math"/>
                <w:sz w:val="24"/>
              </w:rPr>
              <m:t>(</m:t>
            </m:r>
          </w:ins>
          <m:sSub>
            <m:sSubPr>
              <m:ctrlPr>
                <w:ins w:id="1114" w:author="Pisces" w:date="2025-05-19T13:50:00Z">
                  <w:rPr>
                    <w:rFonts w:ascii="Cambria Math" w:hAnsi="Cambria Math" w:cs="Cambria Math"/>
                    <w:i/>
                    <w:sz w:val="24"/>
                  </w:rPr>
                </w:ins>
              </m:ctrlPr>
            </m:sSubPr>
            <m:e>
              <w:ins w:id="1115" w:author="Pisces" w:date="2025-05-19T13:50:00Z">
                <m:r>
                  <m:rPr/>
                  <w:rPr>
                    <w:rFonts w:ascii="Cambria Math" w:hAnsi="Cambria Math" w:cs="Cambria Math"/>
                    <w:sz w:val="24"/>
                  </w:rPr>
                  <m:t>f</m:t>
                </m:r>
              </w:ins>
              <m:ctrlPr>
                <w:ins w:id="1116" w:author="Pisces" w:date="2025-05-19T13:50:00Z">
                  <w:rPr>
                    <w:rFonts w:ascii="Cambria Math" w:hAnsi="Cambria Math" w:cs="Cambria Math"/>
                    <w:i/>
                    <w:sz w:val="24"/>
                  </w:rPr>
                </w:ins>
              </m:ctrlPr>
            </m:e>
            <m:sub>
              <w:ins w:id="1117" w:author="Pisces" w:date="2025-05-19T13:50:00Z">
                <m:r>
                  <m:rPr/>
                  <w:rPr>
                    <w:rFonts w:ascii="Cambria Math" w:hAnsi="Cambria Math" w:cs="Cambria Math"/>
                    <w:sz w:val="24"/>
                  </w:rPr>
                  <m:t>bat_dis</m:t>
                </m:r>
              </w:ins>
              <m:ctrlPr>
                <w:ins w:id="1118" w:author="Pisces" w:date="2025-05-19T13:50:00Z">
                  <w:rPr>
                    <w:rFonts w:ascii="Cambria Math" w:hAnsi="Cambria Math" w:cs="Cambria Math"/>
                    <w:i/>
                    <w:sz w:val="24"/>
                  </w:rPr>
                </w:ins>
              </m:ctrlPr>
            </m:sub>
          </m:sSub>
          <w:ins w:id="1119" w:author="Pisces" w:date="2025-05-19T13:50:00Z">
            <m:r>
              <m:rPr/>
              <w:rPr>
                <w:rFonts w:ascii="Cambria Math" w:hAnsi="Cambria Math" w:cs="Cambria Math"/>
                <w:sz w:val="24"/>
              </w:rPr>
              <m:t>+</m:t>
            </m:r>
          </w:ins>
          <m:sSub>
            <m:sSubPr>
              <m:ctrlPr>
                <w:ins w:id="1120" w:author="Pisces" w:date="2025-05-19T13:50:00Z">
                  <w:rPr>
                    <w:rFonts w:ascii="Cambria Math" w:hAnsi="Cambria Math" w:cs="Cambria Math"/>
                    <w:i/>
                    <w:sz w:val="24"/>
                  </w:rPr>
                </w:ins>
              </m:ctrlPr>
            </m:sSubPr>
            <m:e>
              <w:ins w:id="1121" w:author="Pisces" w:date="2025-05-19T13:50:00Z">
                <m:r>
                  <m:rPr/>
                  <w:rPr>
                    <w:rFonts w:ascii="Cambria Math" w:hAnsi="Cambria Math" w:cs="Cambria Math"/>
                    <w:sz w:val="24"/>
                  </w:rPr>
                  <m:t>l</m:t>
                </m:r>
              </w:ins>
              <m:ctrlPr>
                <w:ins w:id="1122" w:author="Pisces" w:date="2025-05-19T13:50:00Z">
                  <w:rPr>
                    <w:rFonts w:ascii="Cambria Math" w:hAnsi="Cambria Math" w:cs="Cambria Math"/>
                    <w:i/>
                    <w:sz w:val="24"/>
                  </w:rPr>
                </w:ins>
              </m:ctrlPr>
            </m:e>
            <m:sub>
              <w:ins w:id="1123" w:author="Pisces" w:date="2025-05-19T13:50:00Z">
                <m:r>
                  <m:rPr/>
                  <w:rPr>
                    <w:rFonts w:ascii="Cambria Math" w:hAnsi="Cambria Math" w:cs="Cambria Math"/>
                    <w:sz w:val="24"/>
                  </w:rPr>
                  <m:t>i,bat</m:t>
                </m:r>
              </w:ins>
              <m:ctrlPr>
                <w:ins w:id="1124" w:author="Pisces" w:date="2025-05-19T13:50:00Z">
                  <w:rPr>
                    <w:rFonts w:ascii="Cambria Math" w:hAnsi="Cambria Math" w:cs="Cambria Math"/>
                    <w:i/>
                    <w:sz w:val="24"/>
                  </w:rPr>
                </w:ins>
              </m:ctrlPr>
            </m:sub>
          </m:sSub>
          <m:sSub>
            <m:sSubPr>
              <m:ctrlPr>
                <w:ins w:id="1125" w:author="Pisces" w:date="2025-05-19T13:50:00Z">
                  <w:rPr>
                    <w:rFonts w:ascii="Cambria Math" w:hAnsi="Cambria Math" w:cs="Cambria Math"/>
                    <w:i/>
                    <w:sz w:val="24"/>
                  </w:rPr>
                </w:ins>
              </m:ctrlPr>
            </m:sSubPr>
            <m:e>
              <w:ins w:id="1126" w:author="Pisces" w:date="2025-05-19T13:50:00Z">
                <m:r>
                  <m:rPr/>
                  <w:rPr>
                    <w:rFonts w:ascii="Cambria Math" w:hAnsi="Cambria Math" w:cs="Cambria Math"/>
                    <w:sz w:val="24"/>
                  </w:rPr>
                  <m:t>r</m:t>
                </m:r>
              </w:ins>
              <m:ctrlPr>
                <w:ins w:id="1127" w:author="Pisces" w:date="2025-05-19T13:50:00Z">
                  <w:rPr>
                    <w:rFonts w:ascii="Cambria Math" w:hAnsi="Cambria Math" w:cs="Cambria Math"/>
                    <w:i/>
                    <w:sz w:val="24"/>
                  </w:rPr>
                </w:ins>
              </m:ctrlPr>
            </m:e>
            <m:sub>
              <w:ins w:id="1128" w:author="Pisces" w:date="2025-05-19T13:50:00Z">
                <m:r>
                  <m:rPr/>
                  <w:rPr>
                    <w:rFonts w:ascii="Cambria Math" w:hAnsi="Cambria Math" w:cs="Cambria Math"/>
                    <w:sz w:val="24"/>
                  </w:rPr>
                  <m:t>i,bat</m:t>
                </m:r>
              </w:ins>
              <m:ctrlPr>
                <w:ins w:id="1129" w:author="Pisces" w:date="2025-05-19T13:50:00Z">
                  <w:rPr>
                    <w:rFonts w:ascii="Cambria Math" w:hAnsi="Cambria Math" w:cs="Cambria Math"/>
                    <w:i/>
                    <w:sz w:val="24"/>
                  </w:rPr>
                </w:ins>
              </m:ctrlPr>
            </m:sub>
          </m:sSub>
          <w:ins w:id="1130" w:author="Pisces" w:date="2025-05-19T13:50:00Z">
            <m:r>
              <m:rPr/>
              <w:rPr>
                <w:rFonts w:ascii="Cambria Math" w:hAnsi="Cambria Math" w:cs="Cambria Math"/>
                <w:sz w:val="24"/>
              </w:rPr>
              <m:t>)</m:t>
            </m:r>
          </w:ins>
          <m:sSub>
            <m:sSubPr>
              <m:ctrlPr>
                <w:ins w:id="1131" w:author="Pisces" w:date="2025-05-19T13:50:00Z">
                  <w:rPr>
                    <w:rFonts w:ascii="Cambria Math" w:hAnsi="Cambria Math" w:cs="Cambria Math"/>
                    <w:i/>
                    <w:sz w:val="24"/>
                  </w:rPr>
                </w:ins>
              </m:ctrlPr>
            </m:sSubPr>
            <m:e>
              <w:ins w:id="1132" w:author="Pisces" w:date="2025-05-19T13:50:00Z">
                <m:r>
                  <m:rPr/>
                  <w:rPr>
                    <w:rFonts w:ascii="Cambria Math" w:hAnsi="Cambria Math" w:cs="Cambria Math"/>
                    <w:sz w:val="24"/>
                  </w:rPr>
                  <m:t>P</m:t>
                </m:r>
              </w:ins>
              <m:ctrlPr>
                <w:ins w:id="1133" w:author="Pisces" w:date="2025-05-19T13:50:00Z">
                  <w:rPr>
                    <w:rFonts w:ascii="Cambria Math" w:hAnsi="Cambria Math" w:cs="Cambria Math"/>
                    <w:i/>
                    <w:sz w:val="24"/>
                  </w:rPr>
                </w:ins>
              </m:ctrlPr>
            </m:e>
            <m:sub>
              <w:ins w:id="1134" w:author="Pisces" w:date="2025-05-19T13:50:00Z">
                <m:r>
                  <m:rPr/>
                  <w:rPr>
                    <w:rFonts w:ascii="Cambria Math" w:hAnsi="Cambria Math" w:cs="Cambria Math"/>
                    <w:sz w:val="24"/>
                  </w:rPr>
                  <m:t>i,bat_dis</m:t>
                </m:r>
              </w:ins>
              <m:ctrlPr>
                <w:ins w:id="1135" w:author="Pisces" w:date="2025-05-19T13:50:00Z">
                  <w:rPr>
                    <w:rFonts w:ascii="Cambria Math" w:hAnsi="Cambria Math" w:cs="Cambria Math"/>
                    <w:i/>
                    <w:sz w:val="24"/>
                  </w:rPr>
                </w:ins>
              </m:ctrlPr>
            </m:sub>
          </m:sSub>
          <w:ins w:id="1136" w:author="Pisces" w:date="2025-05-19T13:50:00Z">
            <m:r>
              <m:rPr/>
              <w:rPr>
                <w:rFonts w:ascii="Cambria Math" w:hAnsi="Cambria Math" w:cs="Cambria Math"/>
                <w:sz w:val="24"/>
              </w:rPr>
              <m:t>(t)+(</m:t>
            </m:r>
          </w:ins>
          <m:sSub>
            <m:sSubPr>
              <m:ctrlPr>
                <w:ins w:id="1137" w:author="Pisces" w:date="2025-05-19T13:50:00Z">
                  <w:rPr>
                    <w:rFonts w:ascii="Cambria Math" w:hAnsi="Cambria Math" w:cs="Cambria Math"/>
                    <w:i/>
                    <w:sz w:val="24"/>
                  </w:rPr>
                </w:ins>
              </m:ctrlPr>
            </m:sSubPr>
            <m:e>
              <w:ins w:id="1138" w:author="Pisces" w:date="2025-05-19T13:50:00Z">
                <m:r>
                  <m:rPr/>
                  <w:rPr>
                    <w:rFonts w:ascii="Cambria Math" w:hAnsi="Cambria Math" w:cs="Cambria Math"/>
                    <w:sz w:val="24"/>
                  </w:rPr>
                  <m:t>f</m:t>
                </m:r>
              </w:ins>
              <m:ctrlPr>
                <w:ins w:id="1139" w:author="Pisces" w:date="2025-05-19T13:50:00Z">
                  <w:rPr>
                    <w:rFonts w:ascii="Cambria Math" w:hAnsi="Cambria Math" w:cs="Cambria Math"/>
                    <w:i/>
                    <w:sz w:val="24"/>
                  </w:rPr>
                </w:ins>
              </m:ctrlPr>
            </m:e>
            <m:sub>
              <w:ins w:id="1140" w:author="Pisces" w:date="2025-05-19T13:51:00Z">
                <m:r>
                  <m:rPr/>
                  <w:rPr>
                    <w:rFonts w:ascii="Cambria Math" w:hAnsi="Cambria Math" w:cs="Cambria Math"/>
                    <w:sz w:val="24"/>
                  </w:rPr>
                  <m:t>elz</m:t>
                </m:r>
              </w:ins>
              <m:ctrlPr>
                <w:ins w:id="1141" w:author="Pisces" w:date="2025-05-19T13:50:00Z">
                  <w:rPr>
                    <w:rFonts w:ascii="Cambria Math" w:hAnsi="Cambria Math" w:cs="Cambria Math"/>
                    <w:i/>
                    <w:sz w:val="24"/>
                  </w:rPr>
                </w:ins>
              </m:ctrlPr>
            </m:sub>
          </m:sSub>
          <w:ins w:id="1142" w:author="Pisces" w:date="2025-05-19T13:50:00Z">
            <m:r>
              <m:rPr/>
              <w:rPr>
                <w:rFonts w:ascii="Cambria Math" w:hAnsi="Cambria Math" w:cs="Cambria Math"/>
                <w:sz w:val="24"/>
              </w:rPr>
              <m:t>+</m:t>
            </m:r>
          </w:ins>
          <m:sSub>
            <m:sSubPr>
              <m:ctrlPr>
                <w:ins w:id="1143" w:author="Pisces" w:date="2025-05-19T13:50:00Z">
                  <w:rPr>
                    <w:rFonts w:ascii="Cambria Math" w:hAnsi="Cambria Math" w:cs="Cambria Math"/>
                    <w:i/>
                    <w:sz w:val="24"/>
                  </w:rPr>
                </w:ins>
              </m:ctrlPr>
            </m:sSubPr>
            <m:e>
              <w:ins w:id="1144" w:author="Pisces" w:date="2025-05-19T13:50:00Z">
                <m:r>
                  <m:rPr/>
                  <w:rPr>
                    <w:rFonts w:ascii="Cambria Math" w:hAnsi="Cambria Math" w:cs="Cambria Math"/>
                    <w:sz w:val="24"/>
                  </w:rPr>
                  <m:t>l</m:t>
                </m:r>
              </w:ins>
              <m:ctrlPr>
                <w:ins w:id="1145" w:author="Pisces" w:date="2025-05-19T13:50:00Z">
                  <w:rPr>
                    <w:rFonts w:ascii="Cambria Math" w:hAnsi="Cambria Math" w:cs="Cambria Math"/>
                    <w:i/>
                    <w:sz w:val="24"/>
                  </w:rPr>
                </w:ins>
              </m:ctrlPr>
            </m:e>
            <m:sub>
              <w:ins w:id="1146" w:author="Pisces" w:date="2025-05-19T13:50:00Z">
                <m:r>
                  <m:rPr/>
                  <w:rPr>
                    <w:rFonts w:ascii="Cambria Math" w:hAnsi="Cambria Math" w:cs="Cambria Math"/>
                    <w:sz w:val="24"/>
                  </w:rPr>
                  <m:t>i,</m:t>
                </m:r>
              </w:ins>
              <w:ins w:id="1147" w:author="Pisces" w:date="2025-05-19T13:51:00Z">
                <m:r>
                  <m:rPr/>
                  <w:rPr>
                    <w:rFonts w:ascii="Cambria Math" w:hAnsi="Cambria Math" w:cs="Cambria Math"/>
                    <w:sz w:val="24"/>
                  </w:rPr>
                  <m:t>elz</m:t>
                </m:r>
              </w:ins>
              <m:ctrlPr>
                <w:ins w:id="1148" w:author="Pisces" w:date="2025-05-19T13:50:00Z">
                  <w:rPr>
                    <w:rFonts w:ascii="Cambria Math" w:hAnsi="Cambria Math" w:cs="Cambria Math"/>
                    <w:i/>
                    <w:sz w:val="24"/>
                  </w:rPr>
                </w:ins>
              </m:ctrlPr>
            </m:sub>
          </m:sSub>
          <m:sSub>
            <m:sSubPr>
              <m:ctrlPr>
                <w:ins w:id="1149" w:author="Pisces" w:date="2025-05-19T13:50:00Z">
                  <w:rPr>
                    <w:rFonts w:ascii="Cambria Math" w:hAnsi="Cambria Math" w:cs="Cambria Math"/>
                    <w:i/>
                    <w:sz w:val="24"/>
                  </w:rPr>
                </w:ins>
              </m:ctrlPr>
            </m:sSubPr>
            <m:e>
              <w:ins w:id="1150" w:author="Pisces" w:date="2025-05-19T13:50:00Z">
                <m:r>
                  <m:rPr/>
                  <w:rPr>
                    <w:rFonts w:ascii="Cambria Math" w:hAnsi="Cambria Math" w:cs="Cambria Math"/>
                    <w:sz w:val="24"/>
                  </w:rPr>
                  <m:t>r</m:t>
                </m:r>
              </w:ins>
              <m:ctrlPr>
                <w:ins w:id="1151" w:author="Pisces" w:date="2025-05-19T13:50:00Z">
                  <w:rPr>
                    <w:rFonts w:ascii="Cambria Math" w:hAnsi="Cambria Math" w:cs="Cambria Math"/>
                    <w:i/>
                    <w:sz w:val="24"/>
                  </w:rPr>
                </w:ins>
              </m:ctrlPr>
            </m:e>
            <m:sub>
              <w:ins w:id="1152" w:author="Pisces" w:date="2025-05-19T13:50:00Z">
                <m:r>
                  <m:rPr/>
                  <w:rPr>
                    <w:rFonts w:ascii="Cambria Math" w:hAnsi="Cambria Math" w:cs="Cambria Math"/>
                    <w:sz w:val="24"/>
                  </w:rPr>
                  <m:t>i,</m:t>
                </m:r>
              </w:ins>
              <w:ins w:id="1153" w:author="Pisces" w:date="2025-05-19T13:51:00Z">
                <m:r>
                  <m:rPr/>
                  <w:rPr>
                    <w:rFonts w:ascii="Cambria Math" w:hAnsi="Cambria Math" w:cs="Cambria Math"/>
                    <w:sz w:val="24"/>
                  </w:rPr>
                  <m:t>elz</m:t>
                </m:r>
              </w:ins>
              <m:ctrlPr>
                <w:ins w:id="1154" w:author="Pisces" w:date="2025-05-19T13:50:00Z">
                  <w:rPr>
                    <w:rFonts w:ascii="Cambria Math" w:hAnsi="Cambria Math" w:cs="Cambria Math"/>
                    <w:i/>
                    <w:sz w:val="24"/>
                  </w:rPr>
                </w:ins>
              </m:ctrlPr>
            </m:sub>
          </m:sSub>
          <w:ins w:id="1155" w:author="Pisces" w:date="2025-05-19T13:50:00Z">
            <m:r>
              <m:rPr/>
              <w:rPr>
                <w:rFonts w:ascii="Cambria Math" w:hAnsi="Cambria Math" w:cs="Cambria Math"/>
                <w:sz w:val="24"/>
              </w:rPr>
              <m:t>)</m:t>
            </m:r>
          </w:ins>
          <m:sSub>
            <m:sSubPr>
              <m:ctrlPr>
                <w:ins w:id="1156" w:author="Pisces" w:date="2025-05-19T13:50:00Z">
                  <w:rPr>
                    <w:rFonts w:ascii="Cambria Math" w:hAnsi="Cambria Math" w:cs="Cambria Math"/>
                    <w:i/>
                    <w:sz w:val="24"/>
                  </w:rPr>
                </w:ins>
              </m:ctrlPr>
            </m:sSubPr>
            <m:e>
              <w:ins w:id="1157" w:author="Pisces" w:date="2025-05-19T13:50:00Z">
                <m:r>
                  <m:rPr/>
                  <w:rPr>
                    <w:rFonts w:ascii="Cambria Math" w:hAnsi="Cambria Math" w:cs="Cambria Math"/>
                    <w:sz w:val="24"/>
                  </w:rPr>
                  <m:t>P</m:t>
                </m:r>
              </w:ins>
              <m:ctrlPr>
                <w:ins w:id="1158" w:author="Pisces" w:date="2025-05-19T13:50:00Z">
                  <w:rPr>
                    <w:rFonts w:ascii="Cambria Math" w:hAnsi="Cambria Math" w:cs="Cambria Math"/>
                    <w:i/>
                    <w:sz w:val="24"/>
                  </w:rPr>
                </w:ins>
              </m:ctrlPr>
            </m:e>
            <m:sub>
              <w:ins w:id="1159" w:author="Pisces" w:date="2025-05-19T13:50:00Z">
                <m:r>
                  <m:rPr/>
                  <w:rPr>
                    <w:rFonts w:ascii="Cambria Math" w:hAnsi="Cambria Math" w:cs="Cambria Math"/>
                    <w:sz w:val="24"/>
                  </w:rPr>
                  <m:t>i,</m:t>
                </m:r>
              </w:ins>
              <w:ins w:id="1160" w:author="Pisces" w:date="2025-05-19T13:51:00Z">
                <m:r>
                  <m:rPr/>
                  <w:rPr>
                    <w:rFonts w:ascii="Cambria Math" w:hAnsi="Cambria Math" w:cs="Cambria Math"/>
                    <w:sz w:val="24"/>
                  </w:rPr>
                  <m:t>elz</m:t>
                </m:r>
              </w:ins>
              <m:ctrlPr>
                <w:ins w:id="1161" w:author="Pisces" w:date="2025-05-19T13:50:00Z">
                  <w:rPr>
                    <w:rFonts w:ascii="Cambria Math" w:hAnsi="Cambria Math" w:cs="Cambria Math"/>
                    <w:i/>
                    <w:sz w:val="24"/>
                  </w:rPr>
                </w:ins>
              </m:ctrlPr>
            </m:sub>
          </m:sSub>
          <w:ins w:id="1162" w:author="Pisces" w:date="2025-05-19T13:50:00Z">
            <m:r>
              <m:rPr/>
              <w:rPr>
                <w:rFonts w:ascii="Cambria Math" w:hAnsi="Cambria Math" w:cs="Cambria Math"/>
                <w:sz w:val="24"/>
              </w:rPr>
              <m:t>(t)</m:t>
            </m:r>
          </w:ins>
          <w:ins w:id="1163" w:author="Pisces" w:date="2025-05-19T13:51:00Z">
            <m:r>
              <m:rPr/>
              <w:rPr>
                <w:rFonts w:ascii="Cambria Math" w:hAnsi="Cambria Math" w:cs="Cambria Math"/>
                <w:sz w:val="24"/>
              </w:rPr>
              <m:t>+(</m:t>
            </m:r>
          </w:ins>
          <m:sSub>
            <m:sSubPr>
              <m:ctrlPr>
                <w:ins w:id="1164" w:author="Pisces" w:date="2025-05-19T13:51:00Z">
                  <w:rPr>
                    <w:rFonts w:ascii="Cambria Math" w:hAnsi="Cambria Math" w:cs="Cambria Math"/>
                    <w:i/>
                    <w:sz w:val="24"/>
                  </w:rPr>
                </w:ins>
              </m:ctrlPr>
            </m:sSubPr>
            <m:e>
              <w:ins w:id="1165" w:author="Pisces" w:date="2025-05-19T13:51:00Z">
                <m:r>
                  <m:rPr/>
                  <w:rPr>
                    <w:rFonts w:ascii="Cambria Math" w:hAnsi="Cambria Math" w:cs="Cambria Math"/>
                    <w:sz w:val="24"/>
                  </w:rPr>
                  <m:t>f</m:t>
                </m:r>
              </w:ins>
              <m:ctrlPr>
                <w:ins w:id="1166" w:author="Pisces" w:date="2025-05-19T13:51:00Z">
                  <w:rPr>
                    <w:rFonts w:ascii="Cambria Math" w:hAnsi="Cambria Math" w:cs="Cambria Math"/>
                    <w:i/>
                    <w:sz w:val="24"/>
                  </w:rPr>
                </w:ins>
              </m:ctrlPr>
            </m:e>
            <m:sub>
              <w:ins w:id="1167" w:author="Pisces" w:date="2025-05-19T13:51:00Z">
                <m:r>
                  <m:rPr/>
                  <w:rPr>
                    <w:rFonts w:ascii="Cambria Math" w:hAnsi="Cambria Math" w:cs="Cambria Math"/>
                    <w:sz w:val="24"/>
                  </w:rPr>
                  <m:t>fc</m:t>
                </m:r>
              </w:ins>
              <m:ctrlPr>
                <w:ins w:id="1168" w:author="Pisces" w:date="2025-05-19T13:51:00Z">
                  <w:rPr>
                    <w:rFonts w:ascii="Cambria Math" w:hAnsi="Cambria Math" w:cs="Cambria Math"/>
                    <w:i/>
                    <w:sz w:val="24"/>
                  </w:rPr>
                </w:ins>
              </m:ctrlPr>
            </m:sub>
          </m:sSub>
          <w:ins w:id="1169" w:author="Pisces" w:date="2025-05-19T13:51:00Z">
            <m:r>
              <m:rPr/>
              <w:rPr>
                <w:rFonts w:ascii="Cambria Math" w:hAnsi="Cambria Math" w:cs="Cambria Math"/>
                <w:sz w:val="24"/>
              </w:rPr>
              <m:t>+</m:t>
            </m:r>
          </w:ins>
          <m:sSub>
            <m:sSubPr>
              <m:ctrlPr>
                <w:ins w:id="1170" w:author="Pisces" w:date="2025-05-19T13:51:00Z">
                  <w:rPr>
                    <w:rFonts w:ascii="Cambria Math" w:hAnsi="Cambria Math" w:cs="Cambria Math"/>
                    <w:i/>
                    <w:sz w:val="24"/>
                  </w:rPr>
                </w:ins>
              </m:ctrlPr>
            </m:sSubPr>
            <m:e>
              <w:ins w:id="1171" w:author="Pisces" w:date="2025-05-19T13:51:00Z">
                <m:r>
                  <m:rPr/>
                  <w:rPr>
                    <w:rFonts w:ascii="Cambria Math" w:hAnsi="Cambria Math" w:cs="Cambria Math"/>
                    <w:sz w:val="24"/>
                  </w:rPr>
                  <m:t>l</m:t>
                </m:r>
              </w:ins>
              <m:ctrlPr>
                <w:ins w:id="1172" w:author="Pisces" w:date="2025-05-19T13:51:00Z">
                  <w:rPr>
                    <w:rFonts w:ascii="Cambria Math" w:hAnsi="Cambria Math" w:cs="Cambria Math"/>
                    <w:i/>
                    <w:sz w:val="24"/>
                  </w:rPr>
                </w:ins>
              </m:ctrlPr>
            </m:e>
            <m:sub>
              <w:ins w:id="1173" w:author="Pisces" w:date="2025-05-19T13:51:00Z">
                <m:r>
                  <m:rPr/>
                  <w:rPr>
                    <w:rFonts w:ascii="Cambria Math" w:hAnsi="Cambria Math" w:cs="Cambria Math"/>
                    <w:sz w:val="24"/>
                  </w:rPr>
                  <m:t>i,fc</m:t>
                </m:r>
              </w:ins>
              <m:ctrlPr>
                <w:ins w:id="1174" w:author="Pisces" w:date="2025-05-19T13:51:00Z">
                  <w:rPr>
                    <w:rFonts w:ascii="Cambria Math" w:hAnsi="Cambria Math" w:cs="Cambria Math"/>
                    <w:i/>
                    <w:sz w:val="24"/>
                  </w:rPr>
                </w:ins>
              </m:ctrlPr>
            </m:sub>
          </m:sSub>
          <m:sSub>
            <m:sSubPr>
              <m:ctrlPr>
                <w:ins w:id="1175" w:author="Pisces" w:date="2025-05-19T13:51:00Z">
                  <w:rPr>
                    <w:rFonts w:ascii="Cambria Math" w:hAnsi="Cambria Math" w:cs="Cambria Math"/>
                    <w:i/>
                    <w:sz w:val="24"/>
                  </w:rPr>
                </w:ins>
              </m:ctrlPr>
            </m:sSubPr>
            <m:e>
              <w:ins w:id="1176" w:author="Pisces" w:date="2025-05-19T13:51:00Z">
                <m:r>
                  <m:rPr/>
                  <w:rPr>
                    <w:rFonts w:ascii="Cambria Math" w:hAnsi="Cambria Math" w:cs="Cambria Math"/>
                    <w:sz w:val="24"/>
                  </w:rPr>
                  <m:t>r</m:t>
                </m:r>
              </w:ins>
              <m:ctrlPr>
                <w:ins w:id="1177" w:author="Pisces" w:date="2025-05-19T13:51:00Z">
                  <w:rPr>
                    <w:rFonts w:ascii="Cambria Math" w:hAnsi="Cambria Math" w:cs="Cambria Math"/>
                    <w:i/>
                    <w:sz w:val="24"/>
                  </w:rPr>
                </w:ins>
              </m:ctrlPr>
            </m:e>
            <m:sub>
              <w:ins w:id="1178" w:author="Pisces" w:date="2025-05-19T13:51:00Z">
                <m:r>
                  <m:rPr/>
                  <w:rPr>
                    <w:rFonts w:ascii="Cambria Math" w:hAnsi="Cambria Math" w:cs="Cambria Math"/>
                    <w:sz w:val="24"/>
                  </w:rPr>
                  <m:t>i,fc</m:t>
                </m:r>
              </w:ins>
              <m:ctrlPr>
                <w:ins w:id="1179" w:author="Pisces" w:date="2025-05-19T13:51:00Z">
                  <w:rPr>
                    <w:rFonts w:ascii="Cambria Math" w:hAnsi="Cambria Math" w:cs="Cambria Math"/>
                    <w:i/>
                    <w:sz w:val="24"/>
                  </w:rPr>
                </w:ins>
              </m:ctrlPr>
            </m:sub>
          </m:sSub>
          <w:ins w:id="1180" w:author="Pisces" w:date="2025-05-19T13:51:00Z">
            <m:r>
              <m:rPr/>
              <w:rPr>
                <w:rFonts w:ascii="Cambria Math" w:hAnsi="Cambria Math" w:cs="Cambria Math"/>
                <w:sz w:val="24"/>
              </w:rPr>
              <m:t>)</m:t>
            </m:r>
          </w:ins>
          <m:sSub>
            <m:sSubPr>
              <m:ctrlPr>
                <w:ins w:id="1181" w:author="Pisces" w:date="2025-05-19T13:51:00Z">
                  <w:rPr>
                    <w:rFonts w:ascii="Cambria Math" w:hAnsi="Cambria Math" w:cs="Cambria Math"/>
                    <w:i/>
                    <w:sz w:val="24"/>
                  </w:rPr>
                </w:ins>
              </m:ctrlPr>
            </m:sSubPr>
            <m:e>
              <w:ins w:id="1182" w:author="Pisces" w:date="2025-05-19T13:51:00Z">
                <m:r>
                  <m:rPr/>
                  <w:rPr>
                    <w:rFonts w:ascii="Cambria Math" w:hAnsi="Cambria Math" w:cs="Cambria Math"/>
                    <w:sz w:val="24"/>
                  </w:rPr>
                  <m:t>P</m:t>
                </m:r>
              </w:ins>
              <m:ctrlPr>
                <w:ins w:id="1183" w:author="Pisces" w:date="2025-05-19T13:51:00Z">
                  <w:rPr>
                    <w:rFonts w:ascii="Cambria Math" w:hAnsi="Cambria Math" w:cs="Cambria Math"/>
                    <w:i/>
                    <w:sz w:val="24"/>
                  </w:rPr>
                </w:ins>
              </m:ctrlPr>
            </m:e>
            <m:sub>
              <w:ins w:id="1184" w:author="Pisces" w:date="2025-05-19T13:51:00Z">
                <m:r>
                  <m:rPr/>
                  <w:rPr>
                    <w:rFonts w:ascii="Cambria Math" w:hAnsi="Cambria Math" w:cs="Cambria Math"/>
                    <w:sz w:val="24"/>
                  </w:rPr>
                  <m:t>i,</m:t>
                </m:r>
              </w:ins>
              <w:ins w:id="1185" w:author="Pisces" w:date="2025-05-19T13:52:00Z">
                <m:r>
                  <m:rPr/>
                  <w:rPr>
                    <w:rFonts w:ascii="Cambria Math" w:hAnsi="Cambria Math" w:cs="Cambria Math"/>
                    <w:sz w:val="24"/>
                  </w:rPr>
                  <m:t>fc</m:t>
                </m:r>
              </w:ins>
              <m:ctrlPr>
                <w:ins w:id="1186" w:author="Pisces" w:date="2025-05-19T13:51:00Z">
                  <w:rPr>
                    <w:rFonts w:ascii="Cambria Math" w:hAnsi="Cambria Math" w:cs="Cambria Math"/>
                    <w:i/>
                    <w:sz w:val="24"/>
                  </w:rPr>
                </w:ins>
              </m:ctrlPr>
            </m:sub>
          </m:sSub>
          <w:ins w:id="1187" w:author="Pisces" w:date="2025-05-19T13:51:00Z">
            <m:r>
              <m:rPr/>
              <w:rPr>
                <w:rFonts w:ascii="Cambria Math" w:hAnsi="Cambria Math" w:cs="Cambria Math"/>
                <w:sz w:val="24"/>
              </w:rPr>
              <m:t>(t)</m:t>
            </m:r>
          </w:ins>
          <w:ins w:id="1188" w:author="Pisces" w:date="2025-05-19T13:52:00Z">
            <m:r>
              <m:rPr/>
              <w:rPr>
                <w:rFonts w:ascii="Cambria Math" w:hAnsi="Cambria Math" w:cs="Cambria Math"/>
                <w:sz w:val="24"/>
              </w:rPr>
              <m:t>+(</m:t>
            </m:r>
          </w:ins>
          <m:sSub>
            <m:sSubPr>
              <m:ctrlPr>
                <w:ins w:id="1189" w:author="Pisces" w:date="2025-05-19T13:52:00Z">
                  <w:rPr>
                    <w:rFonts w:ascii="Cambria Math" w:hAnsi="Cambria Math" w:cs="Cambria Math"/>
                    <w:i/>
                    <w:sz w:val="24"/>
                  </w:rPr>
                </w:ins>
              </m:ctrlPr>
            </m:sSubPr>
            <m:e>
              <w:ins w:id="1190" w:author="Pisces" w:date="2025-05-19T13:52:00Z">
                <m:r>
                  <m:rPr/>
                  <w:rPr>
                    <w:rFonts w:ascii="Cambria Math" w:hAnsi="Cambria Math" w:cs="Cambria Math"/>
                    <w:sz w:val="24"/>
                  </w:rPr>
                  <m:t>f</m:t>
                </m:r>
              </w:ins>
              <m:ctrlPr>
                <w:ins w:id="1191" w:author="Pisces" w:date="2025-05-19T13:52:00Z">
                  <w:rPr>
                    <w:rFonts w:ascii="Cambria Math" w:hAnsi="Cambria Math" w:cs="Cambria Math"/>
                    <w:i/>
                    <w:sz w:val="24"/>
                  </w:rPr>
                </w:ins>
              </m:ctrlPr>
            </m:e>
            <m:sub>
              <w:ins w:id="1192" w:author="Pisces" w:date="2025-05-19T14:09:00Z">
                <m:r>
                  <m:rPr/>
                  <w:rPr>
                    <w:rFonts w:ascii="Cambria Math" w:hAnsi="Cambria Math" w:cs="Cambria Math"/>
                    <w:sz w:val="24"/>
                  </w:rPr>
                  <m:t>eb</m:t>
                </m:r>
              </w:ins>
              <m:ctrlPr>
                <w:ins w:id="1193" w:author="Pisces" w:date="2025-05-19T13:52:00Z">
                  <w:rPr>
                    <w:rFonts w:ascii="Cambria Math" w:hAnsi="Cambria Math" w:cs="Cambria Math"/>
                    <w:i/>
                    <w:sz w:val="24"/>
                  </w:rPr>
                </w:ins>
              </m:ctrlPr>
            </m:sub>
          </m:sSub>
          <w:ins w:id="1194" w:author="Pisces" w:date="2025-05-19T13:52:00Z">
            <m:r>
              <m:rPr/>
              <w:rPr>
                <w:rFonts w:ascii="Cambria Math" w:hAnsi="Cambria Math" w:cs="Cambria Math"/>
                <w:sz w:val="24"/>
              </w:rPr>
              <m:t>+</m:t>
            </m:r>
          </w:ins>
          <m:sSub>
            <m:sSubPr>
              <m:ctrlPr>
                <w:ins w:id="1195" w:author="Pisces" w:date="2025-05-19T13:52:00Z">
                  <w:rPr>
                    <w:rFonts w:ascii="Cambria Math" w:hAnsi="Cambria Math" w:cs="Cambria Math"/>
                    <w:i/>
                    <w:sz w:val="24"/>
                  </w:rPr>
                </w:ins>
              </m:ctrlPr>
            </m:sSubPr>
            <m:e>
              <w:ins w:id="1196" w:author="Pisces" w:date="2025-05-19T13:52:00Z">
                <m:r>
                  <m:rPr/>
                  <w:rPr>
                    <w:rFonts w:ascii="Cambria Math" w:hAnsi="Cambria Math" w:cs="Cambria Math"/>
                    <w:sz w:val="24"/>
                  </w:rPr>
                  <m:t>l</m:t>
                </m:r>
              </w:ins>
              <m:ctrlPr>
                <w:ins w:id="1197" w:author="Pisces" w:date="2025-05-19T13:52:00Z">
                  <w:rPr>
                    <w:rFonts w:ascii="Cambria Math" w:hAnsi="Cambria Math" w:cs="Cambria Math"/>
                    <w:i/>
                    <w:sz w:val="24"/>
                  </w:rPr>
                </w:ins>
              </m:ctrlPr>
            </m:e>
            <m:sub>
              <w:ins w:id="1198" w:author="Pisces" w:date="2025-05-19T14:09:00Z">
                <m:r>
                  <m:rPr/>
                  <w:rPr>
                    <w:rFonts w:ascii="Cambria Math" w:hAnsi="Cambria Math" w:cs="Cambria Math"/>
                    <w:sz w:val="24"/>
                  </w:rPr>
                  <m:t>i,eb</m:t>
                </m:r>
              </w:ins>
              <m:ctrlPr>
                <w:ins w:id="1199" w:author="Pisces" w:date="2025-05-19T13:52:00Z">
                  <w:rPr>
                    <w:rFonts w:ascii="Cambria Math" w:hAnsi="Cambria Math" w:cs="Cambria Math"/>
                    <w:i/>
                    <w:sz w:val="24"/>
                  </w:rPr>
                </w:ins>
              </m:ctrlPr>
            </m:sub>
          </m:sSub>
          <m:sSub>
            <m:sSubPr>
              <m:ctrlPr>
                <w:ins w:id="1200" w:author="Pisces" w:date="2025-05-19T13:52:00Z">
                  <w:rPr>
                    <w:rFonts w:ascii="Cambria Math" w:hAnsi="Cambria Math" w:cs="Cambria Math"/>
                    <w:i/>
                    <w:sz w:val="24"/>
                  </w:rPr>
                </w:ins>
              </m:ctrlPr>
            </m:sSubPr>
            <m:e>
              <w:ins w:id="1201" w:author="Pisces" w:date="2025-05-19T13:52:00Z">
                <m:r>
                  <m:rPr/>
                  <w:rPr>
                    <w:rFonts w:ascii="Cambria Math" w:hAnsi="Cambria Math" w:cs="Cambria Math"/>
                    <w:sz w:val="24"/>
                  </w:rPr>
                  <m:t>r</m:t>
                </m:r>
              </w:ins>
              <m:ctrlPr>
                <w:ins w:id="1202" w:author="Pisces" w:date="2025-05-19T13:52:00Z">
                  <w:rPr>
                    <w:rFonts w:ascii="Cambria Math" w:hAnsi="Cambria Math" w:cs="Cambria Math"/>
                    <w:i/>
                    <w:sz w:val="24"/>
                  </w:rPr>
                </w:ins>
              </m:ctrlPr>
            </m:e>
            <m:sub>
              <w:ins w:id="1203" w:author="Pisces" w:date="2025-05-19T13:52:00Z">
                <m:r>
                  <m:rPr/>
                  <w:rPr>
                    <w:rFonts w:ascii="Cambria Math" w:hAnsi="Cambria Math" w:cs="Cambria Math"/>
                    <w:sz w:val="24"/>
                  </w:rPr>
                  <m:t>i,</m:t>
                </m:r>
              </w:ins>
              <w:ins w:id="1204" w:author="Pisces" w:date="2025-05-19T14:09:00Z">
                <m:r>
                  <m:rPr/>
                  <w:rPr>
                    <w:rFonts w:ascii="Cambria Math" w:hAnsi="Cambria Math" w:cs="Cambria Math"/>
                    <w:sz w:val="24"/>
                  </w:rPr>
                  <m:t>eb</m:t>
                </m:r>
              </w:ins>
              <m:ctrlPr>
                <w:ins w:id="1205" w:author="Pisces" w:date="2025-05-19T13:52:00Z">
                  <w:rPr>
                    <w:rFonts w:ascii="Cambria Math" w:hAnsi="Cambria Math" w:cs="Cambria Math"/>
                    <w:i/>
                    <w:sz w:val="24"/>
                  </w:rPr>
                </w:ins>
              </m:ctrlPr>
            </m:sub>
          </m:sSub>
          <w:ins w:id="1206" w:author="Pisces" w:date="2025-05-19T13:52:00Z">
            <m:r>
              <m:rPr/>
              <w:rPr>
                <w:rFonts w:ascii="Cambria Math" w:hAnsi="Cambria Math" w:cs="Cambria Math"/>
                <w:sz w:val="24"/>
              </w:rPr>
              <m:t>)</m:t>
            </m:r>
          </w:ins>
          <m:sSub>
            <m:sSubPr>
              <m:ctrlPr>
                <w:ins w:id="1207" w:author="Pisces" w:date="2025-05-19T13:52:00Z">
                  <w:rPr>
                    <w:rFonts w:ascii="Cambria Math" w:hAnsi="Cambria Math" w:cs="Cambria Math"/>
                    <w:i/>
                    <w:sz w:val="24"/>
                  </w:rPr>
                </w:ins>
              </m:ctrlPr>
            </m:sSubPr>
            <m:e>
              <w:ins w:id="1208" w:author="Pisces" w:date="2025-05-19T13:52:00Z">
                <m:r>
                  <m:rPr/>
                  <w:rPr>
                    <w:rFonts w:ascii="Cambria Math" w:hAnsi="Cambria Math" w:cs="Cambria Math"/>
                    <w:sz w:val="24"/>
                  </w:rPr>
                  <m:t>P</m:t>
                </m:r>
              </w:ins>
              <m:ctrlPr>
                <w:ins w:id="1209" w:author="Pisces" w:date="2025-05-19T13:52:00Z">
                  <w:rPr>
                    <w:rFonts w:ascii="Cambria Math" w:hAnsi="Cambria Math" w:cs="Cambria Math"/>
                    <w:i/>
                    <w:sz w:val="24"/>
                  </w:rPr>
                </w:ins>
              </m:ctrlPr>
            </m:e>
            <m:sub>
              <w:ins w:id="1210" w:author="Pisces" w:date="2025-05-19T13:52:00Z">
                <m:r>
                  <m:rPr/>
                  <w:rPr>
                    <w:rFonts w:ascii="Cambria Math" w:hAnsi="Cambria Math" w:cs="Cambria Math"/>
                    <w:sz w:val="24"/>
                  </w:rPr>
                  <m:t>i,</m:t>
                </m:r>
              </w:ins>
              <w:ins w:id="1211" w:author="Pisces" w:date="2025-05-19T14:09:00Z">
                <m:r>
                  <m:rPr/>
                  <w:rPr>
                    <w:rFonts w:ascii="Cambria Math" w:hAnsi="Cambria Math" w:cs="Cambria Math"/>
                    <w:sz w:val="24"/>
                  </w:rPr>
                  <m:t>eb</m:t>
                </m:r>
              </w:ins>
              <m:ctrlPr>
                <w:ins w:id="1212" w:author="Pisces" w:date="2025-05-19T13:52:00Z">
                  <w:rPr>
                    <w:rFonts w:ascii="Cambria Math" w:hAnsi="Cambria Math" w:cs="Cambria Math"/>
                    <w:i/>
                    <w:sz w:val="24"/>
                  </w:rPr>
                </w:ins>
              </m:ctrlPr>
            </m:sub>
          </m:sSub>
          <w:ins w:id="1213" w:author="Pisces" w:date="2025-05-19T13:52:00Z">
            <m:r>
              <m:rPr/>
              <w:rPr>
                <w:rFonts w:ascii="Cambria Math" w:hAnsi="Cambria Math" w:cs="Cambria Math"/>
                <w:sz w:val="24"/>
              </w:rPr>
              <m:t>(t)</m:t>
            </m:r>
          </w:ins>
          <w:ins w:id="1214" w:author="Pisces" w:date="2025-05-19T13:48:00Z">
            <m:r>
              <m:rPr/>
              <w:rPr>
                <w:rFonts w:ascii="Cambria Math" w:hAnsi="Cambria Math" w:cs="Cambria Math"/>
                <w:sz w:val="24"/>
              </w:rPr>
              <m:t>]</m:t>
            </m:r>
          </w:ins>
          <w:ins w:id="1215" w:author="Pisces" w:date="2025-05-19T14:09:00Z">
            <m:r>
              <m:rPr/>
              <w:rPr>
                <w:rFonts w:ascii="Cambria Math" w:hAnsi="Cambria Math" w:cs="Cambria Math"/>
                <w:sz w:val="24"/>
              </w:rPr>
              <m:t>∆t</m:t>
            </m:r>
          </w:ins>
        </m:oMath>
      </m:oMathPara>
    </w:p>
    <w:p w14:paraId="0A006910">
      <w:pPr>
        <w:spacing w:line="360" w:lineRule="auto"/>
        <w:rPr>
          <w:ins w:id="1216" w:author="Pisces" w:date="2025-05-19T14:30:00Z"/>
          <w:rFonts w:hAnsi="Cambria Math" w:cs="Cambria Math"/>
          <w:sz w:val="24"/>
        </w:rPr>
      </w:pPr>
      <w:ins w:id="1217" w:author="Pisces" w:date="2025-05-19T14:10:00Z">
        <w:r>
          <w:rPr>
            <w:rFonts w:hint="eastAsia" w:hAnsi="Cambria Math" w:cs="Cambria Math"/>
            <w:sz w:val="24"/>
          </w:rPr>
          <w:t>其中</w:t>
        </w:r>
      </w:ins>
      <m:oMath>
        <m:sSub>
          <m:sSubPr>
            <m:ctrlPr>
              <w:ins w:id="1218" w:author="Pisces" w:date="2025-05-19T14:13:00Z">
                <w:rPr>
                  <w:rFonts w:ascii="Cambria Math" w:hAnsi="Cambria Math" w:cs="Cambria Math"/>
                  <w:i/>
                  <w:sz w:val="24"/>
                </w:rPr>
              </w:ins>
            </m:ctrlPr>
          </m:sSubPr>
          <m:e>
            <w:ins w:id="1219" w:author="Pisces" w:date="2025-05-19T14:13:00Z">
              <m:r>
                <m:rPr/>
                <w:rPr>
                  <w:rFonts w:ascii="Cambria Math" w:hAnsi="Cambria Math" w:cs="Cambria Math"/>
                  <w:sz w:val="24"/>
                </w:rPr>
                <m:t>f</m:t>
              </m:r>
            </w:ins>
            <m:ctrlPr>
              <w:ins w:id="1220" w:author="Pisces" w:date="2025-05-19T14:13:00Z">
                <w:rPr>
                  <w:rFonts w:ascii="Cambria Math" w:hAnsi="Cambria Math" w:cs="Cambria Math"/>
                  <w:i/>
                  <w:sz w:val="24"/>
                </w:rPr>
              </w:ins>
            </m:ctrlPr>
          </m:e>
          <m:sub>
            <w:ins w:id="1221" w:author="Pisces" w:date="2025-05-19T14:13:00Z">
              <m:r>
                <m:rPr/>
                <w:rPr>
                  <w:rFonts w:ascii="Cambria Math" w:hAnsi="Cambria Math" w:cs="Cambria Math"/>
                  <w:sz w:val="24"/>
                </w:rPr>
                <m:t>bat_cℎ</m:t>
              </m:r>
            </w:ins>
            <m:ctrlPr>
              <w:ins w:id="1222" w:author="Pisces" w:date="2025-05-19T14:13:00Z">
                <w:rPr>
                  <w:rFonts w:ascii="Cambria Math" w:hAnsi="Cambria Math" w:cs="Cambria Math"/>
                  <w:i/>
                  <w:sz w:val="24"/>
                </w:rPr>
              </w:ins>
            </m:ctrlPr>
          </m:sub>
        </m:sSub>
      </m:oMath>
      <w:ins w:id="1223" w:author="Pisces" w:date="2025-05-19T14:14:00Z">
        <w:r>
          <w:rPr>
            <w:rFonts w:hint="eastAsia" w:hAnsi="Cambria Math" w:cs="Cambria Math"/>
            <w:sz w:val="24"/>
          </w:rPr>
          <w:t>为蓄电池充电成本系数</w:t>
        </w:r>
      </w:ins>
      <w:ins w:id="1224" w:author="Pisces" w:date="2025-05-19T14:13:00Z">
        <w:r>
          <w:rPr>
            <w:rFonts w:hint="eastAsia" w:hAnsi="Cambria Math" w:cs="Cambria Math"/>
            <w:sz w:val="24"/>
          </w:rPr>
          <w:t>；</w:t>
        </w:r>
      </w:ins>
      <m:oMath>
        <m:sSub>
          <m:sSubPr>
            <m:ctrlPr>
              <w:ins w:id="1225" w:author="Pisces" w:date="2025-05-19T14:13:00Z">
                <w:rPr>
                  <w:rFonts w:ascii="Cambria Math" w:hAnsi="Cambria Math" w:cs="Cambria Math"/>
                  <w:i/>
                  <w:sz w:val="24"/>
                </w:rPr>
              </w:ins>
            </m:ctrlPr>
          </m:sSubPr>
          <m:e>
            <w:ins w:id="1226" w:author="Pisces" w:date="2025-05-19T14:13:00Z">
              <m:r>
                <m:rPr/>
                <w:rPr>
                  <w:rFonts w:ascii="Cambria Math" w:hAnsi="Cambria Math" w:cs="Cambria Math"/>
                  <w:sz w:val="24"/>
                </w:rPr>
                <m:t>l</m:t>
              </m:r>
            </w:ins>
            <m:ctrlPr>
              <w:ins w:id="1227" w:author="Pisces" w:date="2025-05-19T14:13:00Z">
                <w:rPr>
                  <w:rFonts w:ascii="Cambria Math" w:hAnsi="Cambria Math" w:cs="Cambria Math"/>
                  <w:i/>
                  <w:sz w:val="24"/>
                </w:rPr>
              </w:ins>
            </m:ctrlPr>
          </m:e>
          <m:sub>
            <w:ins w:id="1228" w:author="Pisces" w:date="2025-05-19T14:13:00Z">
              <m:r>
                <m:rPr/>
                <w:rPr>
                  <w:rFonts w:ascii="Cambria Math" w:hAnsi="Cambria Math" w:cs="Cambria Math"/>
                  <w:sz w:val="24"/>
                </w:rPr>
                <m:t>i,bat</m:t>
              </m:r>
            </w:ins>
            <m:ctrlPr>
              <w:ins w:id="1229" w:author="Pisces" w:date="2025-05-19T14:13:00Z">
                <w:rPr>
                  <w:rFonts w:ascii="Cambria Math" w:hAnsi="Cambria Math" w:cs="Cambria Math"/>
                  <w:i/>
                  <w:sz w:val="24"/>
                </w:rPr>
              </w:ins>
            </m:ctrlPr>
          </m:sub>
        </m:sSub>
      </m:oMath>
      <w:ins w:id="1230" w:author="Pisces" w:date="2025-05-19T14:13:00Z">
        <w:r>
          <w:rPr>
            <w:rFonts w:hint="eastAsia" w:hAnsi="Cambria Math" w:cs="Cambria Math"/>
            <w:sz w:val="24"/>
          </w:rPr>
          <w:t>为建筑</w:t>
        </w:r>
      </w:ins>
      <w:ins w:id="1231" w:author="Pisces" w:date="2025-05-19T14:14:00Z">
        <w:r>
          <w:rPr>
            <w:rFonts w:hint="eastAsia" w:hAnsi="Cambria Math" w:cs="Cambria Math"/>
            <w:sz w:val="24"/>
          </w:rPr>
          <w:t>i</w:t>
        </w:r>
      </w:ins>
      <w:ins w:id="1232" w:author="Pisces" w:date="2025-05-19T14:13:00Z">
        <w:r>
          <w:rPr>
            <w:rFonts w:hint="eastAsia" w:hAnsi="Cambria Math" w:cs="Cambria Math"/>
            <w:sz w:val="24"/>
          </w:rPr>
          <w:t>与蓄电池之间导线距离；</w:t>
        </w:r>
      </w:ins>
      <m:oMath>
        <m:sSub>
          <m:sSubPr>
            <m:ctrlPr>
              <w:ins w:id="1233" w:author="Pisces" w:date="2025-05-19T14:15:00Z">
                <w:rPr>
                  <w:rFonts w:ascii="Cambria Math" w:hAnsi="Cambria Math" w:cs="Cambria Math"/>
                  <w:i/>
                  <w:sz w:val="24"/>
                </w:rPr>
              </w:ins>
            </m:ctrlPr>
          </m:sSubPr>
          <m:e>
            <w:ins w:id="1234" w:author="Pisces" w:date="2025-05-19T14:15:00Z">
              <m:r>
                <m:rPr/>
                <w:rPr>
                  <w:rFonts w:ascii="Cambria Math" w:hAnsi="Cambria Math" w:cs="Cambria Math"/>
                  <w:sz w:val="24"/>
                </w:rPr>
                <m:t>r</m:t>
              </m:r>
            </w:ins>
            <m:ctrlPr>
              <w:ins w:id="1235" w:author="Pisces" w:date="2025-05-19T14:15:00Z">
                <w:rPr>
                  <w:rFonts w:ascii="Cambria Math" w:hAnsi="Cambria Math" w:cs="Cambria Math"/>
                  <w:i/>
                  <w:sz w:val="24"/>
                </w:rPr>
              </w:ins>
            </m:ctrlPr>
          </m:e>
          <m:sub>
            <w:ins w:id="1236" w:author="Pisces" w:date="2025-05-19T14:15:00Z">
              <m:r>
                <m:rPr/>
                <w:rPr>
                  <w:rFonts w:ascii="Cambria Math" w:hAnsi="Cambria Math" w:cs="Cambria Math"/>
                  <w:sz w:val="24"/>
                </w:rPr>
                <m:t>i,bat</m:t>
              </m:r>
            </w:ins>
            <m:ctrlPr>
              <w:ins w:id="1237" w:author="Pisces" w:date="2025-05-19T14:15:00Z">
                <w:rPr>
                  <w:rFonts w:ascii="Cambria Math" w:hAnsi="Cambria Math" w:cs="Cambria Math"/>
                  <w:i/>
                  <w:sz w:val="24"/>
                </w:rPr>
              </w:ins>
            </m:ctrlPr>
          </m:sub>
        </m:sSub>
      </m:oMath>
      <w:ins w:id="1238" w:author="Pisces" w:date="2025-05-19T14:15:00Z">
        <w:r>
          <w:rPr>
            <w:rFonts w:hint="eastAsia" w:hAnsi="Cambria Math" w:cs="Cambria Math"/>
            <w:sz w:val="24"/>
          </w:rPr>
          <w:t>为建筑i</w:t>
        </w:r>
      </w:ins>
      <w:ins w:id="1239" w:author="Pisces" w:date="2025-05-19T14:16:00Z">
        <w:r>
          <w:rPr>
            <w:rFonts w:hint="eastAsia" w:hAnsi="Cambria Math" w:cs="Cambria Math"/>
            <w:sz w:val="24"/>
          </w:rPr>
          <w:t>与蓄电池之间传输单位功率的损耗系数；</w:t>
        </w:r>
      </w:ins>
      <m:oMath>
        <m:sSub>
          <m:sSubPr>
            <m:ctrlPr>
              <w:ins w:id="1240" w:author="Pisces" w:date="2025-05-19T14:12:00Z">
                <w:rPr>
                  <w:rFonts w:ascii="Cambria Math" w:hAnsi="Cambria Math" w:cs="Cambria Math"/>
                  <w:i/>
                  <w:sz w:val="24"/>
                </w:rPr>
              </w:ins>
            </m:ctrlPr>
          </m:sSubPr>
          <m:e>
            <w:ins w:id="1241" w:author="Pisces" w:date="2025-05-19T14:12:00Z">
              <m:r>
                <m:rPr/>
                <w:rPr>
                  <w:rFonts w:ascii="Cambria Math" w:hAnsi="Cambria Math" w:cs="Cambria Math"/>
                  <w:sz w:val="24"/>
                </w:rPr>
                <m:t>P</m:t>
              </m:r>
            </w:ins>
            <m:ctrlPr>
              <w:ins w:id="1242" w:author="Pisces" w:date="2025-05-19T14:12:00Z">
                <w:rPr>
                  <w:rFonts w:ascii="Cambria Math" w:hAnsi="Cambria Math" w:cs="Cambria Math"/>
                  <w:i/>
                  <w:sz w:val="24"/>
                </w:rPr>
              </w:ins>
            </m:ctrlPr>
          </m:e>
          <m:sub>
            <w:ins w:id="1243" w:author="Pisces" w:date="2025-05-19T14:12:00Z">
              <m:r>
                <m:rPr/>
                <w:rPr>
                  <w:rFonts w:ascii="Cambria Math" w:hAnsi="Cambria Math" w:cs="Cambria Math"/>
                  <w:sz w:val="24"/>
                </w:rPr>
                <m:t>i,bat_cℎ</m:t>
              </m:r>
            </w:ins>
            <m:ctrlPr>
              <w:ins w:id="1244" w:author="Pisces" w:date="2025-05-19T14:12:00Z">
                <w:rPr>
                  <w:rFonts w:ascii="Cambria Math" w:hAnsi="Cambria Math" w:cs="Cambria Math"/>
                  <w:i/>
                  <w:sz w:val="24"/>
                </w:rPr>
              </w:ins>
            </m:ctrlPr>
          </m:sub>
        </m:sSub>
        <w:ins w:id="1245" w:author="Pisces" w:date="2025-05-19T14:12:00Z">
          <m:r>
            <m:rPr/>
            <w:rPr>
              <w:rFonts w:ascii="Cambria Math" w:hAnsi="Cambria Math" w:cs="Cambria Math"/>
              <w:sz w:val="24"/>
            </w:rPr>
            <m:t>(t)</m:t>
          </m:r>
        </w:ins>
      </m:oMath>
      <w:ins w:id="1246" w:author="Pisces" w:date="2025-05-19T14:10:00Z">
        <w:r>
          <w:rPr>
            <w:rFonts w:hint="eastAsia" w:hAnsi="Cambria Math" w:cs="Cambria Math"/>
            <w:sz w:val="24"/>
          </w:rPr>
          <w:t>为i在t时段</w:t>
        </w:r>
      </w:ins>
      <w:ins w:id="1247" w:author="Pisces" w:date="2025-05-19T14:11:00Z">
        <w:r>
          <w:rPr>
            <w:rFonts w:hint="eastAsia" w:hAnsi="Cambria Math" w:cs="Cambria Math"/>
            <w:sz w:val="24"/>
          </w:rPr>
          <w:t>蓄电池的充电功率</w:t>
        </w:r>
      </w:ins>
      <w:ins w:id="1248" w:author="Pisces" w:date="2025-05-19T14:13:00Z">
        <w:r>
          <w:rPr>
            <w:rFonts w:hint="eastAsia" w:hAnsi="Cambria Math" w:cs="Cambria Math"/>
            <w:sz w:val="24"/>
          </w:rPr>
          <w:t>；</w:t>
        </w:r>
      </w:ins>
      <m:oMath>
        <m:sSub>
          <m:sSubPr>
            <m:ctrlPr>
              <w:ins w:id="1249" w:author="Pisces" w:date="2025-05-19T14:14:00Z">
                <w:rPr>
                  <w:rFonts w:ascii="Cambria Math" w:hAnsi="Cambria Math" w:cs="Cambria Math"/>
                  <w:i/>
                  <w:sz w:val="24"/>
                </w:rPr>
              </w:ins>
            </m:ctrlPr>
          </m:sSubPr>
          <m:e>
            <w:ins w:id="1250" w:author="Pisces" w:date="2025-05-19T14:14:00Z">
              <m:r>
                <m:rPr/>
                <w:rPr>
                  <w:rFonts w:ascii="Cambria Math" w:hAnsi="Cambria Math" w:cs="Cambria Math"/>
                  <w:sz w:val="24"/>
                </w:rPr>
                <m:t>f</m:t>
              </m:r>
            </w:ins>
            <m:ctrlPr>
              <w:ins w:id="1251" w:author="Pisces" w:date="2025-05-19T14:14:00Z">
                <w:rPr>
                  <w:rFonts w:ascii="Cambria Math" w:hAnsi="Cambria Math" w:cs="Cambria Math"/>
                  <w:i/>
                  <w:sz w:val="24"/>
                </w:rPr>
              </w:ins>
            </m:ctrlPr>
          </m:e>
          <m:sub>
            <w:ins w:id="1252" w:author="Pisces" w:date="2025-05-19T14:14:00Z">
              <m:r>
                <m:rPr/>
                <w:rPr>
                  <w:rFonts w:ascii="Cambria Math" w:hAnsi="Cambria Math" w:cs="Cambria Math"/>
                  <w:sz w:val="24"/>
                </w:rPr>
                <m:t>bat_dis</m:t>
              </m:r>
            </w:ins>
            <m:ctrlPr>
              <w:ins w:id="1253" w:author="Pisces" w:date="2025-05-19T14:14:00Z">
                <w:rPr>
                  <w:rFonts w:ascii="Cambria Math" w:hAnsi="Cambria Math" w:cs="Cambria Math"/>
                  <w:i/>
                  <w:sz w:val="24"/>
                </w:rPr>
              </w:ins>
            </m:ctrlPr>
          </m:sub>
        </m:sSub>
      </m:oMath>
      <w:ins w:id="1254" w:author="Pisces" w:date="2025-05-19T14:14:00Z">
        <w:r>
          <w:rPr>
            <w:rFonts w:hint="eastAsia" w:hAnsi="Cambria Math" w:cs="Cambria Math"/>
            <w:sz w:val="24"/>
          </w:rPr>
          <w:t>为蓄电池放电成本系数；</w:t>
        </w:r>
      </w:ins>
      <m:oMath>
        <m:sSub>
          <m:sSubPr>
            <m:ctrlPr>
              <w:ins w:id="1255" w:author="Pisces" w:date="2025-05-19T14:16:00Z">
                <w:rPr>
                  <w:rFonts w:ascii="Cambria Math" w:hAnsi="Cambria Math" w:cs="Cambria Math"/>
                  <w:i/>
                  <w:sz w:val="24"/>
                </w:rPr>
              </w:ins>
            </m:ctrlPr>
          </m:sSubPr>
          <m:e>
            <w:ins w:id="1256" w:author="Pisces" w:date="2025-05-19T14:16:00Z">
              <m:r>
                <m:rPr/>
                <w:rPr>
                  <w:rFonts w:ascii="Cambria Math" w:hAnsi="Cambria Math" w:cs="Cambria Math"/>
                  <w:sz w:val="24"/>
                </w:rPr>
                <m:t>P</m:t>
              </m:r>
            </w:ins>
            <m:ctrlPr>
              <w:ins w:id="1257" w:author="Pisces" w:date="2025-05-19T14:16:00Z">
                <w:rPr>
                  <w:rFonts w:ascii="Cambria Math" w:hAnsi="Cambria Math" w:cs="Cambria Math"/>
                  <w:i/>
                  <w:sz w:val="24"/>
                </w:rPr>
              </w:ins>
            </m:ctrlPr>
          </m:e>
          <m:sub>
            <w:ins w:id="1258" w:author="Pisces" w:date="2025-05-19T14:16:00Z">
              <m:r>
                <m:rPr/>
                <w:rPr>
                  <w:rFonts w:ascii="Cambria Math" w:hAnsi="Cambria Math" w:cs="Cambria Math"/>
                  <w:sz w:val="24"/>
                </w:rPr>
                <m:t>i,bat_dis</m:t>
              </m:r>
            </w:ins>
            <m:ctrlPr>
              <w:ins w:id="1259" w:author="Pisces" w:date="2025-05-19T14:16:00Z">
                <w:rPr>
                  <w:rFonts w:ascii="Cambria Math" w:hAnsi="Cambria Math" w:cs="Cambria Math"/>
                  <w:i/>
                  <w:sz w:val="24"/>
                </w:rPr>
              </w:ins>
            </m:ctrlPr>
          </m:sub>
        </m:sSub>
        <w:ins w:id="1260" w:author="Pisces" w:date="2025-05-19T14:16:00Z">
          <m:r>
            <m:rPr/>
            <w:rPr>
              <w:rFonts w:ascii="Cambria Math" w:hAnsi="Cambria Math" w:cs="Cambria Math"/>
              <w:sz w:val="24"/>
            </w:rPr>
            <m:t>(t)</m:t>
          </m:r>
        </w:ins>
      </m:oMath>
      <w:ins w:id="1261" w:author="Pisces" w:date="2025-05-19T14:16:00Z">
        <w:r>
          <w:rPr>
            <w:rFonts w:hAnsi="Cambria Math" w:cs="Cambria Math"/>
            <w:sz w:val="24"/>
          </w:rPr>
          <w:t>为i在t时段蓄电池的</w:t>
        </w:r>
      </w:ins>
      <w:ins w:id="1262" w:author="Pisces" w:date="2025-05-19T14:16:00Z">
        <w:r>
          <w:rPr>
            <w:rFonts w:hint="eastAsia" w:hAnsi="Cambria Math" w:cs="Cambria Math"/>
            <w:sz w:val="24"/>
          </w:rPr>
          <w:t>放电</w:t>
        </w:r>
      </w:ins>
      <w:ins w:id="1263" w:author="Pisces" w:date="2025-05-19T14:16:00Z">
        <w:r>
          <w:rPr>
            <w:rFonts w:hAnsi="Cambria Math" w:cs="Cambria Math"/>
            <w:sz w:val="24"/>
          </w:rPr>
          <w:t>功率</w:t>
        </w:r>
      </w:ins>
      <w:ins w:id="1264" w:author="Pisces" w:date="2025-05-19T14:16:00Z">
        <w:r>
          <w:rPr>
            <w:rFonts w:hint="eastAsia" w:hAnsi="Cambria Math" w:cs="Cambria Math"/>
            <w:sz w:val="24"/>
          </w:rPr>
          <w:t>；</w:t>
        </w:r>
      </w:ins>
      <m:oMath>
        <m:sSub>
          <m:sSubPr>
            <m:ctrlPr>
              <w:ins w:id="1265" w:author="Pisces" w:date="2025-05-19T14:17:00Z">
                <w:rPr>
                  <w:rFonts w:ascii="Cambria Math" w:hAnsi="Cambria Math" w:cs="Cambria Math"/>
                  <w:i/>
                  <w:sz w:val="24"/>
                </w:rPr>
              </w:ins>
            </m:ctrlPr>
          </m:sSubPr>
          <m:e>
            <w:ins w:id="1266" w:author="Pisces" w:date="2025-05-19T14:17:00Z">
              <m:r>
                <m:rPr/>
                <w:rPr>
                  <w:rFonts w:ascii="Cambria Math" w:hAnsi="Cambria Math" w:cs="Cambria Math"/>
                  <w:sz w:val="24"/>
                </w:rPr>
                <m:t>f</m:t>
              </m:r>
            </w:ins>
            <m:ctrlPr>
              <w:ins w:id="1267" w:author="Pisces" w:date="2025-05-19T14:17:00Z">
                <w:rPr>
                  <w:rFonts w:ascii="Cambria Math" w:hAnsi="Cambria Math" w:cs="Cambria Math"/>
                  <w:i/>
                  <w:sz w:val="24"/>
                </w:rPr>
              </w:ins>
            </m:ctrlPr>
          </m:e>
          <m:sub>
            <w:ins w:id="1268" w:author="Pisces" w:date="2025-05-19T14:17:00Z">
              <m:r>
                <m:rPr/>
                <w:rPr>
                  <w:rFonts w:ascii="Cambria Math" w:hAnsi="Cambria Math" w:cs="Cambria Math"/>
                  <w:sz w:val="24"/>
                </w:rPr>
                <m:t>elz</m:t>
              </m:r>
            </w:ins>
            <m:ctrlPr>
              <w:ins w:id="1269" w:author="Pisces" w:date="2025-05-19T14:17:00Z">
                <w:rPr>
                  <w:rFonts w:ascii="Cambria Math" w:hAnsi="Cambria Math" w:cs="Cambria Math"/>
                  <w:i/>
                  <w:sz w:val="24"/>
                </w:rPr>
              </w:ins>
            </m:ctrlPr>
          </m:sub>
        </m:sSub>
      </m:oMath>
      <w:ins w:id="1270" w:author="Pisces" w:date="2025-05-19T14:17:00Z">
        <w:r>
          <w:rPr>
            <w:rFonts w:hint="eastAsia" w:hAnsi="Cambria Math" w:cs="Cambria Math"/>
            <w:sz w:val="24"/>
          </w:rPr>
          <w:t>为电解水制氢成本系数；</w:t>
        </w:r>
      </w:ins>
      <m:oMath>
        <m:sSub>
          <m:sSubPr>
            <m:ctrlPr>
              <w:ins w:id="1271" w:author="Pisces" w:date="2025-05-19T14:21:00Z">
                <w:rPr>
                  <w:rFonts w:ascii="Cambria Math" w:hAnsi="Cambria Math" w:cs="Cambria Math"/>
                  <w:i/>
                  <w:sz w:val="24"/>
                </w:rPr>
              </w:ins>
            </m:ctrlPr>
          </m:sSubPr>
          <m:e>
            <w:ins w:id="1272" w:author="Pisces" w:date="2025-05-19T14:21:00Z">
              <m:r>
                <m:rPr/>
                <w:rPr>
                  <w:rFonts w:ascii="Cambria Math" w:hAnsi="Cambria Math" w:cs="Cambria Math"/>
                  <w:sz w:val="24"/>
                </w:rPr>
                <m:t>l</m:t>
              </m:r>
            </w:ins>
            <m:ctrlPr>
              <w:ins w:id="1273" w:author="Pisces" w:date="2025-05-19T14:21:00Z">
                <w:rPr>
                  <w:rFonts w:ascii="Cambria Math" w:hAnsi="Cambria Math" w:cs="Cambria Math"/>
                  <w:i/>
                  <w:sz w:val="24"/>
                </w:rPr>
              </w:ins>
            </m:ctrlPr>
          </m:e>
          <m:sub>
            <w:ins w:id="1274" w:author="Pisces" w:date="2025-05-19T14:21:00Z">
              <m:r>
                <m:rPr/>
                <w:rPr>
                  <w:rFonts w:ascii="Cambria Math" w:hAnsi="Cambria Math" w:cs="Cambria Math"/>
                  <w:sz w:val="24"/>
                </w:rPr>
                <m:t>i,elz</m:t>
              </m:r>
            </w:ins>
            <m:ctrlPr>
              <w:ins w:id="1275" w:author="Pisces" w:date="2025-05-19T14:21:00Z">
                <w:rPr>
                  <w:rFonts w:ascii="Cambria Math" w:hAnsi="Cambria Math" w:cs="Cambria Math"/>
                  <w:i/>
                  <w:sz w:val="24"/>
                </w:rPr>
              </w:ins>
            </m:ctrlPr>
          </m:sub>
        </m:sSub>
      </m:oMath>
      <w:ins w:id="1276" w:author="Pisces" w:date="2025-05-19T14:21:00Z">
        <w:r>
          <w:rPr>
            <w:rFonts w:hint="eastAsia" w:hAnsi="Cambria Math" w:cs="Cambria Math"/>
            <w:sz w:val="24"/>
          </w:rPr>
          <w:t>为i与电解槽之间导线距离；</w:t>
        </w:r>
      </w:ins>
      <m:oMath>
        <m:sSub>
          <m:sSubPr>
            <m:ctrlPr>
              <w:ins w:id="1277" w:author="Pisces" w:date="2025-05-19T14:22:00Z">
                <w:rPr>
                  <w:rFonts w:ascii="Cambria Math" w:hAnsi="Cambria Math" w:cs="Cambria Math"/>
                  <w:i/>
                  <w:sz w:val="24"/>
                </w:rPr>
              </w:ins>
            </m:ctrlPr>
          </m:sSubPr>
          <m:e>
            <w:ins w:id="1278" w:author="Pisces" w:date="2025-05-19T14:22:00Z">
              <m:r>
                <m:rPr/>
                <w:rPr>
                  <w:rFonts w:ascii="Cambria Math" w:hAnsi="Cambria Math" w:cs="Cambria Math"/>
                  <w:sz w:val="24"/>
                </w:rPr>
                <m:t>r</m:t>
              </m:r>
            </w:ins>
            <m:ctrlPr>
              <w:ins w:id="1279" w:author="Pisces" w:date="2025-05-19T14:22:00Z">
                <w:rPr>
                  <w:rFonts w:ascii="Cambria Math" w:hAnsi="Cambria Math" w:cs="Cambria Math"/>
                  <w:i/>
                  <w:sz w:val="24"/>
                </w:rPr>
              </w:ins>
            </m:ctrlPr>
          </m:e>
          <m:sub>
            <w:ins w:id="1280" w:author="Pisces" w:date="2025-05-19T14:22:00Z">
              <m:r>
                <m:rPr/>
                <w:rPr>
                  <w:rFonts w:ascii="Cambria Math" w:hAnsi="Cambria Math" w:cs="Cambria Math"/>
                  <w:sz w:val="24"/>
                </w:rPr>
                <m:t>i,elz</m:t>
              </m:r>
            </w:ins>
            <m:ctrlPr>
              <w:ins w:id="1281" w:author="Pisces" w:date="2025-05-19T14:22:00Z">
                <w:rPr>
                  <w:rFonts w:ascii="Cambria Math" w:hAnsi="Cambria Math" w:cs="Cambria Math"/>
                  <w:i/>
                  <w:sz w:val="24"/>
                </w:rPr>
              </w:ins>
            </m:ctrlPr>
          </m:sub>
        </m:sSub>
      </m:oMath>
      <w:ins w:id="1282" w:author="Pisces" w:date="2025-05-19T14:23:00Z">
        <w:r>
          <w:rPr>
            <w:rFonts w:hint="eastAsia" w:hAnsi="Cambria Math" w:cs="Cambria Math"/>
            <w:sz w:val="24"/>
          </w:rPr>
          <w:t>为i与电解槽之间传输单位功率的</w:t>
        </w:r>
      </w:ins>
      <w:ins w:id="1283" w:author="Pisces" w:date="2025-05-19T14:24:00Z">
        <w:r>
          <w:rPr>
            <w:rFonts w:hint="eastAsia" w:hAnsi="Cambria Math" w:cs="Cambria Math"/>
            <w:sz w:val="24"/>
          </w:rPr>
          <w:t>损耗系数；</w:t>
        </w:r>
      </w:ins>
      <m:oMath>
        <m:sSub>
          <m:sSubPr>
            <m:ctrlPr>
              <w:ins w:id="1284" w:author="Pisces" w:date="2025-05-19T14:24:00Z">
                <w:rPr>
                  <w:rFonts w:ascii="Cambria Math" w:hAnsi="Cambria Math" w:cs="Cambria Math"/>
                  <w:i/>
                  <w:sz w:val="24"/>
                </w:rPr>
              </w:ins>
            </m:ctrlPr>
          </m:sSubPr>
          <m:e>
            <w:ins w:id="1285" w:author="Pisces" w:date="2025-05-19T14:24:00Z">
              <m:r>
                <m:rPr/>
                <w:rPr>
                  <w:rFonts w:ascii="Cambria Math" w:hAnsi="Cambria Math" w:cs="Cambria Math"/>
                  <w:sz w:val="24"/>
                </w:rPr>
                <m:t>P</m:t>
              </m:r>
            </w:ins>
            <m:ctrlPr>
              <w:ins w:id="1286" w:author="Pisces" w:date="2025-05-19T14:24:00Z">
                <w:rPr>
                  <w:rFonts w:ascii="Cambria Math" w:hAnsi="Cambria Math" w:cs="Cambria Math"/>
                  <w:i/>
                  <w:sz w:val="24"/>
                </w:rPr>
              </w:ins>
            </m:ctrlPr>
          </m:e>
          <m:sub>
            <w:ins w:id="1287" w:author="Pisces" w:date="2025-05-19T14:24:00Z">
              <m:r>
                <m:rPr/>
                <w:rPr>
                  <w:rFonts w:ascii="Cambria Math" w:hAnsi="Cambria Math" w:cs="Cambria Math"/>
                  <w:sz w:val="24"/>
                </w:rPr>
                <m:t>i,elz</m:t>
              </m:r>
            </w:ins>
            <m:ctrlPr>
              <w:ins w:id="1288" w:author="Pisces" w:date="2025-05-19T14:24:00Z">
                <w:rPr>
                  <w:rFonts w:ascii="Cambria Math" w:hAnsi="Cambria Math" w:cs="Cambria Math"/>
                  <w:i/>
                  <w:sz w:val="24"/>
                </w:rPr>
              </w:ins>
            </m:ctrlPr>
          </m:sub>
        </m:sSub>
        <w:ins w:id="1289" w:author="Pisces" w:date="2025-05-19T14:24:00Z">
          <m:r>
            <m:rPr/>
            <w:rPr>
              <w:rFonts w:ascii="Cambria Math" w:hAnsi="Cambria Math" w:cs="Cambria Math"/>
              <w:sz w:val="24"/>
            </w:rPr>
            <m:t>(t)</m:t>
          </m:r>
        </w:ins>
      </m:oMath>
      <w:ins w:id="1290" w:author="Pisces" w:date="2025-05-19T14:24:00Z">
        <w:r>
          <w:rPr>
            <w:rFonts w:hint="eastAsia" w:hAnsi="Cambria Math" w:cs="Cambria Math"/>
            <w:sz w:val="24"/>
          </w:rPr>
          <w:t>为电解水制氢功率；</w:t>
        </w:r>
      </w:ins>
      <m:oMath>
        <m:sSub>
          <m:sSubPr>
            <m:ctrlPr>
              <w:ins w:id="1291" w:author="Pisces" w:date="2025-05-19T14:25:00Z">
                <w:rPr>
                  <w:rFonts w:ascii="Cambria Math" w:hAnsi="Cambria Math" w:cs="Cambria Math"/>
                  <w:i/>
                  <w:sz w:val="24"/>
                </w:rPr>
              </w:ins>
            </m:ctrlPr>
          </m:sSubPr>
          <m:e>
            <w:ins w:id="1292" w:author="Pisces" w:date="2025-05-19T14:25:00Z">
              <m:r>
                <m:rPr/>
                <w:rPr>
                  <w:rFonts w:ascii="Cambria Math" w:hAnsi="Cambria Math" w:cs="Cambria Math"/>
                  <w:sz w:val="24"/>
                </w:rPr>
                <m:t>f</m:t>
              </m:r>
            </w:ins>
            <m:ctrlPr>
              <w:ins w:id="1293" w:author="Pisces" w:date="2025-05-19T14:25:00Z">
                <w:rPr>
                  <w:rFonts w:ascii="Cambria Math" w:hAnsi="Cambria Math" w:cs="Cambria Math"/>
                  <w:i/>
                  <w:sz w:val="24"/>
                </w:rPr>
              </w:ins>
            </m:ctrlPr>
          </m:e>
          <m:sub>
            <w:ins w:id="1294" w:author="Pisces" w:date="2025-05-19T14:25:00Z">
              <m:r>
                <m:rPr/>
                <w:rPr>
                  <w:rFonts w:ascii="Cambria Math" w:hAnsi="Cambria Math" w:cs="Cambria Math"/>
                  <w:sz w:val="24"/>
                </w:rPr>
                <m:t>fc</m:t>
              </m:r>
            </w:ins>
            <m:ctrlPr>
              <w:ins w:id="1295" w:author="Pisces" w:date="2025-05-19T14:25:00Z">
                <w:rPr>
                  <w:rFonts w:ascii="Cambria Math" w:hAnsi="Cambria Math" w:cs="Cambria Math"/>
                  <w:i/>
                  <w:sz w:val="24"/>
                </w:rPr>
              </w:ins>
            </m:ctrlPr>
          </m:sub>
        </m:sSub>
      </m:oMath>
      <w:ins w:id="1296" w:author="Pisces" w:date="2025-05-19T14:25:00Z">
        <w:r>
          <w:rPr>
            <w:rFonts w:hint="eastAsia" w:hAnsi="Cambria Math" w:cs="Cambria Math"/>
            <w:sz w:val="24"/>
          </w:rPr>
          <w:t>为燃料</w:t>
        </w:r>
      </w:ins>
      <w:ins w:id="1297" w:author="Pisces" w:date="2025-05-19T14:27:00Z">
        <w:r>
          <w:rPr>
            <w:rFonts w:hint="eastAsia" w:hAnsi="Cambria Math" w:cs="Cambria Math"/>
            <w:sz w:val="24"/>
          </w:rPr>
          <w:t>电池</w:t>
        </w:r>
      </w:ins>
      <w:ins w:id="1298" w:author="Pisces" w:date="2025-05-19T14:25:00Z">
        <w:r>
          <w:rPr>
            <w:rFonts w:hint="eastAsia" w:hAnsi="Cambria Math" w:cs="Cambria Math"/>
            <w:sz w:val="24"/>
          </w:rPr>
          <w:t>发电成本系数；</w:t>
        </w:r>
      </w:ins>
      <m:oMath>
        <m:sSub>
          <m:sSubPr>
            <m:ctrlPr>
              <w:ins w:id="1299" w:author="Pisces" w:date="2025-05-19T14:25:00Z">
                <w:rPr>
                  <w:rFonts w:ascii="Cambria Math" w:hAnsi="Cambria Math" w:cs="Cambria Math"/>
                  <w:i/>
                  <w:sz w:val="24"/>
                </w:rPr>
              </w:ins>
            </m:ctrlPr>
          </m:sSubPr>
          <m:e>
            <w:ins w:id="1300" w:author="Pisces" w:date="2025-05-19T14:25:00Z">
              <m:r>
                <m:rPr/>
                <w:rPr>
                  <w:rFonts w:ascii="Cambria Math" w:hAnsi="Cambria Math" w:cs="Cambria Math"/>
                  <w:sz w:val="24"/>
                </w:rPr>
                <m:t>l</m:t>
              </m:r>
            </w:ins>
            <m:ctrlPr>
              <w:ins w:id="1301" w:author="Pisces" w:date="2025-05-19T14:25:00Z">
                <w:rPr>
                  <w:rFonts w:ascii="Cambria Math" w:hAnsi="Cambria Math" w:cs="Cambria Math"/>
                  <w:i/>
                  <w:sz w:val="24"/>
                </w:rPr>
              </w:ins>
            </m:ctrlPr>
          </m:e>
          <m:sub>
            <w:ins w:id="1302" w:author="Pisces" w:date="2025-05-19T14:25:00Z">
              <m:r>
                <m:rPr/>
                <w:rPr>
                  <w:rFonts w:ascii="Cambria Math" w:hAnsi="Cambria Math" w:cs="Cambria Math"/>
                  <w:sz w:val="24"/>
                </w:rPr>
                <m:t>i,fc</m:t>
              </m:r>
            </w:ins>
            <m:ctrlPr>
              <w:ins w:id="1303" w:author="Pisces" w:date="2025-05-19T14:25:00Z">
                <w:rPr>
                  <w:rFonts w:ascii="Cambria Math" w:hAnsi="Cambria Math" w:cs="Cambria Math"/>
                  <w:i/>
                  <w:sz w:val="24"/>
                </w:rPr>
              </w:ins>
            </m:ctrlPr>
          </m:sub>
        </m:sSub>
      </m:oMath>
      <w:ins w:id="1304" w:author="Pisces" w:date="2025-05-19T14:25:00Z">
        <w:r>
          <w:rPr>
            <w:rFonts w:hint="eastAsia" w:hAnsi="Cambria Math" w:cs="Cambria Math"/>
            <w:sz w:val="24"/>
          </w:rPr>
          <w:t>为i与燃料电池之间的</w:t>
        </w:r>
      </w:ins>
      <w:ins w:id="1305" w:author="Pisces" w:date="2025-05-19T14:26:00Z">
        <w:r>
          <w:rPr>
            <w:rFonts w:hint="eastAsia" w:hAnsi="Cambria Math" w:cs="Cambria Math"/>
            <w:sz w:val="24"/>
          </w:rPr>
          <w:t>导线距离；</w:t>
        </w:r>
      </w:ins>
      <m:oMath>
        <m:sSub>
          <m:sSubPr>
            <m:ctrlPr>
              <w:ins w:id="1306" w:author="Pisces" w:date="2025-05-19T14:26:00Z">
                <w:rPr>
                  <w:rFonts w:ascii="Cambria Math" w:hAnsi="Cambria Math" w:cs="Cambria Math"/>
                  <w:i/>
                  <w:sz w:val="24"/>
                </w:rPr>
              </w:ins>
            </m:ctrlPr>
          </m:sSubPr>
          <m:e>
            <w:ins w:id="1307" w:author="Pisces" w:date="2025-05-19T14:26:00Z">
              <m:r>
                <m:rPr/>
                <w:rPr>
                  <w:rFonts w:ascii="Cambria Math" w:hAnsi="Cambria Math" w:cs="Cambria Math"/>
                  <w:sz w:val="24"/>
                </w:rPr>
                <m:t>r</m:t>
              </m:r>
            </w:ins>
            <m:ctrlPr>
              <w:ins w:id="1308" w:author="Pisces" w:date="2025-05-19T14:26:00Z">
                <w:rPr>
                  <w:rFonts w:ascii="Cambria Math" w:hAnsi="Cambria Math" w:cs="Cambria Math"/>
                  <w:i/>
                  <w:sz w:val="24"/>
                </w:rPr>
              </w:ins>
            </m:ctrlPr>
          </m:e>
          <m:sub>
            <w:ins w:id="1309" w:author="Pisces" w:date="2025-05-19T14:26:00Z">
              <m:r>
                <m:rPr/>
                <w:rPr>
                  <w:rFonts w:ascii="Cambria Math" w:hAnsi="Cambria Math" w:cs="Cambria Math"/>
                  <w:sz w:val="24"/>
                </w:rPr>
                <m:t>i,fc</m:t>
              </m:r>
            </w:ins>
            <m:ctrlPr>
              <w:ins w:id="1310" w:author="Pisces" w:date="2025-05-19T14:26:00Z">
                <w:rPr>
                  <w:rFonts w:ascii="Cambria Math" w:hAnsi="Cambria Math" w:cs="Cambria Math"/>
                  <w:i/>
                  <w:sz w:val="24"/>
                </w:rPr>
              </w:ins>
            </m:ctrlPr>
          </m:sub>
        </m:sSub>
      </m:oMath>
      <w:ins w:id="1311" w:author="Pisces" w:date="2025-05-19T14:26:00Z">
        <w:r>
          <w:rPr>
            <w:rFonts w:hint="eastAsia" w:hAnsi="Cambria Math" w:cs="Cambria Math"/>
            <w:sz w:val="24"/>
          </w:rPr>
          <w:t>为i与燃料电池之间传输单位功率损耗系数；</w:t>
        </w:r>
      </w:ins>
      <m:oMath>
        <m:sSub>
          <m:sSubPr>
            <m:ctrlPr>
              <w:ins w:id="1312" w:author="Pisces" w:date="2025-05-19T14:26:00Z">
                <w:rPr>
                  <w:rFonts w:ascii="Cambria Math" w:hAnsi="Cambria Math" w:cs="Cambria Math"/>
                  <w:i/>
                  <w:sz w:val="24"/>
                </w:rPr>
              </w:ins>
            </m:ctrlPr>
          </m:sSubPr>
          <m:e>
            <w:ins w:id="1313" w:author="Pisces" w:date="2025-05-19T14:26:00Z">
              <m:r>
                <m:rPr/>
                <w:rPr>
                  <w:rFonts w:ascii="Cambria Math" w:hAnsi="Cambria Math" w:cs="Cambria Math"/>
                  <w:sz w:val="24"/>
                </w:rPr>
                <m:t>P</m:t>
              </m:r>
            </w:ins>
            <m:ctrlPr>
              <w:ins w:id="1314" w:author="Pisces" w:date="2025-05-19T14:26:00Z">
                <w:rPr>
                  <w:rFonts w:ascii="Cambria Math" w:hAnsi="Cambria Math" w:cs="Cambria Math"/>
                  <w:i/>
                  <w:sz w:val="24"/>
                </w:rPr>
              </w:ins>
            </m:ctrlPr>
          </m:e>
          <m:sub>
            <w:ins w:id="1315" w:author="Pisces" w:date="2025-05-19T14:26:00Z">
              <m:r>
                <m:rPr/>
                <w:rPr>
                  <w:rFonts w:ascii="Cambria Math" w:hAnsi="Cambria Math" w:cs="Cambria Math"/>
                  <w:sz w:val="24"/>
                </w:rPr>
                <m:t>i,fc</m:t>
              </m:r>
            </w:ins>
            <m:ctrlPr>
              <w:ins w:id="1316" w:author="Pisces" w:date="2025-05-19T14:26:00Z">
                <w:rPr>
                  <w:rFonts w:ascii="Cambria Math" w:hAnsi="Cambria Math" w:cs="Cambria Math"/>
                  <w:i/>
                  <w:sz w:val="24"/>
                </w:rPr>
              </w:ins>
            </m:ctrlPr>
          </m:sub>
        </m:sSub>
        <w:ins w:id="1317" w:author="Pisces" w:date="2025-05-19T14:26:00Z">
          <m:r>
            <m:rPr/>
            <w:rPr>
              <w:rFonts w:ascii="Cambria Math" w:hAnsi="Cambria Math" w:cs="Cambria Math"/>
              <w:sz w:val="24"/>
            </w:rPr>
            <m:t>(t)</m:t>
          </m:r>
        </w:ins>
      </m:oMath>
      <w:ins w:id="1318" w:author="Pisces" w:date="2025-05-19T14:26:00Z">
        <w:r>
          <w:rPr>
            <w:rFonts w:hint="eastAsia" w:hAnsi="Cambria Math" w:cs="Cambria Math"/>
            <w:sz w:val="24"/>
          </w:rPr>
          <w:t>为燃料电池</w:t>
        </w:r>
      </w:ins>
      <w:ins w:id="1319" w:author="Pisces" w:date="2025-05-19T14:27:00Z">
        <w:r>
          <w:rPr>
            <w:rFonts w:hint="eastAsia" w:hAnsi="Cambria Math" w:cs="Cambria Math"/>
            <w:sz w:val="24"/>
          </w:rPr>
          <w:t>的发电功率；</w:t>
        </w:r>
      </w:ins>
      <m:oMath>
        <m:sSub>
          <m:sSubPr>
            <m:ctrlPr>
              <w:ins w:id="1320" w:author="Pisces" w:date="2025-05-19T14:27:00Z">
                <w:rPr>
                  <w:rFonts w:ascii="Cambria Math" w:hAnsi="Cambria Math" w:cs="Cambria Math"/>
                  <w:i/>
                  <w:sz w:val="24"/>
                </w:rPr>
              </w:ins>
            </m:ctrlPr>
          </m:sSubPr>
          <m:e>
            <w:ins w:id="1321" w:author="Pisces" w:date="2025-05-19T14:27:00Z">
              <m:r>
                <m:rPr/>
                <w:rPr>
                  <w:rFonts w:ascii="Cambria Math" w:hAnsi="Cambria Math" w:cs="Cambria Math"/>
                  <w:sz w:val="24"/>
                </w:rPr>
                <m:t>f</m:t>
              </m:r>
            </w:ins>
            <m:ctrlPr>
              <w:ins w:id="1322" w:author="Pisces" w:date="2025-05-19T14:27:00Z">
                <w:rPr>
                  <w:rFonts w:ascii="Cambria Math" w:hAnsi="Cambria Math" w:cs="Cambria Math"/>
                  <w:i/>
                  <w:sz w:val="24"/>
                </w:rPr>
              </w:ins>
            </m:ctrlPr>
          </m:e>
          <m:sub>
            <w:ins w:id="1323" w:author="Pisces" w:date="2025-05-19T14:27:00Z">
              <m:r>
                <m:rPr/>
                <w:rPr>
                  <w:rFonts w:ascii="Cambria Math" w:hAnsi="Cambria Math" w:cs="Cambria Math"/>
                  <w:sz w:val="24"/>
                </w:rPr>
                <m:t>eb</m:t>
              </m:r>
            </w:ins>
            <m:ctrlPr>
              <w:ins w:id="1324" w:author="Pisces" w:date="2025-05-19T14:27:00Z">
                <w:rPr>
                  <w:rFonts w:ascii="Cambria Math" w:hAnsi="Cambria Math" w:cs="Cambria Math"/>
                  <w:i/>
                  <w:sz w:val="24"/>
                </w:rPr>
              </w:ins>
            </m:ctrlPr>
          </m:sub>
        </m:sSub>
      </m:oMath>
      <w:ins w:id="1325" w:author="Pisces" w:date="2025-05-19T14:27:00Z">
        <w:r>
          <w:rPr>
            <w:rFonts w:hint="eastAsia" w:hAnsi="Cambria Math" w:cs="Cambria Math"/>
            <w:sz w:val="24"/>
          </w:rPr>
          <w:t>为电锅炉运行成本系数；</w:t>
        </w:r>
      </w:ins>
      <m:oMath>
        <m:sSub>
          <m:sSubPr>
            <m:ctrlPr>
              <w:ins w:id="1326" w:author="Pisces" w:date="2025-05-19T14:27:00Z">
                <w:rPr>
                  <w:rFonts w:ascii="Cambria Math" w:hAnsi="Cambria Math" w:cs="Cambria Math"/>
                  <w:i/>
                  <w:sz w:val="24"/>
                </w:rPr>
              </w:ins>
            </m:ctrlPr>
          </m:sSubPr>
          <m:e>
            <w:ins w:id="1327" w:author="Pisces" w:date="2025-05-19T14:27:00Z">
              <m:r>
                <m:rPr/>
                <w:rPr>
                  <w:rFonts w:ascii="Cambria Math" w:hAnsi="Cambria Math" w:cs="Cambria Math"/>
                  <w:sz w:val="24"/>
                </w:rPr>
                <m:t>l</m:t>
              </m:r>
            </w:ins>
            <m:ctrlPr>
              <w:ins w:id="1328" w:author="Pisces" w:date="2025-05-19T14:27:00Z">
                <w:rPr>
                  <w:rFonts w:ascii="Cambria Math" w:hAnsi="Cambria Math" w:cs="Cambria Math"/>
                  <w:i/>
                  <w:sz w:val="24"/>
                </w:rPr>
              </w:ins>
            </m:ctrlPr>
          </m:e>
          <m:sub>
            <w:ins w:id="1329" w:author="Pisces" w:date="2025-05-19T14:27:00Z">
              <m:r>
                <m:rPr/>
                <w:rPr>
                  <w:rFonts w:ascii="Cambria Math" w:hAnsi="Cambria Math" w:cs="Cambria Math"/>
                  <w:sz w:val="24"/>
                </w:rPr>
                <m:t>i,eb</m:t>
              </m:r>
            </w:ins>
            <m:ctrlPr>
              <w:ins w:id="1330" w:author="Pisces" w:date="2025-05-19T14:27:00Z">
                <w:rPr>
                  <w:rFonts w:ascii="Cambria Math" w:hAnsi="Cambria Math" w:cs="Cambria Math"/>
                  <w:i/>
                  <w:sz w:val="24"/>
                </w:rPr>
              </w:ins>
            </m:ctrlPr>
          </m:sub>
        </m:sSub>
      </m:oMath>
      <w:ins w:id="1331" w:author="Pisces" w:date="2025-05-19T14:28:00Z">
        <w:r>
          <w:rPr>
            <w:rFonts w:hint="eastAsia" w:hAnsi="Cambria Math" w:cs="Cambria Math"/>
            <w:sz w:val="24"/>
          </w:rPr>
          <w:t>为i与电锅炉之间的导线距离；</w:t>
        </w:r>
      </w:ins>
      <m:oMath>
        <m:sSub>
          <m:sSubPr>
            <m:ctrlPr>
              <w:ins w:id="1332" w:author="Pisces" w:date="2025-05-19T14:28:00Z">
                <w:rPr>
                  <w:rFonts w:ascii="Cambria Math" w:hAnsi="Cambria Math" w:cs="Cambria Math"/>
                  <w:i/>
                  <w:sz w:val="24"/>
                </w:rPr>
              </w:ins>
            </m:ctrlPr>
          </m:sSubPr>
          <m:e>
            <w:ins w:id="1333" w:author="Pisces" w:date="2025-05-19T14:28:00Z">
              <m:r>
                <m:rPr/>
                <w:rPr>
                  <w:rFonts w:ascii="Cambria Math" w:hAnsi="Cambria Math" w:cs="Cambria Math"/>
                  <w:sz w:val="24"/>
                </w:rPr>
                <m:t>r</m:t>
              </m:r>
            </w:ins>
            <m:ctrlPr>
              <w:ins w:id="1334" w:author="Pisces" w:date="2025-05-19T14:28:00Z">
                <w:rPr>
                  <w:rFonts w:ascii="Cambria Math" w:hAnsi="Cambria Math" w:cs="Cambria Math"/>
                  <w:i/>
                  <w:sz w:val="24"/>
                </w:rPr>
              </w:ins>
            </m:ctrlPr>
          </m:e>
          <m:sub>
            <w:ins w:id="1335" w:author="Pisces" w:date="2025-05-19T14:28:00Z">
              <m:r>
                <m:rPr/>
                <w:rPr>
                  <w:rFonts w:ascii="Cambria Math" w:hAnsi="Cambria Math" w:cs="Cambria Math"/>
                  <w:sz w:val="24"/>
                </w:rPr>
                <m:t>i,eb</m:t>
              </m:r>
            </w:ins>
            <m:ctrlPr>
              <w:ins w:id="1336" w:author="Pisces" w:date="2025-05-19T14:28:00Z">
                <w:rPr>
                  <w:rFonts w:ascii="Cambria Math" w:hAnsi="Cambria Math" w:cs="Cambria Math"/>
                  <w:i/>
                  <w:sz w:val="24"/>
                </w:rPr>
              </w:ins>
            </m:ctrlPr>
          </m:sub>
        </m:sSub>
      </m:oMath>
      <w:ins w:id="1337" w:author="Pisces" w:date="2025-05-19T14:28:00Z">
        <w:r>
          <w:rPr>
            <w:rFonts w:hint="eastAsia" w:hAnsi="Cambria Math" w:cs="Cambria Math"/>
            <w:sz w:val="24"/>
          </w:rPr>
          <w:t>为i与电锅炉</w:t>
        </w:r>
      </w:ins>
      <w:ins w:id="1338" w:author="Pisces" w:date="2025-05-19T14:30:00Z">
        <w:r>
          <w:rPr>
            <w:rFonts w:hint="eastAsia" w:hAnsi="Cambria Math" w:cs="Cambria Math"/>
            <w:sz w:val="24"/>
          </w:rPr>
          <w:t>之间传输单位功率损耗系数；</w:t>
        </w:r>
      </w:ins>
      <m:oMath>
        <m:sSub>
          <m:sSubPr>
            <m:ctrlPr>
              <w:ins w:id="1339" w:author="Pisces" w:date="2025-05-19T14:30:00Z">
                <w:rPr>
                  <w:rFonts w:ascii="Cambria Math" w:hAnsi="Cambria Math" w:cs="Cambria Math"/>
                  <w:i/>
                  <w:sz w:val="24"/>
                </w:rPr>
              </w:ins>
            </m:ctrlPr>
          </m:sSubPr>
          <m:e>
            <w:ins w:id="1340" w:author="Pisces" w:date="2025-05-19T14:30:00Z">
              <m:r>
                <m:rPr/>
                <w:rPr>
                  <w:rFonts w:ascii="Cambria Math" w:hAnsi="Cambria Math" w:cs="Cambria Math"/>
                  <w:sz w:val="24"/>
                </w:rPr>
                <m:t>P</m:t>
              </m:r>
            </w:ins>
            <m:ctrlPr>
              <w:ins w:id="1341" w:author="Pisces" w:date="2025-05-19T14:30:00Z">
                <w:rPr>
                  <w:rFonts w:ascii="Cambria Math" w:hAnsi="Cambria Math" w:cs="Cambria Math"/>
                  <w:i/>
                  <w:sz w:val="24"/>
                </w:rPr>
              </w:ins>
            </m:ctrlPr>
          </m:e>
          <m:sub>
            <w:ins w:id="1342" w:author="Pisces" w:date="2025-05-19T14:30:00Z">
              <m:r>
                <m:rPr/>
                <w:rPr>
                  <w:rFonts w:ascii="Cambria Math" w:hAnsi="Cambria Math" w:cs="Cambria Math"/>
                  <w:sz w:val="24"/>
                </w:rPr>
                <m:t>i,eb</m:t>
              </m:r>
            </w:ins>
            <m:ctrlPr>
              <w:ins w:id="1343" w:author="Pisces" w:date="2025-05-19T14:30:00Z">
                <w:rPr>
                  <w:rFonts w:ascii="Cambria Math" w:hAnsi="Cambria Math" w:cs="Cambria Math"/>
                  <w:i/>
                  <w:sz w:val="24"/>
                </w:rPr>
              </w:ins>
            </m:ctrlPr>
          </m:sub>
        </m:sSub>
        <w:ins w:id="1344" w:author="Pisces" w:date="2025-05-19T14:30:00Z">
          <m:r>
            <m:rPr/>
            <w:rPr>
              <w:rFonts w:ascii="Cambria Math" w:hAnsi="Cambria Math" w:cs="Cambria Math"/>
              <w:sz w:val="24"/>
            </w:rPr>
            <m:t>(t)</m:t>
          </m:r>
        </w:ins>
      </m:oMath>
      <w:ins w:id="1345" w:author="Pisces" w:date="2025-05-19T14:30:00Z">
        <w:r>
          <w:rPr>
            <w:rFonts w:hint="eastAsia" w:hAnsi="Cambria Math" w:cs="Cambria Math"/>
            <w:sz w:val="24"/>
          </w:rPr>
          <w:t>电锅炉功率；</w:t>
        </w:r>
      </w:ins>
    </w:p>
    <w:p w14:paraId="2147A41B">
      <w:pPr>
        <w:spacing w:line="360" w:lineRule="auto"/>
        <w:ind w:firstLine="480" w:firstLineChars="200"/>
        <w:rPr>
          <w:ins w:id="1346" w:author="Pisces" w:date="2025-05-19T14:15:00Z"/>
          <w:rFonts w:hAnsi="Cambria Math" w:cs="Cambria Math"/>
          <w:sz w:val="24"/>
        </w:rPr>
      </w:pPr>
      <m:oMathPara>
        <m:oMath>
          <m:sSub>
            <m:sSubPr>
              <m:ctrlPr>
                <w:ins w:id="1347" w:author="Pisces" w:date="2025-05-19T14:31:00Z">
                  <w:rPr>
                    <w:rFonts w:ascii="Cambria Math" w:hAnsi="Cambria Math" w:cs="Cambria Math"/>
                    <w:i/>
                    <w:sz w:val="24"/>
                  </w:rPr>
                </w:ins>
              </m:ctrlPr>
            </m:sSubPr>
            <m:e>
              <w:ins w:id="1348" w:author="Pisces" w:date="2025-05-19T14:31:00Z">
                <m:r>
                  <m:rPr/>
                  <w:rPr>
                    <w:rFonts w:ascii="Cambria Math" w:hAnsi="Cambria Math" w:cs="Cambria Math"/>
                    <w:sz w:val="24"/>
                  </w:rPr>
                  <m:t>J</m:t>
                </m:r>
              </w:ins>
              <m:ctrlPr>
                <w:ins w:id="1349" w:author="Pisces" w:date="2025-05-19T14:31:00Z">
                  <w:rPr>
                    <w:rFonts w:ascii="Cambria Math" w:hAnsi="Cambria Math" w:cs="Cambria Math"/>
                    <w:i/>
                    <w:sz w:val="24"/>
                  </w:rPr>
                </w:ins>
              </m:ctrlPr>
            </m:e>
            <m:sub>
              <w:ins w:id="1350" w:author="Pisces" w:date="2025-05-19T14:31:00Z">
                <m:r>
                  <m:rPr/>
                  <w:rPr>
                    <w:rFonts w:ascii="Cambria Math" w:hAnsi="Cambria Math" w:cs="Cambria Math"/>
                    <w:sz w:val="24"/>
                  </w:rPr>
                  <m:t>i,ex</m:t>
                </m:r>
              </w:ins>
              <m:ctrlPr>
                <w:ins w:id="1351" w:author="Pisces" w:date="2025-05-19T14:31:00Z">
                  <w:rPr>
                    <w:rFonts w:ascii="Cambria Math" w:hAnsi="Cambria Math" w:cs="Cambria Math"/>
                    <w:i/>
                    <w:sz w:val="24"/>
                  </w:rPr>
                </w:ins>
              </m:ctrlPr>
            </m:sub>
          </m:sSub>
          <w:ins w:id="1352" w:author="Pisces" w:date="2025-05-19T14:31:00Z">
            <m:r>
              <m:rPr/>
              <w:rPr>
                <w:rFonts w:ascii="Cambria Math" w:hAnsi="Cambria Math" w:cs="Cambria Math"/>
                <w:sz w:val="24"/>
              </w:rPr>
              <m:t>(t)=</m:t>
            </m:r>
          </w:ins>
          <m:sSub>
            <m:sSubPr>
              <m:ctrlPr>
                <w:ins w:id="1353" w:author="Pisces" w:date="2025-05-19T14:31:00Z">
                  <w:rPr>
                    <w:rFonts w:ascii="Cambria Math" w:hAnsi="Cambria Math" w:cs="Cambria Math"/>
                    <w:i/>
                    <w:sz w:val="24"/>
                  </w:rPr>
                </w:ins>
              </m:ctrlPr>
            </m:sSubPr>
            <m:e>
              <w:ins w:id="1354" w:author="Pisces" w:date="2025-05-19T14:31:00Z">
                <m:r>
                  <m:rPr/>
                  <w:rPr>
                    <w:rFonts w:ascii="Cambria Math" w:hAnsi="Cambria Math" w:cs="Cambria Math"/>
                    <w:sz w:val="24"/>
                  </w:rPr>
                  <m:t>cost</m:t>
                </m:r>
              </w:ins>
              <m:ctrlPr>
                <w:ins w:id="1355" w:author="Pisces" w:date="2025-05-19T14:31:00Z">
                  <w:rPr>
                    <w:rFonts w:ascii="Cambria Math" w:hAnsi="Cambria Math" w:cs="Cambria Math"/>
                    <w:i/>
                    <w:sz w:val="24"/>
                  </w:rPr>
                </w:ins>
              </m:ctrlPr>
            </m:e>
            <m:sub>
              <w:ins w:id="1356" w:author="Pisces" w:date="2025-05-19T14:31:00Z">
                <m:r>
                  <m:rPr/>
                  <w:rPr>
                    <w:rFonts w:ascii="Cambria Math" w:hAnsi="Cambria Math" w:cs="Cambria Math"/>
                    <w:sz w:val="24"/>
                  </w:rPr>
                  <m:t>ex</m:t>
                </m:r>
              </w:ins>
              <m:ctrlPr>
                <w:ins w:id="1357" w:author="Pisces" w:date="2025-05-19T14:31:00Z">
                  <w:rPr>
                    <w:rFonts w:ascii="Cambria Math" w:hAnsi="Cambria Math" w:cs="Cambria Math"/>
                    <w:i/>
                    <w:sz w:val="24"/>
                  </w:rPr>
                </w:ins>
              </m:ctrlPr>
            </m:sub>
          </m:sSub>
          <m:sSup>
            <m:sSupPr>
              <m:ctrlPr>
                <w:ins w:id="1358" w:author="Pisces" w:date="2025-05-19T14:31:00Z">
                  <w:rPr>
                    <w:rFonts w:ascii="Cambria Math" w:hAnsi="Cambria Math" w:cs="Cambria Math"/>
                    <w:i/>
                    <w:sz w:val="24"/>
                  </w:rPr>
                </w:ins>
              </m:ctrlPr>
            </m:sSupPr>
            <m:e>
              <w:ins w:id="1359" w:author="Pisces" w:date="2025-05-19T14:32:00Z">
                <m:r>
                  <m:rPr/>
                  <w:rPr>
                    <w:rFonts w:ascii="Cambria Math" w:hAnsi="Cambria Math" w:cs="Cambria Math"/>
                    <w:sz w:val="24"/>
                  </w:rPr>
                  <m:t>[</m:t>
                </m:r>
              </w:ins>
              <m:sSub>
                <m:sSubPr>
                  <m:ctrlPr>
                    <w:ins w:id="1360" w:author="Pisces" w:date="2025-05-19T14:32:00Z">
                      <w:rPr>
                        <w:rFonts w:ascii="Cambria Math" w:hAnsi="Cambria Math" w:cs="Cambria Math"/>
                        <w:i/>
                        <w:sz w:val="24"/>
                      </w:rPr>
                    </w:ins>
                  </m:ctrlPr>
                </m:sSubPr>
                <m:e>
                  <w:ins w:id="1361" w:author="Pisces" w:date="2025-05-19T14:32:00Z">
                    <m:r>
                      <m:rPr/>
                      <w:rPr>
                        <w:rFonts w:ascii="Cambria Math" w:hAnsi="Cambria Math" w:cs="Cambria Math"/>
                        <w:sz w:val="24"/>
                      </w:rPr>
                      <m:t>P</m:t>
                    </m:r>
                  </w:ins>
                  <m:ctrlPr>
                    <w:ins w:id="1362" w:author="Pisces" w:date="2025-05-19T14:32:00Z">
                      <w:rPr>
                        <w:rFonts w:ascii="Cambria Math" w:hAnsi="Cambria Math" w:cs="Cambria Math"/>
                        <w:i/>
                        <w:sz w:val="24"/>
                      </w:rPr>
                    </w:ins>
                  </m:ctrlPr>
                </m:e>
                <m:sub>
                  <w:ins w:id="1363" w:author="Pisces" w:date="2025-05-19T14:32:00Z">
                    <m:r>
                      <m:rPr/>
                      <w:rPr>
                        <w:rFonts w:ascii="Cambria Math" w:hAnsi="Cambria Math" w:cs="Cambria Math"/>
                        <w:sz w:val="24"/>
                      </w:rPr>
                      <m:t>i,ex</m:t>
                    </m:r>
                  </w:ins>
                  <m:ctrlPr>
                    <w:ins w:id="1364" w:author="Pisces" w:date="2025-05-19T14:32:00Z">
                      <w:rPr>
                        <w:rFonts w:ascii="Cambria Math" w:hAnsi="Cambria Math" w:cs="Cambria Math"/>
                        <w:i/>
                        <w:sz w:val="24"/>
                      </w:rPr>
                    </w:ins>
                  </m:ctrlPr>
                </m:sub>
              </m:sSub>
              <w:ins w:id="1365" w:author="Pisces" w:date="2025-05-19T14:32:00Z">
                <m:r>
                  <m:rPr/>
                  <w:rPr>
                    <w:rFonts w:ascii="Cambria Math" w:hAnsi="Cambria Math" w:cs="Cambria Math"/>
                    <w:sz w:val="24"/>
                  </w:rPr>
                  <m:t>(t)]</m:t>
                </m:r>
              </w:ins>
              <m:ctrlPr>
                <w:ins w:id="1366" w:author="Pisces" w:date="2025-05-19T14:31:00Z">
                  <w:rPr>
                    <w:rFonts w:ascii="Cambria Math" w:hAnsi="Cambria Math" w:cs="Cambria Math"/>
                    <w:i/>
                    <w:sz w:val="24"/>
                  </w:rPr>
                </w:ins>
              </m:ctrlPr>
            </m:e>
            <m:sup>
              <w:ins w:id="1367" w:author="Pisces" w:date="2025-05-19T14:32:00Z">
                <m:r>
                  <m:rPr/>
                  <w:rPr>
                    <w:rFonts w:ascii="Cambria Math" w:hAnsi="Cambria Math" w:cs="Cambria Math"/>
                    <w:sz w:val="24"/>
                  </w:rPr>
                  <m:t>2</m:t>
                </m:r>
              </w:ins>
              <m:ctrlPr>
                <w:ins w:id="1368" w:author="Pisces" w:date="2025-05-19T14:31:00Z">
                  <w:rPr>
                    <w:rFonts w:ascii="Cambria Math" w:hAnsi="Cambria Math" w:cs="Cambria Math"/>
                    <w:i/>
                    <w:sz w:val="24"/>
                  </w:rPr>
                </w:ins>
              </m:ctrlPr>
            </m:sup>
          </m:sSup>
        </m:oMath>
      </m:oMathPara>
    </w:p>
    <w:p w14:paraId="3A515B12">
      <w:pPr>
        <w:spacing w:line="360" w:lineRule="auto"/>
        <w:rPr>
          <w:ins w:id="1369" w:author="Pisces" w:date="2025-05-19T14:33:00Z"/>
          <w:rFonts w:hAnsi="Cambria Math" w:cs="Cambria Math"/>
          <w:sz w:val="24"/>
        </w:rPr>
      </w:pPr>
      <w:ins w:id="1370" w:author="Pisces" w:date="2025-05-19T14:32:00Z">
        <w:r>
          <w:rPr>
            <w:rFonts w:hint="eastAsia" w:hAnsi="Cambria Math" w:cs="Cambria Math"/>
            <w:sz w:val="24"/>
          </w:rPr>
          <w:t>其中</w:t>
        </w:r>
      </w:ins>
      <m:oMath>
        <m:sSub>
          <m:sSubPr>
            <m:ctrlPr>
              <w:ins w:id="1371" w:author="Pisces" w:date="2025-05-19T14:33:00Z">
                <w:rPr>
                  <w:rFonts w:ascii="Cambria Math" w:hAnsi="Cambria Math" w:cs="Cambria Math"/>
                  <w:i/>
                  <w:sz w:val="24"/>
                </w:rPr>
              </w:ins>
            </m:ctrlPr>
          </m:sSubPr>
          <m:e>
            <w:ins w:id="1372" w:author="Pisces" w:date="2025-05-19T14:33:00Z">
              <m:r>
                <m:rPr/>
                <w:rPr>
                  <w:rFonts w:ascii="Cambria Math" w:hAnsi="Cambria Math" w:cs="Cambria Math"/>
                  <w:sz w:val="24"/>
                </w:rPr>
                <m:t>cost</m:t>
              </m:r>
            </w:ins>
            <m:ctrlPr>
              <w:ins w:id="1373" w:author="Pisces" w:date="2025-05-19T14:33:00Z">
                <w:rPr>
                  <w:rFonts w:ascii="Cambria Math" w:hAnsi="Cambria Math" w:cs="Cambria Math"/>
                  <w:i/>
                  <w:sz w:val="24"/>
                </w:rPr>
              </w:ins>
            </m:ctrlPr>
          </m:e>
          <m:sub>
            <w:ins w:id="1374" w:author="Pisces" w:date="2025-05-19T14:33:00Z">
              <m:r>
                <m:rPr/>
                <w:rPr>
                  <w:rFonts w:ascii="Cambria Math" w:hAnsi="Cambria Math" w:cs="Cambria Math"/>
                  <w:sz w:val="24"/>
                </w:rPr>
                <m:t>ex</m:t>
              </m:r>
            </w:ins>
            <m:ctrlPr>
              <w:ins w:id="1375" w:author="Pisces" w:date="2025-05-19T14:33:00Z">
                <w:rPr>
                  <w:rFonts w:ascii="Cambria Math" w:hAnsi="Cambria Math" w:cs="Cambria Math"/>
                  <w:i/>
                  <w:sz w:val="24"/>
                </w:rPr>
              </w:ins>
            </m:ctrlPr>
          </m:sub>
        </m:sSub>
      </m:oMath>
      <w:ins w:id="1376" w:author="Pisces" w:date="2025-05-19T14:33:00Z">
        <w:r>
          <w:rPr>
            <w:rFonts w:hint="eastAsia" w:hAnsi="Cambria Math" w:cs="Cambria Math"/>
            <w:sz w:val="24"/>
          </w:rPr>
          <w:t>为建筑之间交换功率的二次项系数；</w:t>
        </w:r>
      </w:ins>
    </w:p>
    <w:p w14:paraId="5FCC271E">
      <w:pPr>
        <w:spacing w:line="360" w:lineRule="auto"/>
        <w:ind w:firstLine="480" w:firstLineChars="200"/>
        <w:rPr>
          <w:ins w:id="1377" w:author="Pisces" w:date="2025-05-19T14:15:00Z"/>
          <w:rFonts w:hAnsi="Cambria Math" w:cs="Cambria Math"/>
          <w:sz w:val="24"/>
        </w:rPr>
      </w:pPr>
      <m:oMathPara>
        <m:oMath>
          <m:sSub>
            <m:sSubPr>
              <m:ctrlPr>
                <w:ins w:id="1378" w:author="Pisces" w:date="2025-05-19T14:33:00Z">
                  <w:rPr>
                    <w:rFonts w:ascii="Cambria Math" w:hAnsi="Cambria Math" w:cs="Cambria Math"/>
                    <w:i/>
                    <w:sz w:val="24"/>
                  </w:rPr>
                </w:ins>
              </m:ctrlPr>
            </m:sSubPr>
            <m:e>
              <w:ins w:id="1379" w:author="Pisces" w:date="2025-05-19T14:33:00Z">
                <m:r>
                  <m:rPr/>
                  <w:rPr>
                    <w:rFonts w:ascii="Cambria Math" w:hAnsi="Cambria Math" w:cs="Cambria Math"/>
                    <w:sz w:val="24"/>
                  </w:rPr>
                  <m:t>J</m:t>
                </m:r>
              </w:ins>
              <m:ctrlPr>
                <w:ins w:id="1380" w:author="Pisces" w:date="2025-05-19T14:33:00Z">
                  <w:rPr>
                    <w:rFonts w:ascii="Cambria Math" w:hAnsi="Cambria Math" w:cs="Cambria Math"/>
                    <w:i/>
                    <w:sz w:val="24"/>
                  </w:rPr>
                </w:ins>
              </m:ctrlPr>
            </m:e>
            <m:sub>
              <w:ins w:id="1381" w:author="Pisces" w:date="2025-05-19T14:33:00Z">
                <m:r>
                  <m:rPr/>
                  <w:rPr>
                    <w:rFonts w:ascii="Cambria Math" w:hAnsi="Cambria Math" w:cs="Cambria Math"/>
                    <w:sz w:val="24"/>
                  </w:rPr>
                  <m:t>i,c</m:t>
                </m:r>
              </w:ins>
              <m:ctrlPr>
                <w:ins w:id="1382" w:author="Pisces" w:date="2025-05-19T14:33:00Z">
                  <w:rPr>
                    <w:rFonts w:ascii="Cambria Math" w:hAnsi="Cambria Math" w:cs="Cambria Math"/>
                    <w:i/>
                    <w:sz w:val="24"/>
                  </w:rPr>
                </w:ins>
              </m:ctrlPr>
            </m:sub>
          </m:sSub>
          <w:ins w:id="1383" w:author="Pisces" w:date="2025-05-19T14:33:00Z">
            <m:r>
              <m:rPr/>
              <w:rPr>
                <w:rFonts w:ascii="Cambria Math" w:hAnsi="Cambria Math" w:cs="Cambria Math"/>
                <w:sz w:val="24"/>
              </w:rPr>
              <m:t>(t)=[</m:t>
            </m:r>
          </w:ins>
          <m:sSub>
            <m:sSubPr>
              <m:ctrlPr>
                <w:ins w:id="1384" w:author="Pisces" w:date="2025-05-19T14:34:00Z">
                  <w:rPr>
                    <w:rFonts w:ascii="Cambria Math" w:hAnsi="Cambria Math" w:cs="Cambria Math"/>
                    <w:i/>
                    <w:sz w:val="24"/>
                  </w:rPr>
                </w:ins>
              </m:ctrlPr>
            </m:sSubPr>
            <m:e>
              <w:ins w:id="1385" w:author="Pisces" w:date="2025-05-19T14:34:00Z">
                <m:r>
                  <m:rPr/>
                  <w:rPr>
                    <w:rFonts w:ascii="Cambria Math" w:hAnsi="Cambria Math" w:cs="Cambria Math"/>
                    <w:sz w:val="24"/>
                  </w:rPr>
                  <m:t>P</m:t>
                </m:r>
              </w:ins>
              <m:ctrlPr>
                <w:ins w:id="1386" w:author="Pisces" w:date="2025-05-19T14:34:00Z">
                  <w:rPr>
                    <w:rFonts w:ascii="Cambria Math" w:hAnsi="Cambria Math" w:cs="Cambria Math"/>
                    <w:i/>
                    <w:sz w:val="24"/>
                  </w:rPr>
                </w:ins>
              </m:ctrlPr>
            </m:e>
            <m:sub>
              <w:ins w:id="1387" w:author="Pisces" w:date="2025-05-19T14:34:00Z">
                <m:r>
                  <m:rPr/>
                  <w:rPr>
                    <w:rFonts w:ascii="Cambria Math" w:hAnsi="Cambria Math" w:cs="Cambria Math"/>
                    <w:sz w:val="24"/>
                  </w:rPr>
                  <m:t>i,grid_b</m:t>
                </m:r>
              </w:ins>
              <m:ctrlPr>
                <w:ins w:id="1388" w:author="Pisces" w:date="2025-05-19T14:34:00Z">
                  <w:rPr>
                    <w:rFonts w:ascii="Cambria Math" w:hAnsi="Cambria Math" w:cs="Cambria Math"/>
                    <w:i/>
                    <w:sz w:val="24"/>
                  </w:rPr>
                </w:ins>
              </m:ctrlPr>
            </m:sub>
          </m:sSub>
          <w:ins w:id="1389" w:author="Pisces" w:date="2025-05-19T14:34:00Z">
            <m:r>
              <m:rPr/>
              <w:rPr>
                <w:rFonts w:ascii="Cambria Math" w:hAnsi="Cambria Math" w:cs="Cambria Math"/>
                <w:sz w:val="24"/>
              </w:rPr>
              <m:t>(t)−</m:t>
            </m:r>
          </w:ins>
          <m:sSub>
            <m:sSubPr>
              <m:ctrlPr>
                <w:ins w:id="1390" w:author="Pisces" w:date="2025-05-19T14:34:00Z">
                  <w:rPr>
                    <w:rFonts w:ascii="Cambria Math" w:hAnsi="Cambria Math" w:cs="Cambria Math"/>
                    <w:i/>
                    <w:sz w:val="24"/>
                  </w:rPr>
                </w:ins>
              </m:ctrlPr>
            </m:sSubPr>
            <m:e>
              <w:ins w:id="1391" w:author="Pisces" w:date="2025-05-19T14:34:00Z">
                <m:r>
                  <m:rPr/>
                  <w:rPr>
                    <w:rFonts w:ascii="Cambria Math" w:hAnsi="Cambria Math" w:cs="Cambria Math"/>
                    <w:sz w:val="24"/>
                  </w:rPr>
                  <m:t>P</m:t>
                </m:r>
              </w:ins>
              <m:ctrlPr>
                <w:ins w:id="1392" w:author="Pisces" w:date="2025-05-19T14:34:00Z">
                  <w:rPr>
                    <w:rFonts w:ascii="Cambria Math" w:hAnsi="Cambria Math" w:cs="Cambria Math"/>
                    <w:i/>
                    <w:sz w:val="24"/>
                  </w:rPr>
                </w:ins>
              </m:ctrlPr>
            </m:e>
            <m:sub>
              <w:ins w:id="1393" w:author="Pisces" w:date="2025-05-19T14:34:00Z">
                <m:r>
                  <m:rPr/>
                  <w:rPr>
                    <w:rFonts w:ascii="Cambria Math" w:hAnsi="Cambria Math" w:cs="Cambria Math"/>
                    <w:sz w:val="24"/>
                  </w:rPr>
                  <m:t>i,grid_s</m:t>
                </m:r>
              </w:ins>
              <m:ctrlPr>
                <w:ins w:id="1394" w:author="Pisces" w:date="2025-05-19T14:34:00Z">
                  <w:rPr>
                    <w:rFonts w:ascii="Cambria Math" w:hAnsi="Cambria Math" w:cs="Cambria Math"/>
                    <w:i/>
                    <w:sz w:val="24"/>
                  </w:rPr>
                </w:ins>
              </m:ctrlPr>
            </m:sub>
          </m:sSub>
          <w:ins w:id="1395" w:author="Pisces" w:date="2025-05-19T14:34:00Z">
            <m:r>
              <m:rPr/>
              <w:rPr>
                <w:rFonts w:ascii="Cambria Math" w:hAnsi="Cambria Math" w:cs="Cambria Math"/>
                <w:sz w:val="24"/>
              </w:rPr>
              <m:t>(t)−</m:t>
            </m:r>
          </w:ins>
          <m:sSub>
            <m:sSubPr>
              <m:ctrlPr>
                <w:ins w:id="1396" w:author="Pisces" w:date="2025-05-19T14:34:00Z">
                  <w:rPr>
                    <w:rFonts w:ascii="Cambria Math" w:hAnsi="Cambria Math" w:cs="Cambria Math"/>
                    <w:i/>
                    <w:sz w:val="24"/>
                  </w:rPr>
                </w:ins>
              </m:ctrlPr>
            </m:sSubPr>
            <m:e>
              <w:ins w:id="1397" w:author="Pisces" w:date="2025-05-19T14:34:00Z">
                <m:r>
                  <m:rPr/>
                  <w:rPr>
                    <w:rFonts w:ascii="Cambria Math" w:hAnsi="Cambria Math" w:cs="Cambria Math"/>
                    <w:sz w:val="24"/>
                  </w:rPr>
                  <m:t>P</m:t>
                </m:r>
              </w:ins>
              <m:ctrlPr>
                <w:ins w:id="1398" w:author="Pisces" w:date="2025-05-19T14:34:00Z">
                  <w:rPr>
                    <w:rFonts w:ascii="Cambria Math" w:hAnsi="Cambria Math" w:cs="Cambria Math"/>
                    <w:i/>
                    <w:sz w:val="24"/>
                  </w:rPr>
                </w:ins>
              </m:ctrlPr>
            </m:e>
            <m:sub>
              <w:ins w:id="1399" w:author="Pisces" w:date="2025-05-19T14:34:00Z">
                <m:r>
                  <m:rPr/>
                  <w:rPr>
                    <w:rFonts w:ascii="Cambria Math" w:hAnsi="Cambria Math" w:cs="Cambria Math"/>
                    <w:sz w:val="24"/>
                  </w:rPr>
                  <m:t>i,PV_L</m:t>
                </m:r>
              </w:ins>
              <m:ctrlPr>
                <w:ins w:id="1400" w:author="Pisces" w:date="2025-05-19T14:34:00Z">
                  <w:rPr>
                    <w:rFonts w:ascii="Cambria Math" w:hAnsi="Cambria Math" w:cs="Cambria Math"/>
                    <w:i/>
                    <w:sz w:val="24"/>
                  </w:rPr>
                </w:ins>
              </m:ctrlPr>
            </m:sub>
          </m:sSub>
          <w:ins w:id="1401" w:author="Pisces" w:date="2025-05-19T14:34:00Z">
            <m:r>
              <m:rPr/>
              <w:rPr>
                <w:rFonts w:ascii="Cambria Math" w:hAnsi="Cambria Math" w:cs="Cambria Math"/>
                <w:sz w:val="24"/>
              </w:rPr>
              <m:t>(t)−</m:t>
            </m:r>
          </w:ins>
          <m:sSub>
            <m:sSubPr>
              <m:ctrlPr>
                <w:ins w:id="1402" w:author="Pisces" w:date="2025-05-19T14:34:00Z">
                  <w:rPr>
                    <w:rFonts w:ascii="Cambria Math" w:hAnsi="Cambria Math" w:cs="Cambria Math"/>
                    <w:i/>
                    <w:sz w:val="24"/>
                  </w:rPr>
                </w:ins>
              </m:ctrlPr>
            </m:sSubPr>
            <m:e>
              <w:ins w:id="1403" w:author="Pisces" w:date="2025-05-19T14:34:00Z">
                <m:r>
                  <m:rPr/>
                  <w:rPr>
                    <w:rFonts w:ascii="Cambria Math" w:hAnsi="Cambria Math" w:cs="Cambria Math"/>
                    <w:sz w:val="24"/>
                  </w:rPr>
                  <m:t>P</m:t>
                </m:r>
              </w:ins>
              <m:ctrlPr>
                <w:ins w:id="1404" w:author="Pisces" w:date="2025-05-19T14:34:00Z">
                  <w:rPr>
                    <w:rFonts w:ascii="Cambria Math" w:hAnsi="Cambria Math" w:cs="Cambria Math"/>
                    <w:i/>
                    <w:sz w:val="24"/>
                  </w:rPr>
                </w:ins>
              </m:ctrlPr>
            </m:e>
            <m:sub>
              <w:ins w:id="1405" w:author="Pisces" w:date="2025-05-19T14:34:00Z">
                <m:r>
                  <m:rPr/>
                  <w:rPr>
                    <w:rFonts w:ascii="Cambria Math" w:hAnsi="Cambria Math" w:cs="Cambria Math"/>
                    <w:sz w:val="24"/>
                  </w:rPr>
                  <m:t>i,fc</m:t>
                </m:r>
              </w:ins>
              <m:ctrlPr>
                <w:ins w:id="1406" w:author="Pisces" w:date="2025-05-19T14:34:00Z">
                  <w:rPr>
                    <w:rFonts w:ascii="Cambria Math" w:hAnsi="Cambria Math" w:cs="Cambria Math"/>
                    <w:i/>
                    <w:sz w:val="24"/>
                  </w:rPr>
                </w:ins>
              </m:ctrlPr>
            </m:sub>
          </m:sSub>
          <w:ins w:id="1407" w:author="Pisces" w:date="2025-05-19T14:34:00Z">
            <m:r>
              <m:rPr/>
              <w:rPr>
                <w:rFonts w:ascii="Cambria Math" w:hAnsi="Cambria Math" w:cs="Cambria Math"/>
                <w:sz w:val="24"/>
              </w:rPr>
              <m:t>(t)−</m:t>
            </m:r>
          </w:ins>
          <m:sSub>
            <m:sSubPr>
              <m:ctrlPr>
                <w:ins w:id="1408" w:author="Pisces" w:date="2025-05-19T14:34:00Z">
                  <w:rPr>
                    <w:rFonts w:ascii="Cambria Math" w:hAnsi="Cambria Math" w:cs="Cambria Math"/>
                    <w:i/>
                    <w:sz w:val="24"/>
                  </w:rPr>
                </w:ins>
              </m:ctrlPr>
            </m:sSubPr>
            <m:e>
              <w:ins w:id="1409" w:author="Pisces" w:date="2025-05-19T14:34:00Z">
                <m:r>
                  <m:rPr/>
                  <w:rPr>
                    <w:rFonts w:ascii="Cambria Math" w:hAnsi="Cambria Math" w:cs="Cambria Math"/>
                    <w:sz w:val="24"/>
                  </w:rPr>
                  <m:t>P</m:t>
                </m:r>
              </w:ins>
              <m:ctrlPr>
                <w:ins w:id="1410" w:author="Pisces" w:date="2025-05-19T14:34:00Z">
                  <w:rPr>
                    <w:rFonts w:ascii="Cambria Math" w:hAnsi="Cambria Math" w:cs="Cambria Math"/>
                    <w:i/>
                    <w:sz w:val="24"/>
                  </w:rPr>
                </w:ins>
              </m:ctrlPr>
            </m:e>
            <m:sub>
              <w:ins w:id="1411" w:author="Pisces" w:date="2025-05-19T14:34:00Z">
                <m:r>
                  <m:rPr/>
                  <w:rPr>
                    <w:rFonts w:ascii="Cambria Math" w:hAnsi="Cambria Math" w:cs="Cambria Math"/>
                    <w:sz w:val="24"/>
                  </w:rPr>
                  <m:t>i,</m:t>
                </m:r>
              </w:ins>
              <w:ins w:id="1412" w:author="Pisces" w:date="2025-05-19T14:35:00Z">
                <m:r>
                  <m:rPr/>
                  <w:rPr>
                    <w:rFonts w:ascii="Cambria Math" w:hAnsi="Cambria Math" w:cs="Cambria Math"/>
                    <w:sz w:val="24"/>
                  </w:rPr>
                  <m:t>bat_dis</m:t>
                </m:r>
              </w:ins>
              <m:ctrlPr>
                <w:ins w:id="1413" w:author="Pisces" w:date="2025-05-19T14:34:00Z">
                  <w:rPr>
                    <w:rFonts w:ascii="Cambria Math" w:hAnsi="Cambria Math" w:cs="Cambria Math"/>
                    <w:i/>
                    <w:sz w:val="24"/>
                  </w:rPr>
                </w:ins>
              </m:ctrlPr>
            </m:sub>
          </m:sSub>
          <w:ins w:id="1414" w:author="Pisces" w:date="2025-05-19T14:34:00Z">
            <m:r>
              <m:rPr/>
              <w:rPr>
                <w:rFonts w:ascii="Cambria Math" w:hAnsi="Cambria Math" w:cs="Cambria Math"/>
                <w:sz w:val="24"/>
              </w:rPr>
              <m:t>(t)</m:t>
            </m:r>
          </w:ins>
          <w:ins w:id="1415" w:author="Pisces" w:date="2025-05-19T14:33:00Z">
            <m:r>
              <m:rPr/>
              <w:rPr>
                <w:rFonts w:ascii="Cambria Math" w:hAnsi="Cambria Math" w:cs="Cambria Math"/>
                <w:sz w:val="24"/>
              </w:rPr>
              <m:t>]</m:t>
            </m:r>
          </w:ins>
          <m:f>
            <m:fPr>
              <m:ctrlPr>
                <w:ins w:id="1416" w:author="Pisces" w:date="2025-05-19T14:35:00Z">
                  <w:rPr>
                    <w:rFonts w:ascii="Cambria Math" w:hAnsi="Cambria Math" w:cs="Cambria Math"/>
                    <w:i/>
                    <w:sz w:val="24"/>
                  </w:rPr>
                </w:ins>
              </m:ctrlPr>
            </m:fPr>
            <m:num>
              <m:sSub>
                <m:sSubPr>
                  <m:ctrlPr>
                    <w:ins w:id="1417" w:author="Pisces" w:date="2025-05-19T14:35:00Z">
                      <w:rPr>
                        <w:rFonts w:ascii="Cambria Math" w:hAnsi="Cambria Math" w:cs="Cambria Math"/>
                        <w:i/>
                        <w:sz w:val="24"/>
                      </w:rPr>
                    </w:ins>
                  </m:ctrlPr>
                </m:sSubPr>
                <m:e>
                  <w:ins w:id="1418" w:author="Pisces" w:date="2025-05-19T14:35:00Z">
                    <m:r>
                      <m:rPr/>
                      <w:rPr>
                        <w:rFonts w:ascii="Cambria Math" w:hAnsi="Cambria Math" w:cs="Cambria Math"/>
                        <w:sz w:val="24"/>
                      </w:rPr>
                      <m:t>e</m:t>
                    </m:r>
                  </w:ins>
                  <m:ctrlPr>
                    <w:ins w:id="1419" w:author="Pisces" w:date="2025-05-19T14:35:00Z">
                      <w:rPr>
                        <w:rFonts w:ascii="Cambria Math" w:hAnsi="Cambria Math" w:cs="Cambria Math"/>
                        <w:i/>
                        <w:sz w:val="24"/>
                      </w:rPr>
                    </w:ins>
                  </m:ctrlPr>
                </m:e>
                <m:sub>
                  <w:ins w:id="1420" w:author="Pisces" w:date="2025-05-19T14:35:00Z">
                    <m:r>
                      <m:rPr/>
                      <w:rPr>
                        <w:rFonts w:ascii="Cambria Math" w:hAnsi="Cambria Math" w:cs="Cambria Math"/>
                        <w:sz w:val="24"/>
                      </w:rPr>
                      <m:t>c</m:t>
                    </m:r>
                  </w:ins>
                  <m:ctrlPr>
                    <w:ins w:id="1421" w:author="Pisces" w:date="2025-05-19T14:35:00Z">
                      <w:rPr>
                        <w:rFonts w:ascii="Cambria Math" w:hAnsi="Cambria Math" w:cs="Cambria Math"/>
                        <w:i/>
                        <w:sz w:val="24"/>
                      </w:rPr>
                    </w:ins>
                  </m:ctrlPr>
                </m:sub>
              </m:sSub>
              <w:ins w:id="1422" w:author="Pisces" w:date="2025-05-19T14:35:00Z">
                <m:r>
                  <m:rPr/>
                  <w:rPr>
                    <w:rFonts w:ascii="Cambria Math" w:hAnsi="Cambria Math" w:cs="Cambria Math"/>
                    <w:sz w:val="24"/>
                  </w:rPr>
                  <m:t>∆t</m:t>
                </m:r>
              </w:ins>
              <m:ctrlPr>
                <w:ins w:id="1423" w:author="Pisces" w:date="2025-05-19T14:35:00Z">
                  <w:rPr>
                    <w:rFonts w:ascii="Cambria Math" w:hAnsi="Cambria Math" w:cs="Cambria Math"/>
                    <w:i/>
                    <w:sz w:val="24"/>
                  </w:rPr>
                </w:ins>
              </m:ctrlPr>
            </m:num>
            <m:den>
              <w:ins w:id="1424" w:author="Pisces" w:date="2025-05-19T14:35:00Z">
                <m:r>
                  <m:rPr/>
                  <w:rPr>
                    <w:rFonts w:ascii="Cambria Math" w:hAnsi="Cambria Math" w:cs="Cambria Math"/>
                    <w:sz w:val="24"/>
                  </w:rPr>
                  <m:t>1000</m:t>
                </m:r>
              </w:ins>
              <m:ctrlPr>
                <w:ins w:id="1425" w:author="Pisces" w:date="2025-05-19T14:35:00Z">
                  <w:rPr>
                    <w:rFonts w:ascii="Cambria Math" w:hAnsi="Cambria Math" w:cs="Cambria Math"/>
                    <w:i/>
                    <w:sz w:val="24"/>
                  </w:rPr>
                </w:ins>
              </m:ctrlPr>
            </m:den>
          </m:f>
        </m:oMath>
      </m:oMathPara>
    </w:p>
    <w:p w14:paraId="4EE0C43B">
      <w:pPr>
        <w:spacing w:line="360" w:lineRule="auto"/>
        <w:rPr>
          <w:ins w:id="1426" w:author="Pisces" w:date="2025-05-19T14:36:00Z"/>
          <w:rFonts w:hAnsi="Cambria Math" w:cs="Cambria Math"/>
          <w:sz w:val="24"/>
        </w:rPr>
      </w:pPr>
      <w:ins w:id="1427" w:author="Pisces" w:date="2025-05-19T14:35:00Z">
        <w:r>
          <w:rPr>
            <w:rFonts w:hint="eastAsia" w:hAnsi="Cambria Math" w:cs="Cambria Math"/>
            <w:sz w:val="24"/>
          </w:rPr>
          <w:t>其中</w:t>
        </w:r>
      </w:ins>
      <m:oMath>
        <m:sSub>
          <m:sSubPr>
            <m:ctrlPr>
              <w:ins w:id="1428" w:author="Pisces" w:date="2025-05-19T14:35:00Z">
                <w:rPr>
                  <w:rFonts w:ascii="Cambria Math" w:hAnsi="Cambria Math" w:cs="Cambria Math"/>
                  <w:i/>
                  <w:sz w:val="24"/>
                </w:rPr>
              </w:ins>
            </m:ctrlPr>
          </m:sSubPr>
          <m:e>
            <w:ins w:id="1429" w:author="Pisces" w:date="2025-05-19T14:35:00Z">
              <m:r>
                <m:rPr/>
                <w:rPr>
                  <w:rFonts w:ascii="Cambria Math" w:hAnsi="Cambria Math" w:cs="Cambria Math"/>
                  <w:sz w:val="24"/>
                </w:rPr>
                <m:t>e</m:t>
              </m:r>
            </w:ins>
            <m:ctrlPr>
              <w:ins w:id="1430" w:author="Pisces" w:date="2025-05-19T14:35:00Z">
                <w:rPr>
                  <w:rFonts w:ascii="Cambria Math" w:hAnsi="Cambria Math" w:cs="Cambria Math"/>
                  <w:i/>
                  <w:sz w:val="24"/>
                </w:rPr>
              </w:ins>
            </m:ctrlPr>
          </m:e>
          <m:sub>
            <w:ins w:id="1431" w:author="Pisces" w:date="2025-05-19T14:35:00Z">
              <m:r>
                <m:rPr/>
                <w:rPr>
                  <w:rFonts w:ascii="Cambria Math" w:hAnsi="Cambria Math" w:cs="Cambria Math"/>
                  <w:sz w:val="24"/>
                </w:rPr>
                <m:t>c</m:t>
              </m:r>
            </w:ins>
            <m:ctrlPr>
              <w:ins w:id="1432" w:author="Pisces" w:date="2025-05-19T14:35:00Z">
                <w:rPr>
                  <w:rFonts w:ascii="Cambria Math" w:hAnsi="Cambria Math" w:cs="Cambria Math"/>
                  <w:i/>
                  <w:sz w:val="24"/>
                </w:rPr>
              </w:ins>
            </m:ctrlPr>
          </m:sub>
        </m:sSub>
      </m:oMath>
      <w:ins w:id="1433" w:author="Pisces" w:date="2025-05-19T14:35:00Z">
        <w:r>
          <w:rPr>
            <w:rFonts w:hint="eastAsia" w:hAnsi="Cambria Math" w:cs="Cambria Math"/>
            <w:sz w:val="24"/>
          </w:rPr>
          <w:t>为碳收益系数；</w:t>
        </w:r>
      </w:ins>
      <m:oMath>
        <m:sSub>
          <m:sSubPr>
            <m:ctrlPr>
              <w:ins w:id="1434" w:author="Pisces" w:date="2025-05-19T14:36:00Z">
                <w:rPr>
                  <w:rFonts w:ascii="Cambria Math" w:hAnsi="Cambria Math" w:cs="Cambria Math"/>
                  <w:i/>
                  <w:sz w:val="24"/>
                </w:rPr>
              </w:ins>
            </m:ctrlPr>
          </m:sSubPr>
          <m:e>
            <w:ins w:id="1435" w:author="Pisces" w:date="2025-05-19T14:36:00Z">
              <m:r>
                <m:rPr/>
                <w:rPr>
                  <w:rFonts w:ascii="Cambria Math" w:hAnsi="Cambria Math" w:cs="Cambria Math"/>
                  <w:sz w:val="24"/>
                </w:rPr>
                <m:t>P</m:t>
              </m:r>
            </w:ins>
            <m:ctrlPr>
              <w:ins w:id="1436" w:author="Pisces" w:date="2025-05-19T14:36:00Z">
                <w:rPr>
                  <w:rFonts w:ascii="Cambria Math" w:hAnsi="Cambria Math" w:cs="Cambria Math"/>
                  <w:i/>
                  <w:sz w:val="24"/>
                </w:rPr>
              </w:ins>
            </m:ctrlPr>
          </m:e>
          <m:sub>
            <w:ins w:id="1437" w:author="Pisces" w:date="2025-05-19T14:36:00Z">
              <m:r>
                <m:rPr/>
                <w:rPr>
                  <w:rFonts w:ascii="Cambria Math" w:hAnsi="Cambria Math" w:cs="Cambria Math"/>
                  <w:sz w:val="24"/>
                </w:rPr>
                <m:t>i,PV_L</m:t>
              </m:r>
            </w:ins>
            <m:ctrlPr>
              <w:ins w:id="1438" w:author="Pisces" w:date="2025-05-19T14:36:00Z">
                <w:rPr>
                  <w:rFonts w:ascii="Cambria Math" w:hAnsi="Cambria Math" w:cs="Cambria Math"/>
                  <w:i/>
                  <w:sz w:val="24"/>
                </w:rPr>
              </w:ins>
            </m:ctrlPr>
          </m:sub>
        </m:sSub>
        <w:ins w:id="1439" w:author="Pisces" w:date="2025-05-19T14:36:00Z">
          <m:r>
            <m:rPr/>
            <w:rPr>
              <w:rFonts w:ascii="Cambria Math" w:hAnsi="Cambria Math" w:cs="Cambria Math"/>
              <w:sz w:val="24"/>
            </w:rPr>
            <m:t>(t)</m:t>
          </m:r>
        </w:ins>
      </m:oMath>
      <w:ins w:id="1440" w:author="Pisces" w:date="2025-05-19T14:36:00Z">
        <w:r>
          <w:rPr>
            <w:rFonts w:hint="eastAsia" w:hAnsi="Cambria Math" w:cs="Cambria Math"/>
            <w:sz w:val="24"/>
          </w:rPr>
          <w:t>为光伏在t时段的出力功率。</w:t>
        </w:r>
      </w:ins>
    </w:p>
    <w:p w14:paraId="5FD38FF2">
      <w:pPr>
        <w:spacing w:line="360" w:lineRule="auto"/>
        <w:rPr>
          <w:ins w:id="1441" w:author="Pisces" w:date="2025-05-19T14:15:00Z"/>
          <w:rFonts w:hint="eastAsia" w:asciiTheme="minorEastAsia" w:hAnsiTheme="minorEastAsia" w:cstheme="minorEastAsia"/>
          <w:sz w:val="24"/>
        </w:rPr>
      </w:pPr>
      <w:ins w:id="1442" w:author="Pisces" w:date="2025-05-19T14:36:00Z">
        <w:r>
          <w:rPr>
            <w:rFonts w:hint="eastAsia" w:asciiTheme="minorEastAsia" w:hAnsiTheme="minorEastAsia" w:cstheme="minorEastAsia"/>
            <w:sz w:val="24"/>
          </w:rPr>
          <w:t>4.2.2 下层</w:t>
        </w:r>
      </w:ins>
      <w:ins w:id="1443" w:author="Pisces" w:date="2025-05-19T14:37:00Z">
        <w:r>
          <w:rPr>
            <w:rFonts w:hint="eastAsia" w:asciiTheme="minorEastAsia" w:hAnsiTheme="minorEastAsia" w:cstheme="minorEastAsia"/>
            <w:sz w:val="24"/>
          </w:rPr>
          <w:t>优化</w:t>
        </w:r>
      </w:ins>
      <w:ins w:id="1444" w:author="Pisces" w:date="2025-05-19T14:36:00Z">
        <w:r>
          <w:rPr>
            <w:rFonts w:hint="eastAsia" w:asciiTheme="minorEastAsia" w:hAnsiTheme="minorEastAsia" w:cstheme="minorEastAsia"/>
            <w:sz w:val="24"/>
          </w:rPr>
          <w:t>模型</w:t>
        </w:r>
      </w:ins>
    </w:p>
    <w:p w14:paraId="49E400B2">
      <w:pPr>
        <w:spacing w:line="360" w:lineRule="auto"/>
        <w:ind w:firstLine="480" w:firstLineChars="200"/>
        <w:rPr>
          <w:ins w:id="1445" w:author="Pisces" w:date="2025-05-19T14:37:00Z"/>
          <w:rFonts w:hAnsi="Cambria Math" w:cs="Cambria Math"/>
          <w:sz w:val="24"/>
        </w:rPr>
      </w:pPr>
      <w:ins w:id="1446" w:author="Pisces" w:date="2025-05-19T14:37:00Z">
        <w:r>
          <w:rPr>
            <w:rFonts w:hint="eastAsia" w:hAnsi="Cambria Math" w:cs="Cambria Math"/>
            <w:sz w:val="24"/>
          </w:rPr>
          <w:t>下层优化调度模型的目标函数为</w:t>
        </w:r>
      </w:ins>
    </w:p>
    <w:p w14:paraId="51E56D8B">
      <w:pPr>
        <w:spacing w:line="360" w:lineRule="auto"/>
        <w:ind w:firstLine="480" w:firstLineChars="200"/>
        <w:rPr>
          <w:ins w:id="1447" w:author="Pisces" w:date="2025-05-19T16:38:00Z"/>
          <w:rFonts w:hAnsi="Cambria Math" w:cs="Cambria Math"/>
          <w:sz w:val="24"/>
        </w:rPr>
      </w:pPr>
      <m:oMathPara>
        <m:oMath>
          <m:sSub>
            <m:sSubPr>
              <m:ctrlPr>
                <w:ins w:id="1448" w:author="Pisces" w:date="2025-05-19T16:32:00Z">
                  <w:rPr>
                    <w:rFonts w:ascii="Cambria Math" w:hAnsi="Cambria Math" w:cs="Cambria Math"/>
                    <w:i/>
                    <w:sz w:val="24"/>
                  </w:rPr>
                </w:ins>
              </m:ctrlPr>
            </m:sSubPr>
            <m:e>
              <w:ins w:id="1449" w:author="Pisces" w:date="2025-05-19T16:33:00Z">
                <m:r>
                  <m:rPr/>
                  <w:rPr>
                    <w:rFonts w:ascii="Cambria Math" w:hAnsi="Cambria Math" w:cs="Cambria Math"/>
                    <w:sz w:val="24"/>
                  </w:rPr>
                  <m:t>J</m:t>
                </m:r>
              </w:ins>
              <m:ctrlPr>
                <w:ins w:id="1450" w:author="Pisces" w:date="2025-05-19T16:32:00Z">
                  <w:rPr>
                    <w:rFonts w:ascii="Cambria Math" w:hAnsi="Cambria Math" w:cs="Cambria Math"/>
                    <w:i/>
                    <w:sz w:val="24"/>
                  </w:rPr>
                </w:ins>
              </m:ctrlPr>
            </m:e>
            <m:sub>
              <w:ins w:id="1451" w:author="Pisces" w:date="2025-05-19T16:33:00Z">
                <m:r>
                  <m:rPr/>
                  <w:rPr>
                    <w:rFonts w:hint="eastAsia" w:ascii="Cambria Math" w:hAnsi="Cambria Math" w:cs="Cambria Math"/>
                    <w:sz w:val="24"/>
                  </w:rPr>
                  <m:t>总</m:t>
                </m:r>
              </w:ins>
              <m:ctrlPr>
                <w:ins w:id="1452" w:author="Pisces" w:date="2025-05-19T16:32:00Z">
                  <w:rPr>
                    <w:rFonts w:ascii="Cambria Math" w:hAnsi="Cambria Math" w:cs="Cambria Math"/>
                    <w:i/>
                    <w:sz w:val="24"/>
                  </w:rPr>
                </w:ins>
              </m:ctrlPr>
            </m:sub>
          </m:sSub>
          <w:ins w:id="1453" w:author="Pisces" w:date="2025-05-19T16:33:00Z">
            <m:r>
              <m:rPr/>
              <w:rPr>
                <w:rFonts w:ascii="Cambria Math" w:hAnsi="Cambria Math" w:cs="Cambria Math"/>
                <w:sz w:val="24"/>
              </w:rPr>
              <m:t>=</m:t>
            </m:r>
          </w:ins>
          <m:nary>
            <m:naryPr>
              <m:chr m:val="∑"/>
              <m:limLoc m:val="undOvr"/>
              <m:ctrlPr>
                <w:ins w:id="1454" w:author="Pisces" w:date="2025-05-19T16:33:00Z">
                  <w:rPr>
                    <w:rFonts w:ascii="Cambria Math" w:hAnsi="Cambria Math" w:cs="Cambria Math"/>
                    <w:i/>
                    <w:sz w:val="24"/>
                  </w:rPr>
                </w:ins>
              </m:ctrlPr>
            </m:naryPr>
            <m:sub>
              <w:ins w:id="1455" w:author="Pisces" w:date="2025-05-19T16:33:00Z">
                <m:r>
                  <m:rPr/>
                  <w:rPr>
                    <w:rFonts w:ascii="Cambria Math" w:hAnsi="Cambria Math" w:cs="Cambria Math"/>
                    <w:sz w:val="24"/>
                  </w:rPr>
                  <m:t>i=1</m:t>
                </m:r>
              </w:ins>
              <m:ctrlPr>
                <w:ins w:id="1456" w:author="Pisces" w:date="2025-05-19T16:33:00Z">
                  <w:rPr>
                    <w:rFonts w:ascii="Cambria Math" w:hAnsi="Cambria Math" w:cs="Cambria Math"/>
                    <w:i/>
                    <w:sz w:val="24"/>
                  </w:rPr>
                </w:ins>
              </m:ctrlPr>
            </m:sub>
            <m:sup>
              <w:ins w:id="1457" w:author="Pisces" w:date="2025-05-19T16:33:00Z">
                <m:r>
                  <m:rPr/>
                  <w:rPr>
                    <w:rFonts w:ascii="Cambria Math" w:hAnsi="Cambria Math" w:cs="Cambria Math"/>
                    <w:sz w:val="24"/>
                  </w:rPr>
                  <m:t>N</m:t>
                </m:r>
              </w:ins>
              <m:ctrlPr>
                <w:ins w:id="1458" w:author="Pisces" w:date="2025-05-19T16:33:00Z">
                  <w:rPr>
                    <w:rFonts w:ascii="Cambria Math" w:hAnsi="Cambria Math" w:cs="Cambria Math"/>
                    <w:i/>
                    <w:sz w:val="24"/>
                  </w:rPr>
                </w:ins>
              </m:ctrlPr>
            </m:sup>
            <m:e>
              <m:nary>
                <m:naryPr>
                  <m:chr m:val="∑"/>
                  <m:limLoc m:val="undOvr"/>
                  <m:ctrlPr>
                    <w:ins w:id="1459" w:author="Pisces" w:date="2025-05-19T16:33:00Z">
                      <w:rPr>
                        <w:rFonts w:ascii="Cambria Math" w:hAnsi="Cambria Math" w:cs="Cambria Math"/>
                        <w:i/>
                        <w:sz w:val="24"/>
                      </w:rPr>
                    </w:ins>
                  </m:ctrlPr>
                </m:naryPr>
                <m:sub>
                  <w:ins w:id="1460" w:author="Pisces" w:date="2025-05-19T16:33:00Z">
                    <m:r>
                      <m:rPr/>
                      <w:rPr>
                        <w:rFonts w:ascii="Cambria Math" w:hAnsi="Cambria Math" w:cs="Cambria Math"/>
                        <w:sz w:val="24"/>
                      </w:rPr>
                      <m:t>t=1</m:t>
                    </m:r>
                  </w:ins>
                  <m:ctrlPr>
                    <w:ins w:id="1461" w:author="Pisces" w:date="2025-05-19T16:33:00Z">
                      <w:rPr>
                        <w:rFonts w:ascii="Cambria Math" w:hAnsi="Cambria Math" w:cs="Cambria Math"/>
                        <w:i/>
                        <w:sz w:val="24"/>
                      </w:rPr>
                    </w:ins>
                  </m:ctrlPr>
                </m:sub>
                <m:sup>
                  <w:ins w:id="1462" w:author="Pisces" w:date="2025-05-19T16:33:00Z">
                    <m:r>
                      <m:rPr/>
                      <w:rPr>
                        <w:rFonts w:ascii="Cambria Math" w:hAnsi="Cambria Math" w:cs="Cambria Math"/>
                        <w:sz w:val="24"/>
                      </w:rPr>
                      <m:t>T</m:t>
                    </m:r>
                  </w:ins>
                  <m:ctrlPr>
                    <w:ins w:id="1463" w:author="Pisces" w:date="2025-05-19T16:33:00Z">
                      <w:rPr>
                        <w:rFonts w:ascii="Cambria Math" w:hAnsi="Cambria Math" w:cs="Cambria Math"/>
                        <w:i/>
                        <w:sz w:val="24"/>
                      </w:rPr>
                    </w:ins>
                  </m:ctrlPr>
                </m:sup>
                <m:e>
                  <m:sSub>
                    <m:sSubPr>
                      <m:ctrlPr>
                        <w:ins w:id="1464" w:author="Pisces" w:date="2025-05-19T16:33:00Z">
                          <w:rPr>
                            <w:rFonts w:ascii="Cambria Math" w:hAnsi="Cambria Math" w:cs="Cambria Math"/>
                            <w:i/>
                            <w:sz w:val="24"/>
                          </w:rPr>
                        </w:ins>
                      </m:ctrlPr>
                    </m:sSubPr>
                    <m:e>
                      <w:ins w:id="1465" w:author="Pisces" w:date="2025-05-19T16:33:00Z">
                        <m:r>
                          <m:rPr/>
                          <w:rPr>
                            <w:rFonts w:ascii="Cambria Math" w:hAnsi="Cambria Math" w:cs="Cambria Math"/>
                            <w:sz w:val="24"/>
                          </w:rPr>
                          <m:t>J</m:t>
                        </m:r>
                      </w:ins>
                      <m:ctrlPr>
                        <w:ins w:id="1466" w:author="Pisces" w:date="2025-05-19T16:33:00Z">
                          <w:rPr>
                            <w:rFonts w:ascii="Cambria Math" w:hAnsi="Cambria Math" w:cs="Cambria Math"/>
                            <w:i/>
                            <w:sz w:val="24"/>
                          </w:rPr>
                        </w:ins>
                      </m:ctrlPr>
                    </m:e>
                    <m:sub>
                      <w:ins w:id="1467" w:author="Pisces" w:date="2025-05-19T16:33:00Z">
                        <m:r>
                          <m:rPr/>
                          <w:rPr>
                            <w:rFonts w:ascii="Cambria Math" w:hAnsi="Cambria Math" w:cs="Cambria Math"/>
                            <w:sz w:val="24"/>
                          </w:rPr>
                          <m:t>i,grid</m:t>
                        </m:r>
                      </w:ins>
                      <m:ctrlPr>
                        <w:ins w:id="1468" w:author="Pisces" w:date="2025-05-19T16:33:00Z">
                          <w:rPr>
                            <w:rFonts w:ascii="Cambria Math" w:hAnsi="Cambria Math" w:cs="Cambria Math"/>
                            <w:i/>
                            <w:sz w:val="24"/>
                          </w:rPr>
                        </w:ins>
                      </m:ctrlPr>
                    </m:sub>
                  </m:sSub>
                  <w:ins w:id="1469" w:author="Pisces" w:date="2025-05-19T16:33:00Z">
                    <m:r>
                      <m:rPr/>
                      <w:rPr>
                        <w:rFonts w:ascii="Cambria Math" w:hAnsi="Cambria Math" w:cs="Cambria Math"/>
                        <w:sz w:val="24"/>
                      </w:rPr>
                      <m:t>(t)</m:t>
                    </m:r>
                  </w:ins>
                  <w:ins w:id="1470" w:author="Pisces" w:date="2025-05-19T16:34:00Z">
                    <m:r>
                      <m:rPr/>
                      <w:rPr>
                        <w:rFonts w:ascii="Cambria Math" w:hAnsi="Cambria Math" w:cs="Cambria Math"/>
                        <w:sz w:val="24"/>
                      </w:rPr>
                      <m:t>+</m:t>
                    </m:r>
                  </w:ins>
                  <m:sSub>
                    <m:sSubPr>
                      <m:ctrlPr>
                        <w:ins w:id="1471" w:author="Pisces" w:date="2025-05-19T16:34:00Z">
                          <w:rPr>
                            <w:rFonts w:ascii="Cambria Math" w:hAnsi="Cambria Math" w:cs="Cambria Math"/>
                            <w:i/>
                            <w:sz w:val="24"/>
                          </w:rPr>
                        </w:ins>
                      </m:ctrlPr>
                    </m:sSubPr>
                    <m:e>
                      <w:ins w:id="1472" w:author="Pisces" w:date="2025-05-19T16:35:00Z">
                        <m:r>
                          <m:rPr/>
                          <w:rPr>
                            <w:rFonts w:ascii="Cambria Math" w:hAnsi="Cambria Math" w:cs="Cambria Math"/>
                            <w:sz w:val="24"/>
                          </w:rPr>
                          <m:t>J</m:t>
                        </m:r>
                      </w:ins>
                      <m:ctrlPr>
                        <w:ins w:id="1473" w:author="Pisces" w:date="2025-05-19T16:34:00Z">
                          <w:rPr>
                            <w:rFonts w:ascii="Cambria Math" w:hAnsi="Cambria Math" w:cs="Cambria Math"/>
                            <w:i/>
                            <w:sz w:val="24"/>
                          </w:rPr>
                        </w:ins>
                      </m:ctrlPr>
                    </m:e>
                    <m:sub>
                      <w:ins w:id="1474" w:author="Pisces" w:date="2025-05-19T16:35:00Z">
                        <m:r>
                          <m:rPr/>
                          <w:rPr>
                            <w:rFonts w:ascii="Cambria Math" w:hAnsi="Cambria Math" w:cs="Cambria Math"/>
                            <w:sz w:val="24"/>
                          </w:rPr>
                          <m:t>i,op</m:t>
                        </m:r>
                      </w:ins>
                      <m:ctrlPr>
                        <w:ins w:id="1475" w:author="Pisces" w:date="2025-05-19T16:34:00Z">
                          <w:rPr>
                            <w:rFonts w:ascii="Cambria Math" w:hAnsi="Cambria Math" w:cs="Cambria Math"/>
                            <w:i/>
                            <w:sz w:val="24"/>
                          </w:rPr>
                        </w:ins>
                      </m:ctrlPr>
                    </m:sub>
                  </m:sSub>
                  <w:ins w:id="1476" w:author="Pisces" w:date="2025-05-19T16:35:00Z">
                    <m:r>
                      <m:rPr/>
                      <w:rPr>
                        <w:rFonts w:ascii="Cambria Math" w:hAnsi="Cambria Math" w:cs="Cambria Math"/>
                        <w:sz w:val="24"/>
                      </w:rPr>
                      <m:t>(t)+</m:t>
                    </m:r>
                  </w:ins>
                  <m:sSub>
                    <m:sSubPr>
                      <m:ctrlPr>
                        <w:ins w:id="1477" w:author="Pisces" w:date="2025-05-19T16:35:00Z">
                          <w:rPr>
                            <w:rFonts w:ascii="Cambria Math" w:hAnsi="Cambria Math" w:cs="Cambria Math"/>
                            <w:i/>
                            <w:sz w:val="24"/>
                          </w:rPr>
                        </w:ins>
                      </m:ctrlPr>
                    </m:sSubPr>
                    <m:e>
                      <w:ins w:id="1478" w:author="Pisces" w:date="2025-05-19T16:35:00Z">
                        <m:r>
                          <m:rPr/>
                          <w:rPr>
                            <w:rFonts w:ascii="Cambria Math" w:hAnsi="Cambria Math" w:cs="Cambria Math"/>
                            <w:sz w:val="24"/>
                          </w:rPr>
                          <m:t>U</m:t>
                        </m:r>
                      </w:ins>
                      <m:ctrlPr>
                        <w:ins w:id="1479" w:author="Pisces" w:date="2025-05-19T16:35:00Z">
                          <w:rPr>
                            <w:rFonts w:ascii="Cambria Math" w:hAnsi="Cambria Math" w:cs="Cambria Math"/>
                            <w:i/>
                            <w:sz w:val="24"/>
                          </w:rPr>
                        </w:ins>
                      </m:ctrlPr>
                    </m:e>
                    <m:sub>
                      <w:ins w:id="1480" w:author="Pisces" w:date="2025-05-19T16:35:00Z">
                        <m:r>
                          <m:rPr/>
                          <w:rPr>
                            <w:rFonts w:ascii="Cambria Math" w:hAnsi="Cambria Math" w:cs="Cambria Math"/>
                            <w:sz w:val="24"/>
                          </w:rPr>
                          <m:t>ij,ex</m:t>
                        </m:r>
                      </w:ins>
                      <m:ctrlPr>
                        <w:ins w:id="1481" w:author="Pisces" w:date="2025-05-19T16:35:00Z">
                          <w:rPr>
                            <w:rFonts w:ascii="Cambria Math" w:hAnsi="Cambria Math" w:cs="Cambria Math"/>
                            <w:i/>
                            <w:sz w:val="24"/>
                          </w:rPr>
                        </w:ins>
                      </m:ctrlPr>
                    </m:sub>
                  </m:sSub>
                  <w:ins w:id="1482" w:author="Pisces" w:date="2025-05-19T16:35:00Z">
                    <m:r>
                      <m:rPr/>
                      <w:rPr>
                        <w:rFonts w:ascii="Cambria Math" w:hAnsi="Cambria Math" w:cs="Cambria Math"/>
                        <w:sz w:val="24"/>
                      </w:rPr>
                      <m:t>(t)</m:t>
                    </m:r>
                  </w:ins>
                  <w:ins w:id="1483" w:author="Pisces" w:date="2025-05-19T16:36:00Z">
                    <m:r>
                      <m:rPr/>
                      <w:rPr>
                        <w:rFonts w:ascii="Cambria Math" w:hAnsi="Cambria Math" w:cs="Cambria Math"/>
                        <w:sz w:val="24"/>
                      </w:rPr>
                      <m:t>+</m:t>
                    </m:r>
                  </w:ins>
                  <m:sSub>
                    <m:sSubPr>
                      <m:ctrlPr>
                        <w:ins w:id="1484" w:author="Pisces" w:date="2025-05-19T16:38:00Z">
                          <w:rPr>
                            <w:rFonts w:ascii="Cambria Math" w:hAnsi="Cambria Math" w:cs="Cambria Math"/>
                            <w:i/>
                            <w:sz w:val="24"/>
                          </w:rPr>
                        </w:ins>
                      </m:ctrlPr>
                    </m:sSubPr>
                    <m:e>
                      <w:ins w:id="1485" w:author="Pisces" w:date="2025-05-19T16:38:00Z">
                        <m:r>
                          <m:rPr/>
                          <w:rPr>
                            <w:rFonts w:ascii="Cambria Math" w:hAnsi="Cambria Math" w:cs="Cambria Math"/>
                            <w:sz w:val="24"/>
                          </w:rPr>
                          <m:t>J</m:t>
                        </m:r>
                      </w:ins>
                      <m:ctrlPr>
                        <w:ins w:id="1486" w:author="Pisces" w:date="2025-05-19T16:38:00Z">
                          <w:rPr>
                            <w:rFonts w:ascii="Cambria Math" w:hAnsi="Cambria Math" w:cs="Cambria Math"/>
                            <w:i/>
                            <w:sz w:val="24"/>
                          </w:rPr>
                        </w:ins>
                      </m:ctrlPr>
                    </m:e>
                    <m:sub>
                      <w:ins w:id="1487" w:author="Pisces" w:date="2025-05-19T16:38:00Z">
                        <m:r>
                          <m:rPr/>
                          <w:rPr>
                            <w:rFonts w:ascii="Cambria Math" w:hAnsi="Cambria Math" w:cs="Cambria Math"/>
                            <w:sz w:val="24"/>
                          </w:rPr>
                          <m:t>i,c</m:t>
                        </m:r>
                      </w:ins>
                      <m:ctrlPr>
                        <w:ins w:id="1488" w:author="Pisces" w:date="2025-05-19T16:38:00Z">
                          <w:rPr>
                            <w:rFonts w:ascii="Cambria Math" w:hAnsi="Cambria Math" w:cs="Cambria Math"/>
                            <w:i/>
                            <w:sz w:val="24"/>
                          </w:rPr>
                        </w:ins>
                      </m:ctrlPr>
                    </m:sub>
                  </m:sSub>
                  <w:ins w:id="1489" w:author="Pisces" w:date="2025-05-19T16:38:00Z">
                    <m:r>
                      <m:rPr/>
                      <w:rPr>
                        <w:rFonts w:ascii="Cambria Math" w:hAnsi="Cambria Math" w:cs="Cambria Math"/>
                        <w:sz w:val="24"/>
                      </w:rPr>
                      <m:t>(t)</m:t>
                    </m:r>
                  </w:ins>
                  <m:ctrlPr>
                    <w:ins w:id="1490" w:author="Pisces" w:date="2025-05-19T16:33:00Z">
                      <w:rPr>
                        <w:rFonts w:ascii="Cambria Math" w:hAnsi="Cambria Math" w:cs="Cambria Math"/>
                        <w:i/>
                        <w:sz w:val="24"/>
                      </w:rPr>
                    </w:ins>
                  </m:ctrlPr>
                </m:e>
              </m:nary>
              <m:ctrlPr>
                <w:ins w:id="1491" w:author="Pisces" w:date="2025-05-19T16:33:00Z">
                  <w:rPr>
                    <w:rFonts w:ascii="Cambria Math" w:hAnsi="Cambria Math" w:cs="Cambria Math"/>
                    <w:i/>
                    <w:sz w:val="24"/>
                  </w:rPr>
                </w:ins>
              </m:ctrlPr>
            </m:e>
          </m:nary>
        </m:oMath>
      </m:oMathPara>
    </w:p>
    <w:p w14:paraId="0E893FC4">
      <w:pPr>
        <w:spacing w:line="360" w:lineRule="auto"/>
        <w:ind w:firstLine="480" w:firstLineChars="200"/>
        <w:rPr>
          <w:ins w:id="1492" w:author="Pisces" w:date="2025-05-19T14:15:00Z"/>
          <w:rFonts w:hAnsi="Cambria Math" w:cs="Cambria Math"/>
          <w:sz w:val="24"/>
        </w:rPr>
      </w:pPr>
      <m:oMathPara>
        <m:oMath>
          <m:sSub>
            <m:sSubPr>
              <m:ctrlPr>
                <w:ins w:id="1493" w:author="Pisces" w:date="2025-05-19T16:38:00Z">
                  <w:rPr>
                    <w:rFonts w:ascii="Cambria Math" w:hAnsi="Cambria Math" w:cs="Cambria Math"/>
                    <w:i/>
                    <w:sz w:val="24"/>
                  </w:rPr>
                </w:ins>
              </m:ctrlPr>
            </m:sSubPr>
            <m:e>
              <w:ins w:id="1494" w:author="Pisces" w:date="2025-05-19T16:38:00Z">
                <m:r>
                  <m:rPr/>
                  <w:rPr>
                    <w:rFonts w:ascii="Cambria Math" w:hAnsi="Cambria Math" w:cs="Cambria Math"/>
                    <w:sz w:val="24"/>
                  </w:rPr>
                  <m:t>U</m:t>
                </m:r>
              </w:ins>
              <m:ctrlPr>
                <w:ins w:id="1495" w:author="Pisces" w:date="2025-05-19T16:38:00Z">
                  <w:rPr>
                    <w:rFonts w:ascii="Cambria Math" w:hAnsi="Cambria Math" w:cs="Cambria Math"/>
                    <w:i/>
                    <w:sz w:val="24"/>
                  </w:rPr>
                </w:ins>
              </m:ctrlPr>
            </m:e>
            <m:sub>
              <w:ins w:id="1496" w:author="Pisces" w:date="2025-05-19T16:38:00Z">
                <m:r>
                  <m:rPr/>
                  <w:rPr>
                    <w:rFonts w:ascii="Cambria Math" w:hAnsi="Cambria Math" w:cs="Cambria Math"/>
                    <w:sz w:val="24"/>
                  </w:rPr>
                  <m:t>ij,ex</m:t>
                </m:r>
              </w:ins>
              <m:ctrlPr>
                <w:ins w:id="1497" w:author="Pisces" w:date="2025-05-19T16:38:00Z">
                  <w:rPr>
                    <w:rFonts w:ascii="Cambria Math" w:hAnsi="Cambria Math" w:cs="Cambria Math"/>
                    <w:i/>
                    <w:sz w:val="24"/>
                  </w:rPr>
                </w:ins>
              </m:ctrlPr>
            </m:sub>
          </m:sSub>
          <w:ins w:id="1498" w:author="Pisces" w:date="2025-05-19T16:38:00Z">
            <m:r>
              <m:rPr/>
              <w:rPr>
                <w:rFonts w:ascii="Cambria Math" w:hAnsi="Cambria Math" w:cs="Cambria Math"/>
                <w:sz w:val="24"/>
              </w:rPr>
              <m:t>(t)=</m:t>
            </m:r>
          </w:ins>
          <m:nary>
            <m:naryPr>
              <m:chr m:val="∑"/>
              <m:limLoc m:val="undOvr"/>
              <m:ctrlPr>
                <w:ins w:id="1499" w:author="Pisces" w:date="2025-05-19T16:38:00Z">
                  <w:rPr>
                    <w:rFonts w:ascii="Cambria Math" w:hAnsi="Cambria Math" w:cs="Cambria Math"/>
                    <w:i/>
                    <w:sz w:val="24"/>
                  </w:rPr>
                </w:ins>
              </m:ctrlPr>
            </m:naryPr>
            <m:sub>
              <w:ins w:id="1500" w:author="Pisces" w:date="2025-05-19T16:38:00Z">
                <m:r>
                  <m:rPr/>
                  <w:rPr>
                    <w:rFonts w:ascii="Cambria Math" w:hAnsi="Cambria Math" w:cs="Cambria Math"/>
                    <w:sz w:val="24"/>
                  </w:rPr>
                  <m:t>i=1</m:t>
                </m:r>
              </w:ins>
              <m:ctrlPr>
                <w:ins w:id="1501" w:author="Pisces" w:date="2025-05-19T16:38:00Z">
                  <w:rPr>
                    <w:rFonts w:ascii="Cambria Math" w:hAnsi="Cambria Math" w:cs="Cambria Math"/>
                    <w:i/>
                    <w:sz w:val="24"/>
                  </w:rPr>
                </w:ins>
              </m:ctrlPr>
            </m:sub>
            <m:sup>
              <w:ins w:id="1502" w:author="Pisces" w:date="2025-05-19T16:38:00Z">
                <m:r>
                  <m:rPr/>
                  <w:rPr>
                    <w:rFonts w:ascii="Cambria Math" w:hAnsi="Cambria Math" w:cs="Cambria Math"/>
                    <w:sz w:val="24"/>
                  </w:rPr>
                  <m:t>N</m:t>
                </m:r>
              </w:ins>
              <m:ctrlPr>
                <w:ins w:id="1503" w:author="Pisces" w:date="2025-05-19T16:38:00Z">
                  <w:rPr>
                    <w:rFonts w:ascii="Cambria Math" w:hAnsi="Cambria Math" w:cs="Cambria Math"/>
                    <w:i/>
                    <w:sz w:val="24"/>
                  </w:rPr>
                </w:ins>
              </m:ctrlPr>
            </m:sup>
            <m:e>
              <m:nary>
                <m:naryPr>
                  <m:chr m:val="∑"/>
                  <m:limLoc m:val="undOvr"/>
                  <m:ctrlPr>
                    <w:ins w:id="1504" w:author="Pisces" w:date="2025-05-19T16:38:00Z">
                      <w:rPr>
                        <w:rFonts w:ascii="Cambria Math" w:hAnsi="Cambria Math" w:cs="Cambria Math"/>
                        <w:i/>
                        <w:sz w:val="24"/>
                      </w:rPr>
                    </w:ins>
                  </m:ctrlPr>
                </m:naryPr>
                <m:sub>
                  <w:ins w:id="1505" w:author="Pisces" w:date="2025-05-19T16:38:00Z">
                    <m:r>
                      <m:rPr/>
                      <w:rPr>
                        <w:rFonts w:ascii="Cambria Math" w:hAnsi="Cambria Math" w:cs="Cambria Math"/>
                        <w:sz w:val="24"/>
                      </w:rPr>
                      <m:t>j=1</m:t>
                    </m:r>
                  </w:ins>
                  <m:ctrlPr>
                    <w:ins w:id="1506" w:author="Pisces" w:date="2025-05-19T16:38:00Z">
                      <w:rPr>
                        <w:rFonts w:ascii="Cambria Math" w:hAnsi="Cambria Math" w:cs="Cambria Math"/>
                        <w:i/>
                        <w:sz w:val="24"/>
                      </w:rPr>
                    </w:ins>
                  </m:ctrlPr>
                </m:sub>
                <m:sup>
                  <w:ins w:id="1507" w:author="Pisces" w:date="2025-05-19T16:39:00Z">
                    <m:r>
                      <m:rPr/>
                      <w:rPr>
                        <w:rFonts w:ascii="Cambria Math" w:hAnsi="Cambria Math" w:cs="Cambria Math"/>
                        <w:sz w:val="24"/>
                      </w:rPr>
                      <m:t>N</m:t>
                    </m:r>
                  </w:ins>
                  <m:ctrlPr>
                    <w:ins w:id="1508" w:author="Pisces" w:date="2025-05-19T16:38:00Z">
                      <w:rPr>
                        <w:rFonts w:ascii="Cambria Math" w:hAnsi="Cambria Math" w:cs="Cambria Math"/>
                        <w:i/>
                        <w:sz w:val="24"/>
                      </w:rPr>
                    </w:ins>
                  </m:ctrlPr>
                </m:sup>
                <m:e>
                  <m:nary>
                    <m:naryPr>
                      <m:chr m:val="∑"/>
                      <m:limLoc m:val="undOvr"/>
                      <m:ctrlPr>
                        <w:ins w:id="1509" w:author="Pisces" w:date="2025-05-19T16:39:00Z">
                          <w:rPr>
                            <w:rFonts w:ascii="Cambria Math" w:hAnsi="Cambria Math" w:cs="Cambria Math"/>
                            <w:i/>
                            <w:sz w:val="24"/>
                          </w:rPr>
                        </w:ins>
                      </m:ctrlPr>
                    </m:naryPr>
                    <m:sub>
                      <w:ins w:id="1510" w:author="Pisces" w:date="2025-05-19T16:39:00Z">
                        <m:r>
                          <m:rPr/>
                          <w:rPr>
                            <w:rFonts w:ascii="Cambria Math" w:hAnsi="Cambria Math" w:cs="Cambria Math"/>
                            <w:sz w:val="24"/>
                          </w:rPr>
                          <m:t>t=1</m:t>
                        </m:r>
                      </w:ins>
                      <m:ctrlPr>
                        <w:ins w:id="1511" w:author="Pisces" w:date="2025-05-19T16:39:00Z">
                          <w:rPr>
                            <w:rFonts w:ascii="Cambria Math" w:hAnsi="Cambria Math" w:cs="Cambria Math"/>
                            <w:i/>
                            <w:sz w:val="24"/>
                          </w:rPr>
                        </w:ins>
                      </m:ctrlPr>
                    </m:sub>
                    <m:sup>
                      <w:ins w:id="1512" w:author="Pisces" w:date="2025-05-19T16:39:00Z">
                        <m:r>
                          <m:rPr/>
                          <w:rPr>
                            <w:rFonts w:ascii="Cambria Math" w:hAnsi="Cambria Math" w:cs="Cambria Math"/>
                            <w:sz w:val="24"/>
                          </w:rPr>
                          <m:t>T</m:t>
                        </m:r>
                      </w:ins>
                      <m:ctrlPr>
                        <w:ins w:id="1513" w:author="Pisces" w:date="2025-05-19T16:39:00Z">
                          <w:rPr>
                            <w:rFonts w:ascii="Cambria Math" w:hAnsi="Cambria Math" w:cs="Cambria Math"/>
                            <w:i/>
                            <w:sz w:val="24"/>
                          </w:rPr>
                        </w:ins>
                      </m:ctrlPr>
                    </m:sup>
                    <m:e>
                      <m:sSub>
                        <m:sSubPr>
                          <m:ctrlPr>
                            <w:ins w:id="1514" w:author="Pisces" w:date="2025-05-19T16:39:00Z">
                              <w:rPr>
                                <w:rFonts w:ascii="Cambria Math" w:hAnsi="Cambria Math" w:cs="Cambria Math"/>
                                <w:i/>
                                <w:sz w:val="24"/>
                              </w:rPr>
                            </w:ins>
                          </m:ctrlPr>
                        </m:sSubPr>
                        <m:e>
                          <w:ins w:id="1515" w:author="Pisces" w:date="2025-05-19T16:39:00Z">
                            <m:r>
                              <m:rPr/>
                              <w:rPr>
                                <w:rFonts w:ascii="Cambria Math" w:hAnsi="Cambria Math" w:cs="Cambria Math"/>
                                <w:sz w:val="24"/>
                              </w:rPr>
                              <m:t>w</m:t>
                            </m:r>
                          </w:ins>
                          <m:ctrlPr>
                            <w:ins w:id="1516" w:author="Pisces" w:date="2025-05-19T16:39:00Z">
                              <w:rPr>
                                <w:rFonts w:ascii="Cambria Math" w:hAnsi="Cambria Math" w:cs="Cambria Math"/>
                                <w:i/>
                                <w:sz w:val="24"/>
                              </w:rPr>
                            </w:ins>
                          </m:ctrlPr>
                        </m:e>
                        <m:sub>
                          <w:ins w:id="1517" w:author="Pisces" w:date="2025-05-19T16:39:00Z">
                            <m:r>
                              <m:rPr/>
                              <w:rPr>
                                <w:rFonts w:ascii="Cambria Math" w:hAnsi="Cambria Math" w:cs="Cambria Math"/>
                                <w:sz w:val="24"/>
                              </w:rPr>
                              <m:t>ij,ex</m:t>
                            </m:r>
                          </w:ins>
                          <m:ctrlPr>
                            <w:ins w:id="1518" w:author="Pisces" w:date="2025-05-19T16:39:00Z">
                              <w:rPr>
                                <w:rFonts w:ascii="Cambria Math" w:hAnsi="Cambria Math" w:cs="Cambria Math"/>
                                <w:i/>
                                <w:sz w:val="24"/>
                              </w:rPr>
                            </w:ins>
                          </m:ctrlPr>
                        </m:sub>
                      </m:sSub>
                      <m:sSup>
                        <m:sSupPr>
                          <m:ctrlPr>
                            <w:ins w:id="1519" w:author="Pisces" w:date="2025-05-19T16:39:00Z">
                              <w:rPr>
                                <w:rFonts w:ascii="Cambria Math" w:hAnsi="Cambria Math" w:cs="Cambria Math"/>
                                <w:i/>
                                <w:sz w:val="24"/>
                              </w:rPr>
                            </w:ins>
                          </m:ctrlPr>
                        </m:sSupPr>
                        <m:e>
                          <w:ins w:id="1520" w:author="Pisces" w:date="2025-05-19T16:39:00Z">
                            <m:r>
                              <m:rPr/>
                              <w:rPr>
                                <w:rFonts w:ascii="Cambria Math" w:hAnsi="Cambria Math" w:cs="Cambria Math"/>
                                <w:sz w:val="24"/>
                              </w:rPr>
                              <m:t>[</m:t>
                            </m:r>
                          </w:ins>
                          <m:sSub>
                            <m:sSubPr>
                              <m:ctrlPr>
                                <w:ins w:id="1521" w:author="Pisces" w:date="2025-05-19T16:39:00Z">
                                  <w:rPr>
                                    <w:rFonts w:ascii="Cambria Math" w:hAnsi="Cambria Math" w:cs="Cambria Math"/>
                                    <w:i/>
                                    <w:sz w:val="24"/>
                                  </w:rPr>
                                </w:ins>
                              </m:ctrlPr>
                            </m:sSubPr>
                            <m:e>
                              <w:ins w:id="1522" w:author="Pisces" w:date="2025-05-19T16:39:00Z">
                                <m:r>
                                  <m:rPr/>
                                  <w:rPr>
                                    <w:rFonts w:ascii="Cambria Math" w:hAnsi="Cambria Math" w:cs="Cambria Math"/>
                                    <w:sz w:val="24"/>
                                  </w:rPr>
                                  <m:t>u</m:t>
                                </m:r>
                              </w:ins>
                              <m:ctrlPr>
                                <w:ins w:id="1523" w:author="Pisces" w:date="2025-05-19T16:39:00Z">
                                  <w:rPr>
                                    <w:rFonts w:ascii="Cambria Math" w:hAnsi="Cambria Math" w:cs="Cambria Math"/>
                                    <w:i/>
                                    <w:sz w:val="24"/>
                                  </w:rPr>
                                </w:ins>
                              </m:ctrlPr>
                            </m:e>
                            <m:sub>
                              <w:ins w:id="1524" w:author="Pisces" w:date="2025-05-19T16:39:00Z">
                                <m:r>
                                  <m:rPr/>
                                  <w:rPr>
                                    <w:rFonts w:ascii="Cambria Math" w:hAnsi="Cambria Math" w:cs="Cambria Math"/>
                                    <w:sz w:val="24"/>
                                  </w:rPr>
                                  <m:t>ij,ex</m:t>
                                </m:r>
                              </w:ins>
                              <m:ctrlPr>
                                <w:ins w:id="1525" w:author="Pisces" w:date="2025-05-19T16:39:00Z">
                                  <w:rPr>
                                    <w:rFonts w:ascii="Cambria Math" w:hAnsi="Cambria Math" w:cs="Cambria Math"/>
                                    <w:i/>
                                    <w:sz w:val="24"/>
                                  </w:rPr>
                                </w:ins>
                              </m:ctrlPr>
                            </m:sub>
                          </m:sSub>
                          <w:ins w:id="1526" w:author="Pisces" w:date="2025-05-19T16:39:00Z">
                            <m:r>
                              <m:rPr/>
                              <w:rPr>
                                <w:rFonts w:ascii="Cambria Math" w:hAnsi="Cambria Math" w:cs="Cambria Math"/>
                                <w:sz w:val="24"/>
                              </w:rPr>
                              <m:t>(t)]</m:t>
                            </m:r>
                          </w:ins>
                          <m:ctrlPr>
                            <w:ins w:id="1527" w:author="Pisces" w:date="2025-05-19T16:39:00Z">
                              <w:rPr>
                                <w:rFonts w:ascii="Cambria Math" w:hAnsi="Cambria Math" w:cs="Cambria Math"/>
                                <w:i/>
                                <w:sz w:val="24"/>
                              </w:rPr>
                            </w:ins>
                          </m:ctrlPr>
                        </m:e>
                        <m:sup>
                          <w:ins w:id="1528" w:author="Pisces" w:date="2025-05-19T16:39:00Z">
                            <m:r>
                              <m:rPr/>
                              <w:rPr>
                                <w:rFonts w:ascii="Cambria Math" w:hAnsi="Cambria Math" w:cs="Cambria Math"/>
                                <w:sz w:val="24"/>
                              </w:rPr>
                              <m:t>2</m:t>
                            </m:r>
                          </w:ins>
                          <m:ctrlPr>
                            <w:ins w:id="1529" w:author="Pisces" w:date="2025-05-19T16:39:00Z">
                              <w:rPr>
                                <w:rFonts w:ascii="Cambria Math" w:hAnsi="Cambria Math" w:cs="Cambria Math"/>
                                <w:i/>
                                <w:sz w:val="24"/>
                              </w:rPr>
                            </w:ins>
                          </m:ctrlPr>
                        </m:sup>
                      </m:sSup>
                      <m:ctrlPr>
                        <w:ins w:id="1530" w:author="Pisces" w:date="2025-05-19T16:39:00Z">
                          <w:rPr>
                            <w:rFonts w:ascii="Cambria Math" w:hAnsi="Cambria Math" w:cs="Cambria Math"/>
                            <w:i/>
                            <w:sz w:val="24"/>
                          </w:rPr>
                        </w:ins>
                      </m:ctrlPr>
                    </m:e>
                  </m:nary>
                  <m:ctrlPr>
                    <w:ins w:id="1531" w:author="Pisces" w:date="2025-05-19T16:38:00Z">
                      <w:rPr>
                        <w:rFonts w:ascii="Cambria Math" w:hAnsi="Cambria Math" w:cs="Cambria Math"/>
                        <w:i/>
                        <w:sz w:val="24"/>
                      </w:rPr>
                    </w:ins>
                  </m:ctrlPr>
                </m:e>
              </m:nary>
              <m:ctrlPr>
                <w:ins w:id="1532" w:author="Pisces" w:date="2025-05-19T16:38:00Z">
                  <w:rPr>
                    <w:rFonts w:ascii="Cambria Math" w:hAnsi="Cambria Math" w:cs="Cambria Math"/>
                    <w:i/>
                    <w:sz w:val="24"/>
                  </w:rPr>
                </w:ins>
              </m:ctrlPr>
            </m:e>
          </m:nary>
        </m:oMath>
      </m:oMathPara>
    </w:p>
    <w:p w14:paraId="2FDF9B2A">
      <w:pPr>
        <w:spacing w:line="360" w:lineRule="auto"/>
        <w:ind w:firstLine="480" w:firstLineChars="200"/>
        <w:rPr>
          <w:ins w:id="1533" w:author="Pisces" w:date="2025-05-19T16:42:00Z"/>
          <w:rFonts w:hAnsi="Cambria Math" w:cs="Cambria Math"/>
          <w:sz w:val="24"/>
        </w:rPr>
      </w:pPr>
      <w:ins w:id="1534" w:author="Pisces" w:date="2025-05-19T16:40:00Z">
        <w:r>
          <w:rPr>
            <w:rFonts w:hint="eastAsia" w:hAnsi="Cambria Math" w:cs="Cambria Math"/>
            <w:sz w:val="24"/>
          </w:rPr>
          <w:t>其中</w:t>
        </w:r>
      </w:ins>
      <m:oMath>
        <m:sSub>
          <m:sSubPr>
            <m:ctrlPr>
              <w:ins w:id="1535" w:author="Pisces" w:date="2025-05-19T16:40:00Z">
                <w:rPr>
                  <w:rFonts w:ascii="Cambria Math" w:hAnsi="Cambria Math" w:cs="Cambria Math"/>
                  <w:i/>
                  <w:sz w:val="24"/>
                </w:rPr>
              </w:ins>
            </m:ctrlPr>
          </m:sSubPr>
          <m:e>
            <w:ins w:id="1536" w:author="Pisces" w:date="2025-05-19T16:40:00Z">
              <m:r>
                <m:rPr/>
                <w:rPr>
                  <w:rFonts w:ascii="Cambria Math" w:hAnsi="Cambria Math" w:cs="Cambria Math"/>
                  <w:sz w:val="24"/>
                </w:rPr>
                <m:t>J</m:t>
              </m:r>
            </w:ins>
            <m:ctrlPr>
              <w:ins w:id="1537" w:author="Pisces" w:date="2025-05-19T16:40:00Z">
                <w:rPr>
                  <w:rFonts w:ascii="Cambria Math" w:hAnsi="Cambria Math" w:cs="Cambria Math"/>
                  <w:i/>
                  <w:sz w:val="24"/>
                </w:rPr>
              </w:ins>
            </m:ctrlPr>
          </m:e>
          <m:sub>
            <w:ins w:id="1538" w:author="Pisces" w:date="2025-05-19T16:40:00Z">
              <m:r>
                <m:rPr/>
                <w:rPr>
                  <w:rFonts w:hint="eastAsia" w:ascii="Cambria Math" w:hAnsi="Cambria Math" w:cs="Cambria Math"/>
                  <w:sz w:val="24"/>
                </w:rPr>
                <m:t>总</m:t>
              </m:r>
            </w:ins>
            <m:ctrlPr>
              <w:ins w:id="1539" w:author="Pisces" w:date="2025-05-19T16:40:00Z">
                <w:rPr>
                  <w:rFonts w:ascii="Cambria Math" w:hAnsi="Cambria Math" w:cs="Cambria Math"/>
                  <w:i/>
                  <w:sz w:val="24"/>
                </w:rPr>
              </w:ins>
            </m:ctrlPr>
          </m:sub>
        </m:sSub>
      </m:oMath>
      <w:ins w:id="1540" w:author="Pisces" w:date="2025-05-19T16:40:00Z">
        <w:r>
          <w:rPr>
            <w:rFonts w:hint="eastAsia" w:hAnsi="Cambria Math" w:cs="Cambria Math"/>
            <w:sz w:val="24"/>
          </w:rPr>
          <w:t>为园区总体的成本；</w:t>
        </w:r>
      </w:ins>
      <m:oMath>
        <m:sSub>
          <m:sSubPr>
            <m:ctrlPr>
              <w:ins w:id="1541" w:author="Pisces" w:date="2025-05-19T16:41:00Z">
                <w:rPr>
                  <w:rFonts w:ascii="Cambria Math" w:hAnsi="Cambria Math" w:cs="Cambria Math"/>
                  <w:i/>
                  <w:sz w:val="24"/>
                </w:rPr>
              </w:ins>
            </m:ctrlPr>
          </m:sSubPr>
          <m:e>
            <w:ins w:id="1542" w:author="Pisces" w:date="2025-05-19T16:41:00Z">
              <m:r>
                <m:rPr/>
                <w:rPr>
                  <w:rFonts w:ascii="Cambria Math" w:hAnsi="Cambria Math" w:cs="Cambria Math"/>
                  <w:sz w:val="24"/>
                </w:rPr>
                <m:t>U</m:t>
              </m:r>
            </w:ins>
            <m:ctrlPr>
              <w:ins w:id="1543" w:author="Pisces" w:date="2025-05-19T16:41:00Z">
                <w:rPr>
                  <w:rFonts w:ascii="Cambria Math" w:hAnsi="Cambria Math" w:cs="Cambria Math"/>
                  <w:i/>
                  <w:sz w:val="24"/>
                </w:rPr>
              </w:ins>
            </m:ctrlPr>
          </m:e>
          <m:sub>
            <w:ins w:id="1544" w:author="Pisces" w:date="2025-05-19T16:41:00Z">
              <m:r>
                <m:rPr/>
                <w:rPr>
                  <w:rFonts w:ascii="Cambria Math" w:hAnsi="Cambria Math" w:cs="Cambria Math"/>
                  <w:sz w:val="24"/>
                </w:rPr>
                <m:t>ij,ex</m:t>
              </m:r>
            </w:ins>
            <m:ctrlPr>
              <w:ins w:id="1545" w:author="Pisces" w:date="2025-05-19T16:41:00Z">
                <w:rPr>
                  <w:rFonts w:ascii="Cambria Math" w:hAnsi="Cambria Math" w:cs="Cambria Math"/>
                  <w:i/>
                  <w:sz w:val="24"/>
                </w:rPr>
              </w:ins>
            </m:ctrlPr>
          </m:sub>
        </m:sSub>
        <w:ins w:id="1546" w:author="Pisces" w:date="2025-05-19T16:41:00Z">
          <m:r>
            <m:rPr/>
            <w:rPr>
              <w:rFonts w:ascii="Cambria Math" w:hAnsi="Cambria Math" w:cs="Cambria Math"/>
              <w:sz w:val="24"/>
            </w:rPr>
            <m:t>(t)</m:t>
          </m:r>
        </w:ins>
      </m:oMath>
      <w:ins w:id="1547" w:author="Pisces" w:date="2025-05-19T16:41:00Z">
        <w:r>
          <w:rPr>
            <w:rFonts w:hint="eastAsia" w:hAnsi="Cambria Math" w:cs="Cambria Math"/>
            <w:sz w:val="24"/>
          </w:rPr>
          <w:t>为各建筑交互总成本；</w:t>
        </w:r>
      </w:ins>
      <m:oMath>
        <m:sSub>
          <m:sSubPr>
            <m:ctrlPr>
              <w:ins w:id="1548" w:author="Pisces" w:date="2025-05-19T16:41:00Z">
                <w:rPr>
                  <w:rFonts w:ascii="Cambria Math" w:hAnsi="Cambria Math" w:cs="Cambria Math"/>
                  <w:i/>
                  <w:sz w:val="24"/>
                </w:rPr>
              </w:ins>
            </m:ctrlPr>
          </m:sSubPr>
          <m:e>
            <w:ins w:id="1549" w:author="Pisces" w:date="2025-05-19T16:41:00Z">
              <m:r>
                <m:rPr/>
                <w:rPr>
                  <w:rFonts w:ascii="Cambria Math" w:hAnsi="Cambria Math" w:cs="Cambria Math"/>
                  <w:sz w:val="24"/>
                </w:rPr>
                <m:t>u</m:t>
              </m:r>
            </w:ins>
            <m:ctrlPr>
              <w:ins w:id="1550" w:author="Pisces" w:date="2025-05-19T16:41:00Z">
                <w:rPr>
                  <w:rFonts w:ascii="Cambria Math" w:hAnsi="Cambria Math" w:cs="Cambria Math"/>
                  <w:i/>
                  <w:sz w:val="24"/>
                </w:rPr>
              </w:ins>
            </m:ctrlPr>
          </m:e>
          <m:sub>
            <w:ins w:id="1551" w:author="Pisces" w:date="2025-05-19T16:41:00Z">
              <m:r>
                <m:rPr/>
                <w:rPr>
                  <w:rFonts w:ascii="Cambria Math" w:hAnsi="Cambria Math" w:cs="Cambria Math"/>
                  <w:sz w:val="24"/>
                </w:rPr>
                <m:t>ij,ex</m:t>
              </m:r>
            </w:ins>
            <m:ctrlPr>
              <w:ins w:id="1552" w:author="Pisces" w:date="2025-05-19T16:41:00Z">
                <w:rPr>
                  <w:rFonts w:ascii="Cambria Math" w:hAnsi="Cambria Math" w:cs="Cambria Math"/>
                  <w:i/>
                  <w:sz w:val="24"/>
                </w:rPr>
              </w:ins>
            </m:ctrlPr>
          </m:sub>
        </m:sSub>
        <w:ins w:id="1553" w:author="Pisces" w:date="2025-05-19T16:41:00Z">
          <m:r>
            <m:rPr/>
            <w:rPr>
              <w:rFonts w:ascii="Cambria Math" w:hAnsi="Cambria Math" w:cs="Cambria Math"/>
              <w:sz w:val="24"/>
            </w:rPr>
            <m:t>(t)</m:t>
          </m:r>
        </w:ins>
      </m:oMath>
      <w:ins w:id="1554" w:author="Pisces" w:date="2025-05-19T16:41:00Z">
        <w:r>
          <w:rPr>
            <w:rFonts w:hint="eastAsia" w:hAnsi="Cambria Math" w:cs="Cambria Math"/>
            <w:sz w:val="24"/>
          </w:rPr>
          <w:t>为建筑i向建筑j传输的功率；</w:t>
        </w:r>
      </w:ins>
      <m:oMath>
        <m:sSub>
          <m:sSubPr>
            <m:ctrlPr>
              <w:ins w:id="1555" w:author="Pisces" w:date="2025-05-19T16:41:00Z">
                <w:rPr>
                  <w:rFonts w:ascii="Cambria Math" w:hAnsi="Cambria Math" w:cs="Cambria Math"/>
                  <w:i/>
                  <w:sz w:val="24"/>
                </w:rPr>
              </w:ins>
            </m:ctrlPr>
          </m:sSubPr>
          <m:e>
            <w:ins w:id="1556" w:author="Pisces" w:date="2025-05-19T16:41:00Z">
              <m:r>
                <m:rPr/>
                <w:rPr>
                  <w:rFonts w:ascii="Cambria Math" w:hAnsi="Cambria Math" w:cs="Cambria Math"/>
                  <w:sz w:val="24"/>
                </w:rPr>
                <m:t>w</m:t>
              </m:r>
            </w:ins>
            <m:ctrlPr>
              <w:ins w:id="1557" w:author="Pisces" w:date="2025-05-19T16:41:00Z">
                <w:rPr>
                  <w:rFonts w:ascii="Cambria Math" w:hAnsi="Cambria Math" w:cs="Cambria Math"/>
                  <w:i/>
                  <w:sz w:val="24"/>
                </w:rPr>
              </w:ins>
            </m:ctrlPr>
          </m:e>
          <m:sub>
            <w:ins w:id="1558" w:author="Pisces" w:date="2025-05-19T16:41:00Z">
              <m:r>
                <m:rPr/>
                <w:rPr>
                  <w:rFonts w:ascii="Cambria Math" w:hAnsi="Cambria Math" w:cs="Cambria Math"/>
                  <w:sz w:val="24"/>
                </w:rPr>
                <m:t>ij,ex</m:t>
              </m:r>
            </w:ins>
            <m:ctrlPr>
              <w:ins w:id="1559" w:author="Pisces" w:date="2025-05-19T16:41:00Z">
                <w:rPr>
                  <w:rFonts w:ascii="Cambria Math" w:hAnsi="Cambria Math" w:cs="Cambria Math"/>
                  <w:i/>
                  <w:sz w:val="24"/>
                </w:rPr>
              </w:ins>
            </m:ctrlPr>
          </m:sub>
        </m:sSub>
      </m:oMath>
      <w:ins w:id="1560" w:author="Pisces" w:date="2025-05-19T16:41:00Z">
        <w:r>
          <w:rPr>
            <w:rFonts w:hint="eastAsia" w:hAnsi="Cambria Math" w:cs="Cambria Math"/>
            <w:sz w:val="24"/>
          </w:rPr>
          <w:t>为建筑i和</w:t>
        </w:r>
      </w:ins>
      <w:ins w:id="1561" w:author="Pisces" w:date="2025-05-19T16:42:00Z">
        <w:r>
          <w:rPr>
            <w:rFonts w:hint="eastAsia" w:hAnsi="Cambria Math" w:cs="Cambria Math"/>
            <w:sz w:val="24"/>
          </w:rPr>
          <w:t>j之间传输功率的二次项系数</w:t>
        </w:r>
      </w:ins>
    </w:p>
    <w:p w14:paraId="0B20996E">
      <w:pPr>
        <w:spacing w:line="360" w:lineRule="auto"/>
        <w:ind w:firstLine="480" w:firstLineChars="200"/>
        <w:rPr>
          <w:ins w:id="1562" w:author="Pisces" w:date="2025-05-19T16:42:00Z"/>
          <w:del w:id="1563" w:author="JC" w:date="2025-05-20T22:39:00Z"/>
          <w:rFonts w:hAnsi="Cambria Math" w:cs="Cambria Math"/>
          <w:sz w:val="24"/>
        </w:rPr>
      </w:pPr>
    </w:p>
    <w:p w14:paraId="65134243">
      <w:pPr>
        <w:spacing w:line="360" w:lineRule="auto"/>
        <w:ind w:firstLine="480" w:firstLineChars="200"/>
        <w:rPr>
          <w:ins w:id="1564" w:author="Pisces" w:date="2025-05-19T17:28:00Z"/>
          <w:rFonts w:hAnsi="Cambria Math" w:cs="Cambria Math"/>
          <w:sz w:val="24"/>
        </w:rPr>
      </w:pPr>
    </w:p>
    <w:p w14:paraId="7CCAEEEB">
      <w:pPr>
        <w:numPr>
          <w:ilvl w:val="0"/>
          <w:numId w:val="0"/>
        </w:numPr>
        <w:spacing w:line="360" w:lineRule="auto"/>
        <w:rPr>
          <w:rFonts w:hint="eastAsia" w:asciiTheme="minorEastAsia" w:hAnsiTheme="minorEastAsia" w:cstheme="minorEastAsia"/>
          <w:sz w:val="24"/>
        </w:rPr>
      </w:pPr>
      <w:ins w:id="1565" w:author="Pisces" w:date="2025-05-21T14:53:00Z">
        <w:r>
          <w:rPr>
            <w:rFonts w:asciiTheme="minorEastAsia" w:hAnsiTheme="minorEastAsia" w:cstheme="minorEastAsia"/>
            <w:sz w:val="24"/>
          </w:rPr>
          <w:t>4.3</w:t>
        </w:r>
      </w:ins>
      <w:r>
        <w:rPr>
          <w:rFonts w:hint="eastAsia" w:asciiTheme="minorEastAsia" w:hAnsiTheme="minorEastAsia" w:cstheme="minorEastAsia"/>
          <w:sz w:val="24"/>
        </w:rPr>
        <w:t>设计标准及</w:t>
      </w:r>
      <w:ins w:id="1566" w:author="Pisces" w:date="2025-05-21T14:23:00Z">
        <w:r>
          <w:rPr>
            <w:rFonts w:hint="eastAsia" w:asciiTheme="minorEastAsia" w:hAnsiTheme="minorEastAsia" w:cstheme="minorEastAsia"/>
            <w:sz w:val="24"/>
          </w:rPr>
          <w:t>运行约束</w:t>
        </w:r>
      </w:ins>
    </w:p>
    <w:p w14:paraId="34530CB6">
      <w:pPr>
        <w:spacing w:line="360" w:lineRule="auto"/>
        <w:rPr>
          <w:rFonts w:hint="eastAsia" w:asciiTheme="minorEastAsia" w:hAnsiTheme="minorEastAsia" w:cstheme="minorEastAsia"/>
          <w:sz w:val="24"/>
        </w:rPr>
      </w:pPr>
      <w:r>
        <w:rPr>
          <w:rFonts w:hint="eastAsia" w:asciiTheme="minorEastAsia" w:hAnsiTheme="minorEastAsia" w:cstheme="minorEastAsia"/>
          <w:sz w:val="24"/>
        </w:rPr>
        <w:t>4.</w:t>
      </w:r>
      <w:ins w:id="1567" w:author="Pisces" w:date="2025-05-21T09:56:00Z">
        <w:r>
          <w:rPr>
            <w:rFonts w:hint="eastAsia" w:asciiTheme="minorEastAsia" w:hAnsiTheme="minorEastAsia" w:cstheme="minorEastAsia"/>
            <w:sz w:val="24"/>
          </w:rPr>
          <w:t>3</w:t>
        </w:r>
      </w:ins>
      <w:r>
        <w:rPr>
          <w:rFonts w:hint="eastAsia" w:asciiTheme="minorEastAsia" w:hAnsiTheme="minorEastAsia" w:cstheme="minorEastAsia"/>
          <w:sz w:val="24"/>
        </w:rPr>
        <w:t>.1 设计标准</w:t>
      </w:r>
    </w:p>
    <w:p w14:paraId="5B5B2BB8">
      <w:pPr>
        <w:spacing w:line="360" w:lineRule="auto"/>
        <w:ind w:firstLine="480" w:firstLineChars="200"/>
        <w:rPr>
          <w:rFonts w:hint="eastAsia" w:asciiTheme="minorEastAsia" w:hAnsiTheme="minorEastAsia" w:cstheme="minorEastAsia"/>
          <w:sz w:val="24"/>
        </w:rPr>
      </w:pPr>
      <w:r>
        <w:rPr>
          <w:rFonts w:asciiTheme="minorEastAsia" w:hAnsiTheme="minorEastAsia" w:cstheme="minorEastAsia"/>
          <w:sz w:val="24"/>
        </w:rPr>
        <w:t>确保极端天气系统脱离主电网后，储能系统至少维持12小时连续供电</w:t>
      </w:r>
      <w:r>
        <w:rPr>
          <w:rFonts w:hint="eastAsia" w:asciiTheme="minorEastAsia" w:hAnsiTheme="minorEastAsia" w:cstheme="minorEastAsia"/>
          <w:sz w:val="24"/>
        </w:rPr>
        <w:t>；</w:t>
      </w:r>
    </w:p>
    <w:p w14:paraId="355B3199">
      <w:pPr>
        <w:spacing w:line="360" w:lineRule="auto"/>
        <w:ind w:firstLine="480" w:firstLineChars="200"/>
        <w:rPr>
          <w:rFonts w:hint="eastAsia" w:asciiTheme="minorEastAsia" w:hAnsiTheme="minorEastAsia" w:cstheme="minorEastAsia"/>
          <w:sz w:val="24"/>
        </w:rPr>
      </w:pPr>
      <w:r>
        <w:rPr>
          <w:rFonts w:asciiTheme="minorEastAsia" w:hAnsiTheme="minorEastAsia" w:cstheme="minorEastAsia"/>
          <w:sz w:val="24"/>
        </w:rPr>
        <w:t>热网温度波动</w:t>
      </w:r>
      <w:r>
        <w:rPr>
          <w:rFonts w:hint="eastAsia" w:asciiTheme="minorEastAsia" w:hAnsiTheme="minorEastAsia" w:cstheme="minorEastAsia"/>
          <w:sz w:val="24"/>
        </w:rPr>
        <w:t>要</w:t>
      </w:r>
      <w:r>
        <w:rPr>
          <w:rFonts w:asciiTheme="minorEastAsia" w:hAnsiTheme="minorEastAsia" w:cstheme="minorEastAsia"/>
          <w:sz w:val="24"/>
        </w:rPr>
        <w:t>控制在±1.5℃以内，保障供暖舒适度</w:t>
      </w:r>
      <w:r>
        <w:rPr>
          <w:rFonts w:hint="eastAsia" w:asciiTheme="minorEastAsia" w:hAnsiTheme="minorEastAsia" w:cstheme="minorEastAsia"/>
          <w:sz w:val="24"/>
        </w:rPr>
        <w:t>；</w:t>
      </w:r>
    </w:p>
    <w:p w14:paraId="6F6A234F">
      <w:pPr>
        <w:spacing w:line="360" w:lineRule="auto"/>
        <w:ind w:firstLine="480" w:firstLineChars="200"/>
        <w:rPr>
          <w:rFonts w:hint="eastAsia" w:asciiTheme="minorEastAsia" w:hAnsiTheme="minorEastAsia" w:cstheme="minorEastAsia"/>
          <w:sz w:val="24"/>
        </w:rPr>
      </w:pPr>
      <w:r>
        <w:rPr>
          <w:rFonts w:asciiTheme="minorEastAsia" w:hAnsiTheme="minorEastAsia" w:cstheme="minorEastAsia"/>
          <w:sz w:val="24"/>
        </w:rPr>
        <w:t>光伏系统冬季受积雪影响后的出力衰减率降低至10%以下</w:t>
      </w:r>
      <w:r>
        <w:rPr>
          <w:rFonts w:hint="eastAsia" w:asciiTheme="minorEastAsia" w:hAnsiTheme="minorEastAsia" w:cstheme="minorEastAsia"/>
          <w:sz w:val="24"/>
        </w:rPr>
        <w:t>；</w:t>
      </w:r>
    </w:p>
    <w:p w14:paraId="66EFC1DB">
      <w:pPr>
        <w:spacing w:line="360" w:lineRule="auto"/>
        <w:ind w:firstLine="480" w:firstLineChars="200"/>
        <w:rPr>
          <w:rFonts w:hint="eastAsia" w:asciiTheme="minorEastAsia" w:hAnsiTheme="minorEastAsia" w:cstheme="minorEastAsia"/>
          <w:sz w:val="24"/>
        </w:rPr>
      </w:pPr>
      <w:r>
        <w:rPr>
          <w:rFonts w:asciiTheme="minorEastAsia" w:hAnsiTheme="minorEastAsia" w:cstheme="minorEastAsia"/>
          <w:sz w:val="24"/>
        </w:rPr>
        <w:t>夏季光伏过剩电力制氢量提升至理论值90%以上</w:t>
      </w:r>
      <w:r>
        <w:rPr>
          <w:rFonts w:hint="eastAsia" w:asciiTheme="minorEastAsia" w:hAnsiTheme="minorEastAsia" w:cstheme="minorEastAsia"/>
          <w:sz w:val="24"/>
        </w:rPr>
        <w:t>；</w:t>
      </w:r>
    </w:p>
    <w:p w14:paraId="3C08DDD7">
      <w:pPr>
        <w:spacing w:line="360" w:lineRule="auto"/>
        <w:ind w:firstLine="480" w:firstLineChars="200"/>
        <w:rPr>
          <w:rFonts w:hint="eastAsia" w:asciiTheme="minorEastAsia" w:hAnsiTheme="minorEastAsia" w:cstheme="minorEastAsia"/>
          <w:sz w:val="24"/>
        </w:rPr>
      </w:pPr>
      <w:r>
        <w:rPr>
          <w:rFonts w:asciiTheme="minorEastAsia" w:hAnsiTheme="minorEastAsia" w:cstheme="minorEastAsia"/>
          <w:sz w:val="24"/>
        </w:rPr>
        <w:t>电解槽余热回收利用率达80%</w:t>
      </w:r>
      <w:r>
        <w:rPr>
          <w:rFonts w:hint="eastAsia" w:asciiTheme="minorEastAsia" w:hAnsiTheme="minorEastAsia" w:cstheme="minorEastAsia"/>
          <w:sz w:val="24"/>
        </w:rPr>
        <w:t>；</w:t>
      </w:r>
    </w:p>
    <w:p w14:paraId="7B3E6B20">
      <w:pPr>
        <w:spacing w:line="360" w:lineRule="auto"/>
        <w:ind w:firstLine="480" w:firstLineChars="200"/>
        <w:rPr>
          <w:rFonts w:hint="eastAsia" w:asciiTheme="minorEastAsia" w:hAnsiTheme="minorEastAsia" w:cstheme="minorEastAsia"/>
          <w:sz w:val="24"/>
        </w:rPr>
      </w:pPr>
      <w:r>
        <w:rPr>
          <w:rFonts w:asciiTheme="minorEastAsia" w:hAnsiTheme="minorEastAsia" w:cstheme="minorEastAsia"/>
          <w:sz w:val="24"/>
        </w:rPr>
        <w:t>系统综合能效从75%提升至85%，调峰时段电锅炉能耗占比降至20%以下</w:t>
      </w:r>
      <w:r>
        <w:rPr>
          <w:rFonts w:hint="eastAsia" w:asciiTheme="minorEastAsia" w:hAnsiTheme="minorEastAsia" w:cstheme="minorEastAsia"/>
          <w:sz w:val="24"/>
        </w:rPr>
        <w:t>；</w:t>
      </w:r>
    </w:p>
    <w:p w14:paraId="0A7C8AA1">
      <w:pPr>
        <w:spacing w:line="360" w:lineRule="auto"/>
        <w:ind w:firstLine="480" w:firstLineChars="200"/>
        <w:rPr>
          <w:rFonts w:hint="eastAsia" w:asciiTheme="minorEastAsia" w:hAnsiTheme="minorEastAsia" w:cstheme="minorEastAsia"/>
          <w:sz w:val="24"/>
        </w:rPr>
      </w:pPr>
      <w:r>
        <w:rPr>
          <w:rFonts w:asciiTheme="minorEastAsia" w:hAnsiTheme="minorEastAsia" w:cstheme="minorEastAsia"/>
          <w:sz w:val="24"/>
        </w:rPr>
        <w:t>绿氢比例30%提升</w:t>
      </w:r>
      <w:r>
        <w:rPr>
          <w:rFonts w:hint="eastAsia" w:asciiTheme="minorEastAsia" w:hAnsiTheme="minorEastAsia" w:cstheme="minorEastAsia"/>
          <w:sz w:val="24"/>
        </w:rPr>
        <w:t>至</w:t>
      </w:r>
      <w:r>
        <w:rPr>
          <w:rFonts w:asciiTheme="minorEastAsia" w:hAnsiTheme="minorEastAsia" w:cstheme="minorEastAsia"/>
          <w:sz w:val="24"/>
        </w:rPr>
        <w:t>60%</w:t>
      </w:r>
      <w:r>
        <w:rPr>
          <w:rFonts w:hint="eastAsia" w:asciiTheme="minorEastAsia" w:hAnsiTheme="minorEastAsia" w:cstheme="minorEastAsia"/>
          <w:sz w:val="24"/>
        </w:rPr>
        <w:t>；</w:t>
      </w:r>
    </w:p>
    <w:p w14:paraId="6405E167">
      <w:pPr>
        <w:spacing w:line="360" w:lineRule="auto"/>
        <w:ind w:firstLine="480" w:firstLineChars="200"/>
        <w:rPr>
          <w:rFonts w:hint="eastAsia" w:asciiTheme="minorEastAsia" w:hAnsiTheme="minorEastAsia" w:cstheme="minorEastAsia"/>
          <w:sz w:val="24"/>
        </w:rPr>
      </w:pPr>
      <w:r>
        <w:rPr>
          <w:rFonts w:asciiTheme="minorEastAsia" w:hAnsiTheme="minorEastAsia" w:cstheme="minorEastAsia"/>
          <w:sz w:val="24"/>
        </w:rPr>
        <w:t>天然气年消耗量减少40%（降至600万m³以下）</w:t>
      </w:r>
      <w:r>
        <w:rPr>
          <w:rFonts w:hint="eastAsia" w:asciiTheme="minorEastAsia" w:hAnsiTheme="minorEastAsia" w:cstheme="minorEastAsia"/>
          <w:sz w:val="24"/>
        </w:rPr>
        <w:t>；</w:t>
      </w:r>
    </w:p>
    <w:p w14:paraId="25CF63D3">
      <w:pPr>
        <w:spacing w:line="360" w:lineRule="auto"/>
        <w:ind w:firstLine="480" w:firstLineChars="200"/>
        <w:rPr>
          <w:rFonts w:hint="eastAsia" w:asciiTheme="minorEastAsia" w:hAnsiTheme="minorEastAsia" w:cstheme="minorEastAsia"/>
          <w:sz w:val="24"/>
        </w:rPr>
      </w:pPr>
      <w:r>
        <w:rPr>
          <w:rFonts w:asciiTheme="minorEastAsia" w:hAnsiTheme="minorEastAsia" w:cstheme="minorEastAsia"/>
          <w:sz w:val="24"/>
        </w:rPr>
        <w:t>二氧化碳年排放量降低至1.5万吨以下</w:t>
      </w:r>
      <w:r>
        <w:rPr>
          <w:rFonts w:hint="eastAsia" w:asciiTheme="minorEastAsia" w:hAnsiTheme="minorEastAsia" w:cstheme="minorEastAsia"/>
          <w:sz w:val="24"/>
        </w:rPr>
        <w:t>；</w:t>
      </w:r>
    </w:p>
    <w:p w14:paraId="109ECC4A">
      <w:pPr>
        <w:spacing w:line="360" w:lineRule="auto"/>
        <w:ind w:firstLine="480" w:firstLineChars="200"/>
        <w:rPr>
          <w:rFonts w:hint="eastAsia" w:asciiTheme="minorEastAsia" w:hAnsiTheme="minorEastAsia" w:cstheme="minorEastAsia"/>
          <w:sz w:val="24"/>
        </w:rPr>
      </w:pPr>
      <w:r>
        <w:rPr>
          <w:rFonts w:asciiTheme="minorEastAsia" w:hAnsiTheme="minorEastAsia" w:cstheme="minorEastAsia"/>
          <w:sz w:val="24"/>
        </w:rPr>
        <w:t>电解槽与储氢罐投资</w:t>
      </w:r>
      <w:r>
        <w:rPr>
          <w:rFonts w:hint="eastAsia" w:asciiTheme="minorEastAsia" w:hAnsiTheme="minorEastAsia" w:cstheme="minorEastAsia"/>
          <w:sz w:val="24"/>
        </w:rPr>
        <w:t>在初始投资中占比下降</w:t>
      </w:r>
      <w:r>
        <w:rPr>
          <w:rFonts w:asciiTheme="minorEastAsia" w:hAnsiTheme="minorEastAsia" w:cstheme="minorEastAsia"/>
          <w:sz w:val="24"/>
        </w:rPr>
        <w:t>，氢电转换成本降低至25元/</w:t>
      </w:r>
      <w:ins w:id="1568" w:author="Pisces" w:date="2025-05-15T17:12:00Z">
        <w:r>
          <w:rPr>
            <w:rFonts w:hint="eastAsia" w:asciiTheme="minorEastAsia" w:hAnsiTheme="minorEastAsia" w:cstheme="minorEastAsia"/>
            <w:sz w:val="24"/>
          </w:rPr>
          <w:t>kWh</w:t>
        </w:r>
      </w:ins>
      <w:r>
        <w:rPr>
          <w:rFonts w:asciiTheme="minorEastAsia" w:hAnsiTheme="minorEastAsia" w:cstheme="minorEastAsia"/>
          <w:sz w:val="24"/>
        </w:rPr>
        <w:t>以下，投资回收期</w:t>
      </w:r>
      <w:r>
        <w:rPr>
          <w:rFonts w:hint="eastAsia" w:asciiTheme="minorEastAsia" w:hAnsiTheme="minorEastAsia" w:cstheme="minorEastAsia"/>
          <w:sz w:val="24"/>
        </w:rPr>
        <w:t>不大于8年。</w:t>
      </w:r>
    </w:p>
    <w:p w14:paraId="07006DA2">
      <w:pPr>
        <w:spacing w:line="360" w:lineRule="auto"/>
        <w:rPr>
          <w:ins w:id="1569" w:author="Pisces" w:date="2025-05-21T09:56:00Z"/>
          <w:rFonts w:hint="eastAsia" w:asciiTheme="minorEastAsia" w:hAnsiTheme="minorEastAsia" w:cstheme="minorEastAsia"/>
          <w:sz w:val="24"/>
        </w:rPr>
      </w:pPr>
      <w:ins w:id="1570" w:author="Pisces" w:date="2025-05-21T09:56:00Z">
        <w:r>
          <w:rPr>
            <w:rFonts w:hint="eastAsia" w:asciiTheme="minorEastAsia" w:hAnsiTheme="minorEastAsia" w:cstheme="minorEastAsia"/>
            <w:sz w:val="24"/>
          </w:rPr>
          <w:t>4.3.2 优化运行约束</w:t>
        </w:r>
      </w:ins>
    </w:p>
    <w:p w14:paraId="762C79EF">
      <w:pPr>
        <w:spacing w:line="360" w:lineRule="auto"/>
        <w:ind w:firstLine="480" w:firstLineChars="200"/>
        <w:rPr>
          <w:ins w:id="1571" w:author="Pisces" w:date="2025-05-21T09:56:00Z"/>
          <w:rFonts w:hAnsi="Cambria Math" w:cs="Cambria Math"/>
          <w:sz w:val="24"/>
        </w:rPr>
      </w:pPr>
      <w:ins w:id="1572" w:author="Pisces" w:date="2025-05-21T09:56:00Z">
        <w:r>
          <w:rPr>
            <w:rFonts w:hint="eastAsia" w:asciiTheme="minorEastAsia" w:hAnsiTheme="minorEastAsia" w:cstheme="minorEastAsia"/>
            <w:sz w:val="24"/>
          </w:rPr>
          <w:t>1.</w:t>
        </w:r>
      </w:ins>
      <w:ins w:id="1573" w:author="Pisces" w:date="2025-05-21T09:56:00Z">
        <w:r>
          <w:rPr>
            <w:rFonts w:hint="eastAsia" w:hAnsi="Cambria Math" w:cs="Cambria Math"/>
            <w:sz w:val="24"/>
          </w:rPr>
          <w:t>上层约束</w:t>
        </w:r>
      </w:ins>
    </w:p>
    <w:p w14:paraId="33918FF3">
      <w:pPr>
        <w:spacing w:line="360" w:lineRule="auto"/>
        <w:ind w:firstLine="480" w:firstLineChars="200"/>
        <w:rPr>
          <w:ins w:id="1574" w:author="Pisces" w:date="2025-05-21T09:56:00Z"/>
          <w:rFonts w:hAnsi="Cambria Math" w:cs="Cambria Math"/>
          <w:sz w:val="24"/>
        </w:rPr>
      </w:pPr>
      <w:ins w:id="1575" w:author="Pisces" w:date="2025-05-21T09:56:00Z">
        <w:r>
          <w:rPr>
            <w:rFonts w:hint="eastAsia" w:hAnsi="Cambria Math" w:cs="Cambria Math"/>
            <w:sz w:val="24"/>
          </w:rPr>
          <w:t>各建筑之间交互功率平衡</w:t>
        </w:r>
      </w:ins>
    </w:p>
    <w:p w14:paraId="55553930">
      <w:pPr>
        <w:spacing w:line="360" w:lineRule="auto"/>
        <w:ind w:firstLine="480" w:firstLineChars="200"/>
        <w:rPr>
          <w:ins w:id="1576" w:author="Pisces" w:date="2025-05-21T09:56:00Z"/>
          <w:rFonts w:hAnsi="Cambria Math" w:cs="Cambria Math"/>
          <w:sz w:val="24"/>
        </w:rPr>
      </w:pPr>
      <m:oMathPara>
        <m:oMath>
          <m:nary>
            <m:naryPr>
              <m:chr m:val="∑"/>
              <m:limLoc m:val="undOvr"/>
              <m:ctrlPr>
                <w:ins w:id="1577" w:author="Pisces" w:date="2025-05-21T09:56:00Z">
                  <w:rPr>
                    <w:rFonts w:ascii="Cambria Math" w:hAnsi="Cambria Math" w:cs="Cambria Math"/>
                    <w:i/>
                    <w:sz w:val="24"/>
                  </w:rPr>
                </w:ins>
              </m:ctrlPr>
            </m:naryPr>
            <m:sub>
              <w:ins w:id="1578" w:author="Pisces" w:date="2025-05-21T09:56:00Z">
                <m:r>
                  <m:rPr/>
                  <w:rPr>
                    <w:rFonts w:ascii="Cambria Math" w:hAnsi="Cambria Math" w:cs="Cambria Math"/>
                    <w:sz w:val="24"/>
                  </w:rPr>
                  <m:t>i=1</m:t>
                </m:r>
              </w:ins>
              <m:ctrlPr>
                <w:ins w:id="1579" w:author="Pisces" w:date="2025-05-21T09:56:00Z">
                  <w:rPr>
                    <w:rFonts w:ascii="Cambria Math" w:hAnsi="Cambria Math" w:cs="Cambria Math"/>
                    <w:i/>
                    <w:sz w:val="24"/>
                  </w:rPr>
                </w:ins>
              </m:ctrlPr>
            </m:sub>
            <m:sup>
              <w:ins w:id="1580" w:author="Pisces" w:date="2025-05-21T09:56:00Z">
                <m:r>
                  <m:rPr/>
                  <w:rPr>
                    <w:rFonts w:ascii="Cambria Math" w:hAnsi="Cambria Math" w:cs="Cambria Math"/>
                    <w:sz w:val="24"/>
                  </w:rPr>
                  <m:t>N</m:t>
                </m:r>
              </w:ins>
              <m:ctrlPr>
                <w:ins w:id="1581" w:author="Pisces" w:date="2025-05-21T09:56:00Z">
                  <w:rPr>
                    <w:rFonts w:ascii="Cambria Math" w:hAnsi="Cambria Math" w:cs="Cambria Math"/>
                    <w:i/>
                    <w:sz w:val="24"/>
                  </w:rPr>
                </w:ins>
              </m:ctrlPr>
            </m:sup>
            <m:e>
              <m:nary>
                <m:naryPr>
                  <m:chr m:val="∑"/>
                  <m:limLoc m:val="undOvr"/>
                  <m:ctrlPr>
                    <w:ins w:id="1582" w:author="Pisces" w:date="2025-05-21T09:56:00Z">
                      <w:rPr>
                        <w:rFonts w:ascii="Cambria Math" w:hAnsi="Cambria Math" w:cs="Cambria Math"/>
                        <w:i/>
                        <w:sz w:val="24"/>
                      </w:rPr>
                    </w:ins>
                  </m:ctrlPr>
                </m:naryPr>
                <m:sub>
                  <w:ins w:id="1583" w:author="Pisces" w:date="2025-05-21T09:56:00Z">
                    <m:r>
                      <m:rPr/>
                      <w:rPr>
                        <w:rFonts w:ascii="Cambria Math" w:hAnsi="Cambria Math" w:cs="Cambria Math"/>
                        <w:sz w:val="24"/>
                      </w:rPr>
                      <m:t>t=1</m:t>
                    </m:r>
                  </w:ins>
                  <m:ctrlPr>
                    <w:ins w:id="1584" w:author="Pisces" w:date="2025-05-21T09:56:00Z">
                      <w:rPr>
                        <w:rFonts w:ascii="Cambria Math" w:hAnsi="Cambria Math" w:cs="Cambria Math"/>
                        <w:i/>
                        <w:sz w:val="24"/>
                      </w:rPr>
                    </w:ins>
                  </m:ctrlPr>
                </m:sub>
                <m:sup>
                  <w:ins w:id="1585" w:author="Pisces" w:date="2025-05-21T09:56:00Z">
                    <m:r>
                      <m:rPr/>
                      <w:rPr>
                        <w:rFonts w:ascii="Cambria Math" w:hAnsi="Cambria Math" w:cs="Cambria Math"/>
                        <w:sz w:val="24"/>
                      </w:rPr>
                      <m:t>T</m:t>
                    </m:r>
                  </w:ins>
                  <m:ctrlPr>
                    <w:ins w:id="1586" w:author="Pisces" w:date="2025-05-21T09:56:00Z">
                      <w:rPr>
                        <w:rFonts w:ascii="Cambria Math" w:hAnsi="Cambria Math" w:cs="Cambria Math"/>
                        <w:i/>
                        <w:sz w:val="24"/>
                      </w:rPr>
                    </w:ins>
                  </m:ctrlPr>
                </m:sup>
                <m:e>
                  <m:sSub>
                    <m:sSubPr>
                      <m:ctrlPr>
                        <w:ins w:id="1587" w:author="Pisces" w:date="2025-05-21T09:56:00Z">
                          <w:rPr>
                            <w:rFonts w:ascii="Cambria Math" w:hAnsi="Cambria Math" w:cs="Cambria Math"/>
                            <w:i/>
                            <w:sz w:val="24"/>
                          </w:rPr>
                        </w:ins>
                      </m:ctrlPr>
                    </m:sSubPr>
                    <m:e>
                      <w:ins w:id="1588" w:author="Pisces" w:date="2025-05-21T09:56:00Z">
                        <m:r>
                          <m:rPr/>
                          <w:rPr>
                            <w:rFonts w:ascii="Cambria Math" w:hAnsi="Cambria Math" w:cs="Cambria Math"/>
                            <w:sz w:val="24"/>
                          </w:rPr>
                          <m:t>P</m:t>
                        </m:r>
                      </w:ins>
                      <m:ctrlPr>
                        <w:ins w:id="1589" w:author="Pisces" w:date="2025-05-21T09:56:00Z">
                          <w:rPr>
                            <w:rFonts w:ascii="Cambria Math" w:hAnsi="Cambria Math" w:cs="Cambria Math"/>
                            <w:i/>
                            <w:sz w:val="24"/>
                          </w:rPr>
                        </w:ins>
                      </m:ctrlPr>
                    </m:e>
                    <m:sub>
                      <w:ins w:id="1590" w:author="Pisces" w:date="2025-05-21T09:56:00Z">
                        <m:r>
                          <m:rPr/>
                          <w:rPr>
                            <w:rFonts w:ascii="Cambria Math" w:hAnsi="Cambria Math" w:cs="Cambria Math"/>
                            <w:sz w:val="24"/>
                          </w:rPr>
                          <m:t>i,ex</m:t>
                        </m:r>
                      </w:ins>
                      <m:ctrlPr>
                        <w:ins w:id="1591" w:author="Pisces" w:date="2025-05-21T09:56:00Z">
                          <w:rPr>
                            <w:rFonts w:ascii="Cambria Math" w:hAnsi="Cambria Math" w:cs="Cambria Math"/>
                            <w:i/>
                            <w:sz w:val="24"/>
                          </w:rPr>
                        </w:ins>
                      </m:ctrlPr>
                    </m:sub>
                  </m:sSub>
                  <w:ins w:id="1592" w:author="Pisces" w:date="2025-05-21T09:56:00Z">
                    <m:r>
                      <m:rPr/>
                      <w:rPr>
                        <w:rFonts w:ascii="Cambria Math" w:hAnsi="Cambria Math" w:cs="Cambria Math"/>
                        <w:sz w:val="24"/>
                      </w:rPr>
                      <m:t>(t)</m:t>
                    </m:r>
                  </w:ins>
                  <m:ctrlPr>
                    <w:ins w:id="1593" w:author="Pisces" w:date="2025-05-21T09:56:00Z">
                      <w:rPr>
                        <w:rFonts w:ascii="Cambria Math" w:hAnsi="Cambria Math" w:cs="Cambria Math"/>
                        <w:i/>
                        <w:sz w:val="24"/>
                      </w:rPr>
                    </w:ins>
                  </m:ctrlPr>
                </m:e>
              </m:nary>
              <w:ins w:id="1594" w:author="Pisces" w:date="2025-05-21T09:56:00Z">
                <m:r>
                  <m:rPr/>
                  <w:rPr>
                    <w:rFonts w:ascii="Cambria Math" w:hAnsi="Cambria Math" w:cs="Cambria Math"/>
                    <w:sz w:val="24"/>
                  </w:rPr>
                  <m:t>=0</m:t>
                </m:r>
              </w:ins>
              <m:ctrlPr>
                <w:ins w:id="1595" w:author="Pisces" w:date="2025-05-21T09:56:00Z">
                  <w:rPr>
                    <w:rFonts w:ascii="Cambria Math" w:hAnsi="Cambria Math" w:cs="Cambria Math"/>
                    <w:i/>
                    <w:sz w:val="24"/>
                  </w:rPr>
                </w:ins>
              </m:ctrlPr>
            </m:e>
          </m:nary>
        </m:oMath>
      </m:oMathPara>
    </w:p>
    <w:p w14:paraId="5EF9D614">
      <w:pPr>
        <w:spacing w:line="360" w:lineRule="auto"/>
        <w:ind w:firstLine="480" w:firstLineChars="200"/>
        <w:rPr>
          <w:ins w:id="1596" w:author="Pisces" w:date="2025-05-21T09:56:00Z"/>
          <w:rFonts w:hAnsi="Cambria Math" w:cs="Cambria Math"/>
          <w:sz w:val="24"/>
        </w:rPr>
      </w:pPr>
      <w:ins w:id="1597" w:author="Pisces" w:date="2025-05-21T09:56:00Z">
        <w:r>
          <w:rPr>
            <w:rFonts w:hint="eastAsia" w:hAnsi="Cambria Math" w:cs="Cambria Math"/>
            <w:sz w:val="24"/>
          </w:rPr>
          <w:t>单建筑电功率平衡</w:t>
        </w:r>
      </w:ins>
    </w:p>
    <w:p w14:paraId="64D2F0DD">
      <w:pPr>
        <w:spacing w:line="360" w:lineRule="auto"/>
        <w:ind w:firstLine="480" w:firstLineChars="200"/>
        <w:rPr>
          <w:ins w:id="1598" w:author="Pisces" w:date="2025-05-21T09:56:00Z"/>
          <w:rFonts w:hAnsi="Cambria Math" w:cs="Cambria Math"/>
          <w:sz w:val="24"/>
        </w:rPr>
      </w:pPr>
      <m:oMathPara>
        <m:oMath>
          <m:sSub>
            <m:sSubPr>
              <m:ctrlPr>
                <w:ins w:id="1599" w:author="Pisces" w:date="2025-05-21T09:56:00Z">
                  <w:rPr>
                    <w:rFonts w:ascii="Cambria Math" w:hAnsi="Cambria Math" w:cs="Cambria Math"/>
                    <w:i/>
                    <w:sz w:val="24"/>
                  </w:rPr>
                </w:ins>
              </m:ctrlPr>
            </m:sSubPr>
            <m:e>
              <w:ins w:id="1600" w:author="Pisces" w:date="2025-05-21T09:56:00Z">
                <m:r>
                  <m:rPr/>
                  <w:rPr>
                    <w:rFonts w:ascii="Cambria Math" w:hAnsi="Cambria Math" w:cs="Cambria Math"/>
                    <w:sz w:val="24"/>
                  </w:rPr>
                  <m:t>P</m:t>
                </m:r>
              </w:ins>
              <m:ctrlPr>
                <w:ins w:id="1601" w:author="Pisces" w:date="2025-05-21T09:56:00Z">
                  <w:rPr>
                    <w:rFonts w:ascii="Cambria Math" w:hAnsi="Cambria Math" w:cs="Cambria Math"/>
                    <w:i/>
                    <w:sz w:val="24"/>
                  </w:rPr>
                </w:ins>
              </m:ctrlPr>
            </m:e>
            <m:sub>
              <w:ins w:id="1602" w:author="Pisces" w:date="2025-05-21T09:56:00Z">
                <m:r>
                  <m:rPr/>
                  <w:rPr>
                    <w:rFonts w:ascii="Cambria Math" w:hAnsi="Cambria Math" w:cs="Cambria Math"/>
                    <w:sz w:val="24"/>
                  </w:rPr>
                  <m:t>i,net</m:t>
                </m:r>
              </w:ins>
              <m:ctrlPr>
                <w:ins w:id="1603" w:author="Pisces" w:date="2025-05-21T09:56:00Z">
                  <w:rPr>
                    <w:rFonts w:ascii="Cambria Math" w:hAnsi="Cambria Math" w:cs="Cambria Math"/>
                    <w:i/>
                    <w:sz w:val="24"/>
                  </w:rPr>
                </w:ins>
              </m:ctrlPr>
            </m:sub>
          </m:sSub>
          <w:ins w:id="1604" w:author="Pisces" w:date="2025-05-21T09:56:00Z">
            <m:r>
              <m:rPr/>
              <w:rPr>
                <w:rFonts w:ascii="Cambria Math" w:hAnsi="Cambria Math" w:cs="Cambria Math"/>
                <w:sz w:val="24"/>
              </w:rPr>
              <m:t>(t)=−</m:t>
            </m:r>
          </w:ins>
          <m:sSub>
            <m:sSubPr>
              <m:ctrlPr>
                <w:ins w:id="1605" w:author="Pisces" w:date="2025-05-21T09:56:00Z">
                  <w:rPr>
                    <w:rFonts w:ascii="Cambria Math" w:hAnsi="Cambria Math" w:cs="Cambria Math"/>
                    <w:i/>
                    <w:sz w:val="24"/>
                  </w:rPr>
                </w:ins>
              </m:ctrlPr>
            </m:sSubPr>
            <m:e>
              <w:ins w:id="1606" w:author="Pisces" w:date="2025-05-21T09:56:00Z">
                <m:r>
                  <m:rPr/>
                  <w:rPr>
                    <w:rFonts w:ascii="Cambria Math" w:hAnsi="Cambria Math" w:cs="Cambria Math"/>
                    <w:sz w:val="24"/>
                  </w:rPr>
                  <m:t>P</m:t>
                </m:r>
              </w:ins>
              <m:ctrlPr>
                <w:ins w:id="1607" w:author="Pisces" w:date="2025-05-21T09:56:00Z">
                  <w:rPr>
                    <w:rFonts w:ascii="Cambria Math" w:hAnsi="Cambria Math" w:cs="Cambria Math"/>
                    <w:i/>
                    <w:sz w:val="24"/>
                  </w:rPr>
                </w:ins>
              </m:ctrlPr>
            </m:e>
            <m:sub>
              <w:ins w:id="1608" w:author="Pisces" w:date="2025-05-21T09:56:00Z">
                <m:r>
                  <m:rPr/>
                  <w:rPr>
                    <w:rFonts w:ascii="Cambria Math" w:hAnsi="Cambria Math" w:cs="Cambria Math"/>
                    <w:sz w:val="24"/>
                  </w:rPr>
                  <m:t>i,grid_b</m:t>
                </m:r>
              </w:ins>
              <m:ctrlPr>
                <w:ins w:id="1609" w:author="Pisces" w:date="2025-05-21T09:56:00Z">
                  <w:rPr>
                    <w:rFonts w:ascii="Cambria Math" w:hAnsi="Cambria Math" w:cs="Cambria Math"/>
                    <w:i/>
                    <w:sz w:val="24"/>
                  </w:rPr>
                </w:ins>
              </m:ctrlPr>
            </m:sub>
          </m:sSub>
          <w:ins w:id="1610" w:author="Pisces" w:date="2025-05-21T09:56:00Z">
            <m:r>
              <m:rPr/>
              <w:rPr>
                <w:rFonts w:ascii="Cambria Math" w:hAnsi="Cambria Math" w:cs="Cambria Math"/>
                <w:sz w:val="24"/>
              </w:rPr>
              <m:t>(t)+</m:t>
            </m:r>
          </w:ins>
          <m:sSub>
            <m:sSubPr>
              <m:ctrlPr>
                <w:ins w:id="1611" w:author="Pisces" w:date="2025-05-21T09:56:00Z">
                  <w:rPr>
                    <w:rFonts w:ascii="Cambria Math" w:hAnsi="Cambria Math" w:cs="Cambria Math"/>
                    <w:i/>
                    <w:sz w:val="24"/>
                  </w:rPr>
                </w:ins>
              </m:ctrlPr>
            </m:sSubPr>
            <m:e>
              <w:ins w:id="1612" w:author="Pisces" w:date="2025-05-21T09:56:00Z">
                <m:r>
                  <m:rPr/>
                  <w:rPr>
                    <w:rFonts w:ascii="Cambria Math" w:hAnsi="Cambria Math" w:cs="Cambria Math"/>
                    <w:sz w:val="24"/>
                  </w:rPr>
                  <m:t>P</m:t>
                </m:r>
              </w:ins>
              <m:ctrlPr>
                <w:ins w:id="1613" w:author="Pisces" w:date="2025-05-21T09:56:00Z">
                  <w:rPr>
                    <w:rFonts w:ascii="Cambria Math" w:hAnsi="Cambria Math" w:cs="Cambria Math"/>
                    <w:i/>
                    <w:sz w:val="24"/>
                  </w:rPr>
                </w:ins>
              </m:ctrlPr>
            </m:e>
            <m:sub>
              <w:ins w:id="1614" w:author="Pisces" w:date="2025-05-21T09:56:00Z">
                <m:r>
                  <m:rPr/>
                  <w:rPr>
                    <w:rFonts w:ascii="Cambria Math" w:hAnsi="Cambria Math" w:cs="Cambria Math"/>
                    <w:sz w:val="24"/>
                  </w:rPr>
                  <m:t>i,grid_s</m:t>
                </m:r>
              </w:ins>
              <m:ctrlPr>
                <w:ins w:id="1615" w:author="Pisces" w:date="2025-05-21T09:56:00Z">
                  <w:rPr>
                    <w:rFonts w:ascii="Cambria Math" w:hAnsi="Cambria Math" w:cs="Cambria Math"/>
                    <w:i/>
                    <w:sz w:val="24"/>
                  </w:rPr>
                </w:ins>
              </m:ctrlPr>
            </m:sub>
          </m:sSub>
          <w:ins w:id="1616" w:author="Pisces" w:date="2025-05-21T09:56:00Z">
            <m:r>
              <m:rPr/>
              <w:rPr>
                <w:rFonts w:ascii="Cambria Math" w:hAnsi="Cambria Math" w:cs="Cambria Math"/>
                <w:sz w:val="24"/>
              </w:rPr>
              <m:t>(t)+</m:t>
            </m:r>
          </w:ins>
          <m:sSub>
            <m:sSubPr>
              <m:ctrlPr>
                <w:ins w:id="1617" w:author="Pisces" w:date="2025-05-21T09:56:00Z">
                  <w:rPr>
                    <w:rFonts w:ascii="Cambria Math" w:hAnsi="Cambria Math" w:cs="Cambria Math"/>
                    <w:i/>
                    <w:sz w:val="24"/>
                  </w:rPr>
                </w:ins>
              </m:ctrlPr>
            </m:sSubPr>
            <m:e>
              <w:ins w:id="1618" w:author="Pisces" w:date="2025-05-21T09:56:00Z">
                <m:r>
                  <m:rPr/>
                  <w:rPr>
                    <w:rFonts w:ascii="Cambria Math" w:hAnsi="Cambria Math" w:cs="Cambria Math"/>
                    <w:sz w:val="24"/>
                  </w:rPr>
                  <m:t>P</m:t>
                </m:r>
              </w:ins>
              <m:ctrlPr>
                <w:ins w:id="1619" w:author="Pisces" w:date="2025-05-21T09:56:00Z">
                  <w:rPr>
                    <w:rFonts w:ascii="Cambria Math" w:hAnsi="Cambria Math" w:cs="Cambria Math"/>
                    <w:i/>
                    <w:sz w:val="24"/>
                  </w:rPr>
                </w:ins>
              </m:ctrlPr>
            </m:e>
            <m:sub>
              <w:ins w:id="1620" w:author="Pisces" w:date="2025-05-21T09:56:00Z">
                <m:r>
                  <m:rPr/>
                  <w:rPr>
                    <w:rFonts w:ascii="Cambria Math" w:hAnsi="Cambria Math" w:cs="Cambria Math"/>
                    <w:sz w:val="24"/>
                  </w:rPr>
                  <m:t>i,bat_cℎ</m:t>
                </m:r>
              </w:ins>
              <m:ctrlPr>
                <w:ins w:id="1621" w:author="Pisces" w:date="2025-05-21T09:56:00Z">
                  <w:rPr>
                    <w:rFonts w:ascii="Cambria Math" w:hAnsi="Cambria Math" w:cs="Cambria Math"/>
                    <w:i/>
                    <w:sz w:val="24"/>
                  </w:rPr>
                </w:ins>
              </m:ctrlPr>
            </m:sub>
          </m:sSub>
          <w:ins w:id="1622" w:author="Pisces" w:date="2025-05-21T09:56:00Z">
            <m:r>
              <m:rPr/>
              <w:rPr>
                <w:rFonts w:ascii="Cambria Math" w:hAnsi="Cambria Math" w:cs="Cambria Math"/>
                <w:sz w:val="24"/>
              </w:rPr>
              <m:t>(t)−</m:t>
            </m:r>
          </w:ins>
          <m:sSub>
            <m:sSubPr>
              <m:ctrlPr>
                <w:ins w:id="1623" w:author="Pisces" w:date="2025-05-21T09:56:00Z">
                  <w:rPr>
                    <w:rFonts w:ascii="Cambria Math" w:hAnsi="Cambria Math" w:cs="Cambria Math"/>
                    <w:i/>
                    <w:sz w:val="24"/>
                  </w:rPr>
                </w:ins>
              </m:ctrlPr>
            </m:sSubPr>
            <m:e>
              <w:ins w:id="1624" w:author="Pisces" w:date="2025-05-21T09:56:00Z">
                <m:r>
                  <m:rPr/>
                  <w:rPr>
                    <w:rFonts w:ascii="Cambria Math" w:hAnsi="Cambria Math" w:cs="Cambria Math"/>
                    <w:sz w:val="24"/>
                  </w:rPr>
                  <m:t>P</m:t>
                </m:r>
              </w:ins>
              <m:ctrlPr>
                <w:ins w:id="1625" w:author="Pisces" w:date="2025-05-21T09:56:00Z">
                  <w:rPr>
                    <w:rFonts w:ascii="Cambria Math" w:hAnsi="Cambria Math" w:cs="Cambria Math"/>
                    <w:i/>
                    <w:sz w:val="24"/>
                  </w:rPr>
                </w:ins>
              </m:ctrlPr>
            </m:e>
            <m:sub>
              <w:ins w:id="1626" w:author="Pisces" w:date="2025-05-21T09:56:00Z">
                <m:r>
                  <m:rPr/>
                  <w:rPr>
                    <w:rFonts w:ascii="Cambria Math" w:hAnsi="Cambria Math" w:cs="Cambria Math"/>
                    <w:sz w:val="24"/>
                  </w:rPr>
                  <m:t>i,bat_dis</m:t>
                </m:r>
              </w:ins>
              <m:ctrlPr>
                <w:ins w:id="1627" w:author="Pisces" w:date="2025-05-21T09:56:00Z">
                  <w:rPr>
                    <w:rFonts w:ascii="Cambria Math" w:hAnsi="Cambria Math" w:cs="Cambria Math"/>
                    <w:i/>
                    <w:sz w:val="24"/>
                  </w:rPr>
                </w:ins>
              </m:ctrlPr>
            </m:sub>
          </m:sSub>
          <w:ins w:id="1628" w:author="Pisces" w:date="2025-05-21T09:56:00Z">
            <m:r>
              <m:rPr/>
              <w:rPr>
                <w:rFonts w:ascii="Cambria Math" w:hAnsi="Cambria Math" w:cs="Cambria Math"/>
                <w:sz w:val="24"/>
              </w:rPr>
              <m:t>(t)−</m:t>
            </m:r>
          </w:ins>
          <m:sSub>
            <m:sSubPr>
              <m:ctrlPr>
                <w:ins w:id="1629" w:author="Pisces" w:date="2025-05-21T09:56:00Z">
                  <w:rPr>
                    <w:rFonts w:ascii="Cambria Math" w:hAnsi="Cambria Math" w:cs="Cambria Math"/>
                    <w:i/>
                    <w:sz w:val="24"/>
                  </w:rPr>
                </w:ins>
              </m:ctrlPr>
            </m:sSubPr>
            <m:e>
              <w:ins w:id="1630" w:author="Pisces" w:date="2025-05-21T09:56:00Z">
                <m:r>
                  <m:rPr/>
                  <w:rPr>
                    <w:rFonts w:ascii="Cambria Math" w:hAnsi="Cambria Math" w:cs="Cambria Math"/>
                    <w:sz w:val="24"/>
                  </w:rPr>
                  <m:t>P</m:t>
                </m:r>
              </w:ins>
              <m:ctrlPr>
                <w:ins w:id="1631" w:author="Pisces" w:date="2025-05-21T09:56:00Z">
                  <w:rPr>
                    <w:rFonts w:ascii="Cambria Math" w:hAnsi="Cambria Math" w:cs="Cambria Math"/>
                    <w:i/>
                    <w:sz w:val="24"/>
                  </w:rPr>
                </w:ins>
              </m:ctrlPr>
            </m:e>
            <m:sub>
              <w:ins w:id="1632" w:author="Pisces" w:date="2025-05-21T09:56:00Z">
                <m:r>
                  <m:rPr/>
                  <w:rPr>
                    <w:rFonts w:ascii="Cambria Math" w:hAnsi="Cambria Math" w:cs="Cambria Math"/>
                    <w:sz w:val="24"/>
                  </w:rPr>
                  <m:t>i,fc</m:t>
                </m:r>
              </w:ins>
              <m:ctrlPr>
                <w:ins w:id="1633" w:author="Pisces" w:date="2025-05-21T09:56:00Z">
                  <w:rPr>
                    <w:rFonts w:ascii="Cambria Math" w:hAnsi="Cambria Math" w:cs="Cambria Math"/>
                    <w:i/>
                    <w:sz w:val="24"/>
                  </w:rPr>
                </w:ins>
              </m:ctrlPr>
            </m:sub>
          </m:sSub>
          <w:ins w:id="1634" w:author="Pisces" w:date="2025-05-21T09:56:00Z">
            <m:r>
              <m:rPr/>
              <w:rPr>
                <w:rFonts w:ascii="Cambria Math" w:hAnsi="Cambria Math" w:cs="Cambria Math"/>
                <w:sz w:val="24"/>
              </w:rPr>
              <m:t>(t)+</m:t>
            </m:r>
          </w:ins>
          <m:sSub>
            <m:sSubPr>
              <m:ctrlPr>
                <w:ins w:id="1635" w:author="Pisces" w:date="2025-05-21T09:56:00Z">
                  <w:rPr>
                    <w:rFonts w:ascii="Cambria Math" w:hAnsi="Cambria Math" w:cs="Cambria Math"/>
                    <w:i/>
                    <w:sz w:val="24"/>
                  </w:rPr>
                </w:ins>
              </m:ctrlPr>
            </m:sSubPr>
            <m:e>
              <w:ins w:id="1636" w:author="Pisces" w:date="2025-05-21T09:56:00Z">
                <m:r>
                  <m:rPr/>
                  <w:rPr>
                    <w:rFonts w:ascii="Cambria Math" w:hAnsi="Cambria Math" w:cs="Cambria Math"/>
                    <w:sz w:val="24"/>
                  </w:rPr>
                  <m:t>P</m:t>
                </m:r>
              </w:ins>
              <m:ctrlPr>
                <w:ins w:id="1637" w:author="Pisces" w:date="2025-05-21T09:56:00Z">
                  <w:rPr>
                    <w:rFonts w:ascii="Cambria Math" w:hAnsi="Cambria Math" w:cs="Cambria Math"/>
                    <w:i/>
                    <w:sz w:val="24"/>
                  </w:rPr>
                </w:ins>
              </m:ctrlPr>
            </m:e>
            <m:sub>
              <w:ins w:id="1638" w:author="Pisces" w:date="2025-05-21T09:56:00Z">
                <m:r>
                  <m:rPr/>
                  <w:rPr>
                    <w:rFonts w:ascii="Cambria Math" w:hAnsi="Cambria Math" w:cs="Cambria Math"/>
                    <w:sz w:val="24"/>
                  </w:rPr>
                  <m:t>i,elz</m:t>
                </m:r>
              </w:ins>
              <m:ctrlPr>
                <w:ins w:id="1639" w:author="Pisces" w:date="2025-05-21T09:56:00Z">
                  <w:rPr>
                    <w:rFonts w:ascii="Cambria Math" w:hAnsi="Cambria Math" w:cs="Cambria Math"/>
                    <w:i/>
                    <w:sz w:val="24"/>
                  </w:rPr>
                </w:ins>
              </m:ctrlPr>
            </m:sub>
          </m:sSub>
          <w:ins w:id="1640" w:author="Pisces" w:date="2025-05-21T09:56:00Z">
            <m:r>
              <m:rPr/>
              <w:rPr>
                <w:rFonts w:ascii="Cambria Math" w:hAnsi="Cambria Math" w:cs="Cambria Math"/>
                <w:sz w:val="24"/>
              </w:rPr>
              <m:t>(t)+</m:t>
            </m:r>
          </w:ins>
          <m:sSub>
            <m:sSubPr>
              <m:ctrlPr>
                <w:ins w:id="1641" w:author="Pisces" w:date="2025-05-21T09:56:00Z">
                  <w:rPr>
                    <w:rFonts w:ascii="Cambria Math" w:hAnsi="Cambria Math" w:cs="Cambria Math"/>
                    <w:i/>
                    <w:sz w:val="24"/>
                  </w:rPr>
                </w:ins>
              </m:ctrlPr>
            </m:sSubPr>
            <m:e>
              <w:ins w:id="1642" w:author="Pisces" w:date="2025-05-21T09:56:00Z">
                <m:r>
                  <m:rPr/>
                  <w:rPr>
                    <w:rFonts w:ascii="Cambria Math" w:hAnsi="Cambria Math" w:cs="Cambria Math"/>
                    <w:sz w:val="24"/>
                  </w:rPr>
                  <m:t>P</m:t>
                </m:r>
              </w:ins>
              <m:ctrlPr>
                <w:ins w:id="1643" w:author="Pisces" w:date="2025-05-21T09:56:00Z">
                  <w:rPr>
                    <w:rFonts w:ascii="Cambria Math" w:hAnsi="Cambria Math" w:cs="Cambria Math"/>
                    <w:i/>
                    <w:sz w:val="24"/>
                  </w:rPr>
                </w:ins>
              </m:ctrlPr>
            </m:e>
            <m:sub>
              <w:ins w:id="1644" w:author="Pisces" w:date="2025-05-21T09:56:00Z">
                <m:r>
                  <m:rPr/>
                  <w:rPr>
                    <w:rFonts w:ascii="Cambria Math" w:hAnsi="Cambria Math" w:cs="Cambria Math"/>
                    <w:sz w:val="24"/>
                  </w:rPr>
                  <m:t>i,ex</m:t>
                </m:r>
              </w:ins>
              <m:ctrlPr>
                <w:ins w:id="1645" w:author="Pisces" w:date="2025-05-21T09:56:00Z">
                  <w:rPr>
                    <w:rFonts w:ascii="Cambria Math" w:hAnsi="Cambria Math" w:cs="Cambria Math"/>
                    <w:i/>
                    <w:sz w:val="24"/>
                  </w:rPr>
                </w:ins>
              </m:ctrlPr>
            </m:sub>
          </m:sSub>
          <w:ins w:id="1646" w:author="Pisces" w:date="2025-05-21T09:56:00Z">
            <m:r>
              <m:rPr/>
              <w:rPr>
                <w:rFonts w:ascii="Cambria Math" w:hAnsi="Cambria Math" w:cs="Cambria Math"/>
                <w:sz w:val="24"/>
              </w:rPr>
              <m:t>(t)+</m:t>
            </m:r>
          </w:ins>
          <m:sSub>
            <m:sSubPr>
              <m:ctrlPr>
                <w:ins w:id="1647" w:author="Pisces" w:date="2025-05-21T09:56:00Z">
                  <w:rPr>
                    <w:rFonts w:ascii="Cambria Math" w:hAnsi="Cambria Math" w:cs="Cambria Math"/>
                    <w:i/>
                    <w:sz w:val="24"/>
                  </w:rPr>
                </w:ins>
              </m:ctrlPr>
            </m:sSubPr>
            <m:e>
              <w:ins w:id="1648" w:author="Pisces" w:date="2025-05-21T09:56:00Z">
                <m:r>
                  <m:rPr/>
                  <w:rPr>
                    <w:rFonts w:ascii="Cambria Math" w:hAnsi="Cambria Math" w:cs="Cambria Math"/>
                    <w:sz w:val="24"/>
                  </w:rPr>
                  <m:t>P</m:t>
                </m:r>
              </w:ins>
              <m:ctrlPr>
                <w:ins w:id="1649" w:author="Pisces" w:date="2025-05-21T09:56:00Z">
                  <w:rPr>
                    <w:rFonts w:ascii="Cambria Math" w:hAnsi="Cambria Math" w:cs="Cambria Math"/>
                    <w:i/>
                    <w:sz w:val="24"/>
                  </w:rPr>
                </w:ins>
              </m:ctrlPr>
            </m:e>
            <m:sub>
              <w:ins w:id="1650" w:author="Pisces" w:date="2025-05-21T09:56:00Z">
                <m:r>
                  <m:rPr/>
                  <w:rPr>
                    <w:rFonts w:ascii="Cambria Math" w:hAnsi="Cambria Math" w:cs="Cambria Math"/>
                    <w:sz w:val="24"/>
                  </w:rPr>
                  <m:t>i,eb</m:t>
                </m:r>
              </w:ins>
              <m:ctrlPr>
                <w:ins w:id="1651" w:author="Pisces" w:date="2025-05-21T09:56:00Z">
                  <w:rPr>
                    <w:rFonts w:ascii="Cambria Math" w:hAnsi="Cambria Math" w:cs="Cambria Math"/>
                    <w:i/>
                    <w:sz w:val="24"/>
                  </w:rPr>
                </w:ins>
              </m:ctrlPr>
            </m:sub>
          </m:sSub>
          <w:ins w:id="1652" w:author="Pisces" w:date="2025-05-21T09:56:00Z">
            <m:r>
              <m:rPr/>
              <w:rPr>
                <w:rFonts w:ascii="Cambria Math" w:hAnsi="Cambria Math" w:cs="Cambria Math"/>
                <w:sz w:val="24"/>
              </w:rPr>
              <m:t>(t)</m:t>
            </m:r>
          </w:ins>
        </m:oMath>
      </m:oMathPara>
    </w:p>
    <w:p w14:paraId="01CCB327">
      <w:pPr>
        <w:spacing w:line="360" w:lineRule="auto"/>
        <w:ind w:firstLine="480" w:firstLineChars="200"/>
        <w:rPr>
          <w:ins w:id="1653" w:author="Pisces" w:date="2025-05-21T09:56:00Z"/>
          <w:rFonts w:hAnsi="Cambria Math" w:cs="Cambria Math"/>
          <w:sz w:val="24"/>
        </w:rPr>
      </w:pPr>
      <w:ins w:id="1654" w:author="Pisces" w:date="2025-05-21T09:56:00Z">
        <w:r>
          <w:rPr>
            <w:rFonts w:hint="eastAsia" w:hAnsi="Cambria Math" w:cs="Cambria Math"/>
            <w:sz w:val="24"/>
          </w:rPr>
          <w:t>单建筑热平衡</w:t>
        </w:r>
      </w:ins>
    </w:p>
    <w:p w14:paraId="33978AD5">
      <w:pPr>
        <w:spacing w:line="360" w:lineRule="auto"/>
        <w:rPr>
          <w:ins w:id="1655" w:author="Pisces" w:date="2025-05-21T09:56:00Z"/>
          <w:rFonts w:hAnsi="Cambria Math" w:cs="Cambria Math"/>
          <w:sz w:val="24"/>
        </w:rPr>
      </w:pPr>
      <w:ins w:id="1656" w:author="Pisces" w:date="2025-05-21T09:56:00Z">
        <w:r>
          <w:rPr>
            <w:rFonts w:hint="eastAsia" w:hAnsi="Cambria Math" w:cs="Cambria Math"/>
            <w:sz w:val="24"/>
          </w:rPr>
          <w:t>当</w:t>
        </w:r>
      </w:ins>
      <m:oMath>
        <m:sSub>
          <m:sSubPr>
            <m:ctrlPr>
              <w:ins w:id="1657" w:author="Pisces" w:date="2025-05-21T09:56:00Z">
                <w:rPr>
                  <w:rFonts w:ascii="Cambria Math" w:hAnsi="Cambria Math" w:cs="Cambria Math"/>
                  <w:i/>
                  <w:sz w:val="24"/>
                </w:rPr>
              </w:ins>
            </m:ctrlPr>
          </m:sSubPr>
          <m:e>
            <w:ins w:id="1658" w:author="Pisces" w:date="2025-05-21T09:56:00Z">
              <m:r>
                <m:rPr/>
                <w:rPr>
                  <w:rFonts w:ascii="Cambria Math" w:hAnsi="Cambria Math" w:cs="Cambria Math"/>
                  <w:sz w:val="24"/>
                </w:rPr>
                <m:t>P</m:t>
              </m:r>
            </w:ins>
            <m:ctrlPr>
              <w:ins w:id="1659" w:author="Pisces" w:date="2025-05-21T09:56:00Z">
                <w:rPr>
                  <w:rFonts w:ascii="Cambria Math" w:hAnsi="Cambria Math" w:cs="Cambria Math"/>
                  <w:i/>
                  <w:sz w:val="24"/>
                </w:rPr>
              </w:ins>
            </m:ctrlPr>
          </m:e>
          <m:sub>
            <w:ins w:id="1660" w:author="Pisces" w:date="2025-05-21T09:56:00Z">
              <m:r>
                <m:rPr/>
                <w:rPr>
                  <w:rFonts w:ascii="Cambria Math" w:hAnsi="Cambria Math" w:cs="Cambria Math"/>
                  <w:sz w:val="24"/>
                </w:rPr>
                <m:t>i,net</m:t>
              </m:r>
            </w:ins>
            <m:ctrlPr>
              <w:ins w:id="1661" w:author="Pisces" w:date="2025-05-21T09:56:00Z">
                <w:rPr>
                  <w:rFonts w:ascii="Cambria Math" w:hAnsi="Cambria Math" w:cs="Cambria Math"/>
                  <w:i/>
                  <w:sz w:val="24"/>
                </w:rPr>
              </w:ins>
            </m:ctrlPr>
          </m:sub>
        </m:sSub>
        <w:ins w:id="1662" w:author="Pisces" w:date="2025-05-21T09:56:00Z">
          <m:r>
            <m:rPr/>
            <w:rPr>
              <w:rFonts w:ascii="Cambria Math" w:hAnsi="Cambria Math" w:cs="Cambria Math"/>
              <w:sz w:val="24"/>
            </w:rPr>
            <m:t>(t)</m:t>
          </m:r>
        </w:ins>
      </m:oMath>
      <w:ins w:id="1663" w:author="Pisces" w:date="2025-05-21T09:56:00Z">
        <w:r>
          <w:rPr>
            <w:rFonts w:hint="eastAsia" w:hAnsi="Cambria Math" w:cs="Cambria Math"/>
            <w:sz w:val="24"/>
          </w:rPr>
          <w:t>＜0时，</w:t>
        </w:r>
      </w:ins>
    </w:p>
    <w:p w14:paraId="068C2D63">
      <w:pPr>
        <w:spacing w:line="360" w:lineRule="auto"/>
        <w:rPr>
          <w:ins w:id="1664" w:author="Pisces" w:date="2025-05-21T09:56:00Z"/>
          <w:rFonts w:hAnsi="Cambria Math" w:cs="Cambria Math"/>
          <w:sz w:val="24"/>
        </w:rPr>
      </w:pPr>
      <m:oMathPara>
        <m:oMath>
          <m:sSub>
            <m:sSubPr>
              <m:ctrlPr>
                <w:ins w:id="1665" w:author="Pisces" w:date="2025-05-21T09:56:00Z">
                  <w:rPr>
                    <w:rFonts w:ascii="Cambria Math" w:hAnsi="Cambria Math" w:cs="Cambria Math"/>
                    <w:i/>
                    <w:sz w:val="24"/>
                  </w:rPr>
                </w:ins>
              </m:ctrlPr>
            </m:sSubPr>
            <m:e>
              <w:ins w:id="1666" w:author="Pisces" w:date="2025-05-21T09:56:00Z">
                <m:r>
                  <m:rPr/>
                  <w:rPr>
                    <w:rFonts w:ascii="Cambria Math" w:hAnsi="Cambria Math" w:cs="Cambria Math"/>
                    <w:sz w:val="24"/>
                  </w:rPr>
                  <m:t>H</m:t>
                </m:r>
              </w:ins>
              <m:ctrlPr>
                <w:ins w:id="1667" w:author="Pisces" w:date="2025-05-21T09:56:00Z">
                  <w:rPr>
                    <w:rFonts w:ascii="Cambria Math" w:hAnsi="Cambria Math" w:cs="Cambria Math"/>
                    <w:i/>
                    <w:sz w:val="24"/>
                  </w:rPr>
                </w:ins>
              </m:ctrlPr>
            </m:e>
            <m:sub>
              <w:ins w:id="1668" w:author="Pisces" w:date="2025-05-21T09:56:00Z">
                <m:r>
                  <m:rPr/>
                  <w:rPr>
                    <w:rFonts w:ascii="Cambria Math" w:hAnsi="Cambria Math" w:cs="Cambria Math"/>
                    <w:sz w:val="24"/>
                  </w:rPr>
                  <m:t>i,load</m:t>
                </m:r>
              </w:ins>
              <m:ctrlPr>
                <w:ins w:id="1669" w:author="Pisces" w:date="2025-05-21T09:56:00Z">
                  <w:rPr>
                    <w:rFonts w:ascii="Cambria Math" w:hAnsi="Cambria Math" w:cs="Cambria Math"/>
                    <w:i/>
                    <w:sz w:val="24"/>
                  </w:rPr>
                </w:ins>
              </m:ctrlPr>
            </m:sub>
          </m:sSub>
          <w:ins w:id="1670" w:author="Pisces" w:date="2025-05-21T09:56:00Z">
            <m:r>
              <m:rPr/>
              <w:rPr>
                <w:rFonts w:ascii="Cambria Math" w:hAnsi="Cambria Math" w:cs="Cambria Math"/>
                <w:sz w:val="24"/>
              </w:rPr>
              <m:t>(t)=</m:t>
            </m:r>
          </w:ins>
          <m:sSub>
            <m:sSubPr>
              <m:ctrlPr>
                <w:ins w:id="1671" w:author="Pisces" w:date="2025-05-21T09:56:00Z">
                  <w:rPr>
                    <w:rFonts w:ascii="Cambria Math" w:hAnsi="Cambria Math" w:cs="Cambria Math"/>
                    <w:i/>
                    <w:sz w:val="24"/>
                  </w:rPr>
                </w:ins>
              </m:ctrlPr>
            </m:sSubPr>
            <m:e>
              <w:ins w:id="1672" w:author="Pisces" w:date="2025-05-21T09:56:00Z">
                <m:r>
                  <m:rPr/>
                  <w:rPr>
                    <w:rFonts w:ascii="Cambria Math" w:hAnsi="Cambria Math" w:cs="Cambria Math"/>
                    <w:sz w:val="24"/>
                  </w:rPr>
                  <m:t>η</m:t>
                </m:r>
              </w:ins>
              <m:ctrlPr>
                <w:ins w:id="1673" w:author="Pisces" w:date="2025-05-21T09:56:00Z">
                  <w:rPr>
                    <w:rFonts w:ascii="Cambria Math" w:hAnsi="Cambria Math" w:cs="Cambria Math"/>
                    <w:i/>
                    <w:sz w:val="24"/>
                  </w:rPr>
                </w:ins>
              </m:ctrlPr>
            </m:e>
            <m:sub>
              <w:ins w:id="1674" w:author="Pisces" w:date="2025-05-21T09:56:00Z">
                <m:r>
                  <m:rPr/>
                  <w:rPr>
                    <w:rFonts w:ascii="Cambria Math" w:hAnsi="Cambria Math" w:cs="Cambria Math"/>
                    <w:sz w:val="24"/>
                  </w:rPr>
                  <m:t>tran</m:t>
                </m:r>
              </w:ins>
              <m:ctrlPr>
                <w:ins w:id="1675" w:author="Pisces" w:date="2025-05-21T09:56:00Z">
                  <w:rPr>
                    <w:rFonts w:ascii="Cambria Math" w:hAnsi="Cambria Math" w:cs="Cambria Math"/>
                    <w:i/>
                    <w:sz w:val="24"/>
                  </w:rPr>
                </w:ins>
              </m:ctrlPr>
            </m:sub>
          </m:sSub>
          <m:f>
            <m:fPr>
              <m:ctrlPr>
                <w:ins w:id="1676" w:author="Pisces" w:date="2025-05-21T09:56:00Z">
                  <w:rPr>
                    <w:rFonts w:ascii="Cambria Math" w:hAnsi="Cambria Math" w:cs="Cambria Math"/>
                    <w:i/>
                    <w:sz w:val="24"/>
                  </w:rPr>
                </w:ins>
              </m:ctrlPr>
            </m:fPr>
            <m:num>
              <m:sSub>
                <m:sSubPr>
                  <m:ctrlPr>
                    <w:ins w:id="1677" w:author="Pisces" w:date="2025-05-21T09:56:00Z">
                      <w:rPr>
                        <w:rFonts w:ascii="Cambria Math" w:hAnsi="Cambria Math" w:cs="Cambria Math"/>
                        <w:i/>
                        <w:sz w:val="24"/>
                      </w:rPr>
                    </w:ins>
                  </m:ctrlPr>
                </m:sSubPr>
                <m:e>
                  <w:ins w:id="1678" w:author="Pisces" w:date="2025-05-21T09:56:00Z">
                    <m:r>
                      <m:rPr/>
                      <w:rPr>
                        <w:rFonts w:ascii="Cambria Math" w:hAnsi="Cambria Math" w:cs="Cambria Math"/>
                        <w:sz w:val="24"/>
                      </w:rPr>
                      <m:t>N</m:t>
                    </m:r>
                  </w:ins>
                  <m:ctrlPr>
                    <w:ins w:id="1679" w:author="Pisces" w:date="2025-05-21T09:56:00Z">
                      <w:rPr>
                        <w:rFonts w:ascii="Cambria Math" w:hAnsi="Cambria Math" w:cs="Cambria Math"/>
                        <w:i/>
                        <w:sz w:val="24"/>
                      </w:rPr>
                    </w:ins>
                  </m:ctrlPr>
                </m:e>
                <m:sub>
                  <w:ins w:id="1680" w:author="Pisces" w:date="2025-05-21T09:56:00Z">
                    <m:r>
                      <m:rPr/>
                      <w:rPr>
                        <w:rFonts w:ascii="Cambria Math" w:hAnsi="Cambria Math" w:cs="Cambria Math"/>
                        <w:sz w:val="24"/>
                      </w:rPr>
                      <m:t>fc</m:t>
                    </m:r>
                  </w:ins>
                  <m:ctrlPr>
                    <w:ins w:id="1681" w:author="Pisces" w:date="2025-05-21T09:56:00Z">
                      <w:rPr>
                        <w:rFonts w:ascii="Cambria Math" w:hAnsi="Cambria Math" w:cs="Cambria Math"/>
                        <w:i/>
                        <w:sz w:val="24"/>
                      </w:rPr>
                    </w:ins>
                  </m:ctrlPr>
                </m:sub>
              </m:sSub>
              <w:ins w:id="1682" w:author="Pisces" w:date="2025-05-21T09:56:00Z">
                <m:r>
                  <m:rPr/>
                  <w:rPr>
                    <w:rFonts w:ascii="Cambria Math" w:hAnsi="Cambria Math" w:cs="Cambria Math"/>
                    <w:sz w:val="24"/>
                  </w:rPr>
                  <m:t>∆H</m:t>
                </m:r>
              </w:ins>
              <m:ctrlPr>
                <w:ins w:id="1683" w:author="Pisces" w:date="2025-05-21T09:56:00Z">
                  <w:rPr>
                    <w:rFonts w:ascii="Cambria Math" w:hAnsi="Cambria Math" w:cs="Cambria Math"/>
                    <w:i/>
                    <w:sz w:val="24"/>
                  </w:rPr>
                </w:ins>
              </m:ctrlPr>
            </m:num>
            <m:den>
              <w:ins w:id="1684" w:author="Pisces" w:date="2025-05-21T09:56:00Z">
                <m:r>
                  <m:rPr/>
                  <w:rPr>
                    <w:rFonts w:ascii="Cambria Math" w:hAnsi="Cambria Math" w:cs="Cambria Math"/>
                    <w:sz w:val="24"/>
                  </w:rPr>
                  <m:t>2</m:t>
                </m:r>
              </w:ins>
              <m:sSub>
                <m:sSubPr>
                  <m:ctrlPr>
                    <w:ins w:id="1685" w:author="Pisces" w:date="2025-05-21T09:56:00Z">
                      <w:rPr>
                        <w:rFonts w:ascii="Cambria Math" w:hAnsi="Cambria Math" w:cs="Cambria Math"/>
                        <w:i/>
                        <w:sz w:val="24"/>
                      </w:rPr>
                    </w:ins>
                  </m:ctrlPr>
                </m:sSubPr>
                <m:e>
                  <w:ins w:id="1686" w:author="Pisces" w:date="2025-05-21T09:56:00Z">
                    <m:r>
                      <m:rPr/>
                      <w:rPr>
                        <w:rFonts w:ascii="Cambria Math" w:hAnsi="Cambria Math" w:cs="Cambria Math"/>
                        <w:sz w:val="24"/>
                      </w:rPr>
                      <m:t>FU</m:t>
                    </m:r>
                  </w:ins>
                  <m:ctrlPr>
                    <w:ins w:id="1687" w:author="Pisces" w:date="2025-05-21T09:56:00Z">
                      <w:rPr>
                        <w:rFonts w:ascii="Cambria Math" w:hAnsi="Cambria Math" w:cs="Cambria Math"/>
                        <w:i/>
                        <w:sz w:val="24"/>
                      </w:rPr>
                    </w:ins>
                  </m:ctrlPr>
                </m:e>
                <m:sub>
                  <w:ins w:id="1688" w:author="Pisces" w:date="2025-05-21T09:56:00Z">
                    <m:r>
                      <m:rPr/>
                      <w:rPr>
                        <w:rFonts w:ascii="Cambria Math" w:hAnsi="Cambria Math" w:cs="Cambria Math"/>
                        <w:sz w:val="24"/>
                      </w:rPr>
                      <m:t>fc</m:t>
                    </m:r>
                  </w:ins>
                  <m:ctrlPr>
                    <w:ins w:id="1689" w:author="Pisces" w:date="2025-05-21T09:56:00Z">
                      <w:rPr>
                        <w:rFonts w:ascii="Cambria Math" w:hAnsi="Cambria Math" w:cs="Cambria Math"/>
                        <w:i/>
                        <w:sz w:val="24"/>
                      </w:rPr>
                    </w:ins>
                  </m:ctrlPr>
                </m:sub>
              </m:sSub>
              <m:ctrlPr>
                <w:ins w:id="1690" w:author="Pisces" w:date="2025-05-21T09:56:00Z">
                  <w:rPr>
                    <w:rFonts w:ascii="Cambria Math" w:hAnsi="Cambria Math" w:cs="Cambria Math"/>
                    <w:i/>
                    <w:sz w:val="24"/>
                  </w:rPr>
                </w:ins>
              </m:ctrlPr>
            </m:den>
          </m:f>
          <m:sSub>
            <m:sSubPr>
              <m:ctrlPr>
                <w:ins w:id="1691" w:author="Pisces" w:date="2025-05-21T09:56:00Z">
                  <w:rPr>
                    <w:rFonts w:ascii="Cambria Math" w:hAnsi="Cambria Math" w:cs="Cambria Math"/>
                    <w:i/>
                    <w:sz w:val="24"/>
                  </w:rPr>
                </w:ins>
              </m:ctrlPr>
            </m:sSubPr>
            <m:e>
              <w:ins w:id="1692" w:author="Pisces" w:date="2025-05-21T09:56:00Z">
                <m:r>
                  <m:rPr/>
                  <w:rPr>
                    <w:rFonts w:ascii="Cambria Math" w:hAnsi="Cambria Math" w:cs="Cambria Math"/>
                    <w:sz w:val="24"/>
                  </w:rPr>
                  <m:t>P</m:t>
                </m:r>
              </w:ins>
              <m:ctrlPr>
                <w:ins w:id="1693" w:author="Pisces" w:date="2025-05-21T09:56:00Z">
                  <w:rPr>
                    <w:rFonts w:ascii="Cambria Math" w:hAnsi="Cambria Math" w:cs="Cambria Math"/>
                    <w:i/>
                    <w:sz w:val="24"/>
                  </w:rPr>
                </w:ins>
              </m:ctrlPr>
            </m:e>
            <m:sub>
              <w:ins w:id="1694" w:author="Pisces" w:date="2025-05-21T09:56:00Z">
                <m:r>
                  <m:rPr/>
                  <w:rPr>
                    <w:rFonts w:ascii="Cambria Math" w:hAnsi="Cambria Math" w:cs="Cambria Math"/>
                    <w:sz w:val="24"/>
                  </w:rPr>
                  <m:t>i,fc</m:t>
                </m:r>
              </w:ins>
              <m:ctrlPr>
                <w:ins w:id="1695" w:author="Pisces" w:date="2025-05-21T09:56:00Z">
                  <w:rPr>
                    <w:rFonts w:ascii="Cambria Math" w:hAnsi="Cambria Math" w:cs="Cambria Math"/>
                    <w:i/>
                    <w:sz w:val="24"/>
                  </w:rPr>
                </w:ins>
              </m:ctrlPr>
            </m:sub>
          </m:sSub>
          <w:ins w:id="1696" w:author="Pisces" w:date="2025-05-21T09:56:00Z">
            <m:r>
              <m:rPr/>
              <w:rPr>
                <w:rFonts w:ascii="Cambria Math" w:hAnsi="Cambria Math" w:cs="Cambria Math"/>
                <w:sz w:val="24"/>
              </w:rPr>
              <m:t>(t)−</m:t>
            </m:r>
          </w:ins>
          <m:sSub>
            <m:sSubPr>
              <m:ctrlPr>
                <w:ins w:id="1697" w:author="Pisces" w:date="2025-05-21T09:56:00Z">
                  <w:rPr>
                    <w:rFonts w:ascii="Cambria Math" w:hAnsi="Cambria Math" w:cs="Cambria Math"/>
                    <w:i/>
                    <w:sz w:val="24"/>
                  </w:rPr>
                </w:ins>
              </m:ctrlPr>
            </m:sSubPr>
            <m:e>
              <w:ins w:id="1698" w:author="Pisces" w:date="2025-05-21T09:56:00Z">
                <m:r>
                  <m:rPr/>
                  <w:rPr>
                    <w:rFonts w:ascii="Cambria Math" w:hAnsi="Cambria Math" w:cs="Cambria Math"/>
                    <w:sz w:val="24"/>
                  </w:rPr>
                  <m:t>η</m:t>
                </m:r>
              </w:ins>
              <m:ctrlPr>
                <w:ins w:id="1699" w:author="Pisces" w:date="2025-05-21T09:56:00Z">
                  <w:rPr>
                    <w:rFonts w:ascii="Cambria Math" w:hAnsi="Cambria Math" w:cs="Cambria Math"/>
                    <w:i/>
                    <w:sz w:val="24"/>
                  </w:rPr>
                </w:ins>
              </m:ctrlPr>
            </m:e>
            <m:sub>
              <w:ins w:id="1700" w:author="Pisces" w:date="2025-05-21T09:56:00Z">
                <m:r>
                  <m:rPr/>
                  <w:rPr>
                    <w:rFonts w:ascii="Cambria Math" w:hAnsi="Cambria Math" w:cs="Cambria Math"/>
                    <w:sz w:val="24"/>
                  </w:rPr>
                  <m:t>tran</m:t>
                </m:r>
              </w:ins>
              <m:ctrlPr>
                <w:ins w:id="1701" w:author="Pisces" w:date="2025-05-21T09:56:00Z">
                  <w:rPr>
                    <w:rFonts w:ascii="Cambria Math" w:hAnsi="Cambria Math" w:cs="Cambria Math"/>
                    <w:i/>
                    <w:sz w:val="24"/>
                  </w:rPr>
                </w:ins>
              </m:ctrlPr>
            </m:sub>
          </m:sSub>
          <m:sSub>
            <m:sSubPr>
              <m:ctrlPr>
                <w:ins w:id="1702" w:author="Pisces" w:date="2025-05-21T09:56:00Z">
                  <w:rPr>
                    <w:rFonts w:ascii="Cambria Math" w:hAnsi="Cambria Math" w:cs="Cambria Math"/>
                    <w:i/>
                    <w:sz w:val="24"/>
                  </w:rPr>
                </w:ins>
              </m:ctrlPr>
            </m:sSubPr>
            <m:e>
              <w:ins w:id="1703" w:author="Pisces" w:date="2025-05-21T09:56:00Z">
                <m:r>
                  <m:rPr/>
                  <w:rPr>
                    <w:rFonts w:ascii="Cambria Math" w:hAnsi="Cambria Math" w:cs="Cambria Math"/>
                    <w:sz w:val="24"/>
                  </w:rPr>
                  <m:t>P</m:t>
                </m:r>
              </w:ins>
              <m:ctrlPr>
                <w:ins w:id="1704" w:author="Pisces" w:date="2025-05-21T09:56:00Z">
                  <w:rPr>
                    <w:rFonts w:ascii="Cambria Math" w:hAnsi="Cambria Math" w:cs="Cambria Math"/>
                    <w:i/>
                    <w:sz w:val="24"/>
                  </w:rPr>
                </w:ins>
              </m:ctrlPr>
            </m:e>
            <m:sub>
              <w:ins w:id="1705" w:author="Pisces" w:date="2025-05-21T09:56:00Z">
                <m:r>
                  <m:rPr/>
                  <w:rPr>
                    <w:rFonts w:ascii="Cambria Math" w:hAnsi="Cambria Math" w:cs="Cambria Math"/>
                    <w:sz w:val="24"/>
                  </w:rPr>
                  <m:t>i,elz</m:t>
                </m:r>
              </w:ins>
              <m:ctrlPr>
                <w:ins w:id="1706" w:author="Pisces" w:date="2025-05-21T09:56:00Z">
                  <w:rPr>
                    <w:rFonts w:ascii="Cambria Math" w:hAnsi="Cambria Math" w:cs="Cambria Math"/>
                    <w:i/>
                    <w:sz w:val="24"/>
                  </w:rPr>
                </w:ins>
              </m:ctrlPr>
            </m:sub>
          </m:sSub>
          <w:ins w:id="1707" w:author="Pisces" w:date="2025-05-21T09:56:00Z">
            <m:r>
              <m:rPr/>
              <w:rPr>
                <w:rFonts w:ascii="Cambria Math" w:hAnsi="Cambria Math" w:cs="Cambria Math"/>
                <w:sz w:val="24"/>
              </w:rPr>
              <m:t>(t)+</m:t>
            </m:r>
          </w:ins>
          <m:sSub>
            <m:sSubPr>
              <m:ctrlPr>
                <w:ins w:id="1708" w:author="Pisces" w:date="2025-05-21T09:56:00Z">
                  <w:rPr>
                    <w:rFonts w:ascii="Cambria Math" w:hAnsi="Cambria Math" w:cs="Cambria Math"/>
                    <w:i/>
                    <w:sz w:val="24"/>
                  </w:rPr>
                </w:ins>
              </m:ctrlPr>
            </m:sSubPr>
            <m:e>
              <w:ins w:id="1709" w:author="Pisces" w:date="2025-05-21T09:56:00Z">
                <m:r>
                  <m:rPr/>
                  <w:rPr>
                    <w:rFonts w:ascii="Cambria Math" w:hAnsi="Cambria Math" w:cs="Cambria Math"/>
                    <w:sz w:val="24"/>
                  </w:rPr>
                  <m:t>cop</m:t>
                </m:r>
              </w:ins>
              <m:ctrlPr>
                <w:ins w:id="1710" w:author="Pisces" w:date="2025-05-21T09:56:00Z">
                  <w:rPr>
                    <w:rFonts w:ascii="Cambria Math" w:hAnsi="Cambria Math" w:cs="Cambria Math"/>
                    <w:i/>
                    <w:sz w:val="24"/>
                  </w:rPr>
                </w:ins>
              </m:ctrlPr>
            </m:e>
            <m:sub>
              <w:ins w:id="1711" w:author="Pisces" w:date="2025-05-21T09:56:00Z">
                <m:r>
                  <m:rPr/>
                  <w:rPr>
                    <w:rFonts w:ascii="Cambria Math" w:hAnsi="Cambria Math" w:cs="Cambria Math"/>
                    <w:sz w:val="24"/>
                  </w:rPr>
                  <m:t>eb</m:t>
                </m:r>
              </w:ins>
              <m:ctrlPr>
                <w:ins w:id="1712" w:author="Pisces" w:date="2025-05-21T09:56:00Z">
                  <w:rPr>
                    <w:rFonts w:ascii="Cambria Math" w:hAnsi="Cambria Math" w:cs="Cambria Math"/>
                    <w:i/>
                    <w:sz w:val="24"/>
                  </w:rPr>
                </w:ins>
              </m:ctrlPr>
            </m:sub>
          </m:sSub>
          <m:sSub>
            <m:sSubPr>
              <m:ctrlPr>
                <w:ins w:id="1713" w:author="Pisces" w:date="2025-05-21T09:56:00Z">
                  <w:rPr>
                    <w:rFonts w:ascii="Cambria Math" w:hAnsi="Cambria Math" w:cs="Cambria Math"/>
                    <w:i/>
                    <w:sz w:val="24"/>
                  </w:rPr>
                </w:ins>
              </m:ctrlPr>
            </m:sSubPr>
            <m:e>
              <w:ins w:id="1714" w:author="Pisces" w:date="2025-05-21T09:56:00Z">
                <m:r>
                  <m:rPr/>
                  <w:rPr>
                    <w:rFonts w:ascii="Cambria Math" w:hAnsi="Cambria Math" w:cs="Cambria Math"/>
                    <w:sz w:val="24"/>
                  </w:rPr>
                  <m:t>P</m:t>
                </m:r>
              </w:ins>
              <m:ctrlPr>
                <w:ins w:id="1715" w:author="Pisces" w:date="2025-05-21T09:56:00Z">
                  <w:rPr>
                    <w:rFonts w:ascii="Cambria Math" w:hAnsi="Cambria Math" w:cs="Cambria Math"/>
                    <w:i/>
                    <w:sz w:val="24"/>
                  </w:rPr>
                </w:ins>
              </m:ctrlPr>
            </m:e>
            <m:sub>
              <w:ins w:id="1716" w:author="Pisces" w:date="2025-05-21T09:56:00Z">
                <m:r>
                  <m:rPr/>
                  <w:rPr>
                    <w:rFonts w:ascii="Cambria Math" w:hAnsi="Cambria Math" w:cs="Cambria Math"/>
                    <w:sz w:val="24"/>
                  </w:rPr>
                  <m:t>i,eb</m:t>
                </m:r>
              </w:ins>
              <m:ctrlPr>
                <w:ins w:id="1717" w:author="Pisces" w:date="2025-05-21T09:56:00Z">
                  <w:rPr>
                    <w:rFonts w:ascii="Cambria Math" w:hAnsi="Cambria Math" w:cs="Cambria Math"/>
                    <w:i/>
                    <w:sz w:val="24"/>
                  </w:rPr>
                </w:ins>
              </m:ctrlPr>
            </m:sub>
          </m:sSub>
          <w:ins w:id="1718" w:author="Pisces" w:date="2025-05-21T09:56:00Z">
            <m:r>
              <m:rPr/>
              <w:rPr>
                <w:rFonts w:ascii="Cambria Math" w:hAnsi="Cambria Math" w:cs="Cambria Math"/>
                <w:sz w:val="24"/>
              </w:rPr>
              <m:t>(t)</m:t>
            </m:r>
          </w:ins>
        </m:oMath>
      </m:oMathPara>
    </w:p>
    <w:p w14:paraId="04154009">
      <w:pPr>
        <w:spacing w:line="360" w:lineRule="auto"/>
        <w:rPr>
          <w:ins w:id="1719" w:author="Pisces" w:date="2025-05-21T09:56:00Z"/>
          <w:rFonts w:hAnsi="Cambria Math" w:cs="Cambria Math"/>
          <w:sz w:val="24"/>
        </w:rPr>
      </w:pPr>
      <w:ins w:id="1720" w:author="Pisces" w:date="2025-05-21T09:56:00Z">
        <w:r>
          <w:rPr>
            <w:rFonts w:hint="eastAsia" w:hAnsi="Cambria Math" w:cs="Cambria Math"/>
            <w:sz w:val="24"/>
          </w:rPr>
          <w:t>其中</w:t>
        </w:r>
      </w:ins>
      <m:oMath>
        <m:sSub>
          <m:sSubPr>
            <m:ctrlPr>
              <w:ins w:id="1721" w:author="Pisces" w:date="2025-05-21T09:56:00Z">
                <w:rPr>
                  <w:rFonts w:ascii="Cambria Math" w:hAnsi="Cambria Math" w:cs="Cambria Math"/>
                  <w:i/>
                  <w:sz w:val="24"/>
                </w:rPr>
              </w:ins>
            </m:ctrlPr>
          </m:sSubPr>
          <m:e>
            <w:ins w:id="1722" w:author="Pisces" w:date="2025-05-21T09:56:00Z">
              <m:r>
                <m:rPr/>
                <w:rPr>
                  <w:rFonts w:ascii="Cambria Math" w:hAnsi="Cambria Math" w:cs="Cambria Math"/>
                  <w:sz w:val="24"/>
                </w:rPr>
                <m:t>H</m:t>
              </m:r>
            </w:ins>
            <m:ctrlPr>
              <w:ins w:id="1723" w:author="Pisces" w:date="2025-05-21T09:56:00Z">
                <w:rPr>
                  <w:rFonts w:ascii="Cambria Math" w:hAnsi="Cambria Math" w:cs="Cambria Math"/>
                  <w:i/>
                  <w:sz w:val="24"/>
                </w:rPr>
              </w:ins>
            </m:ctrlPr>
          </m:e>
          <m:sub>
            <w:ins w:id="1724" w:author="Pisces" w:date="2025-05-21T09:56:00Z">
              <m:r>
                <m:rPr/>
                <w:rPr>
                  <w:rFonts w:ascii="Cambria Math" w:hAnsi="Cambria Math" w:cs="Cambria Math"/>
                  <w:sz w:val="24"/>
                </w:rPr>
                <m:t>i,load</m:t>
              </m:r>
            </w:ins>
            <m:ctrlPr>
              <w:ins w:id="1725" w:author="Pisces" w:date="2025-05-21T09:56:00Z">
                <w:rPr>
                  <w:rFonts w:ascii="Cambria Math" w:hAnsi="Cambria Math" w:cs="Cambria Math"/>
                  <w:i/>
                  <w:sz w:val="24"/>
                </w:rPr>
              </w:ins>
            </m:ctrlPr>
          </m:sub>
        </m:sSub>
        <w:ins w:id="1726" w:author="Pisces" w:date="2025-05-21T09:56:00Z">
          <m:r>
            <m:rPr/>
            <w:rPr>
              <w:rFonts w:ascii="Cambria Math" w:hAnsi="Cambria Math" w:cs="Cambria Math"/>
              <w:sz w:val="24"/>
            </w:rPr>
            <m:t>(t)</m:t>
          </m:r>
        </w:ins>
      </m:oMath>
      <w:ins w:id="1727" w:author="Pisces" w:date="2025-05-21T09:56:00Z">
        <w:r>
          <w:rPr>
            <w:rFonts w:hint="eastAsia" w:hAnsi="Cambria Math" w:cs="Cambria Math"/>
            <w:sz w:val="24"/>
          </w:rPr>
          <w:t>为i在t时间段的热负荷；</w:t>
        </w:r>
      </w:ins>
      <m:oMath>
        <m:sSub>
          <m:sSubPr>
            <m:ctrlPr>
              <w:ins w:id="1728" w:author="Pisces" w:date="2025-05-21T09:56:00Z">
                <w:rPr>
                  <w:rFonts w:ascii="Cambria Math" w:hAnsi="Cambria Math" w:cs="Cambria Math"/>
                  <w:i/>
                  <w:sz w:val="24"/>
                </w:rPr>
              </w:ins>
            </m:ctrlPr>
          </m:sSubPr>
          <m:e>
            <w:ins w:id="1729" w:author="Pisces" w:date="2025-05-21T09:56:00Z">
              <m:r>
                <m:rPr/>
                <w:rPr>
                  <w:rFonts w:ascii="Cambria Math" w:hAnsi="Cambria Math" w:cs="Cambria Math"/>
                  <w:sz w:val="24"/>
                </w:rPr>
                <m:t>η</m:t>
              </m:r>
            </w:ins>
            <m:ctrlPr>
              <w:ins w:id="1730" w:author="Pisces" w:date="2025-05-21T09:56:00Z">
                <w:rPr>
                  <w:rFonts w:ascii="Cambria Math" w:hAnsi="Cambria Math" w:cs="Cambria Math"/>
                  <w:i/>
                  <w:sz w:val="24"/>
                </w:rPr>
              </w:ins>
            </m:ctrlPr>
          </m:e>
          <m:sub>
            <w:ins w:id="1731" w:author="Pisces" w:date="2025-05-21T09:56:00Z">
              <m:r>
                <m:rPr/>
                <w:rPr>
                  <w:rFonts w:ascii="Cambria Math" w:hAnsi="Cambria Math" w:cs="Cambria Math"/>
                  <w:sz w:val="24"/>
                </w:rPr>
                <m:t>tran</m:t>
              </m:r>
            </w:ins>
            <m:ctrlPr>
              <w:ins w:id="1732" w:author="Pisces" w:date="2025-05-21T09:56:00Z">
                <w:rPr>
                  <w:rFonts w:ascii="Cambria Math" w:hAnsi="Cambria Math" w:cs="Cambria Math"/>
                  <w:i/>
                  <w:sz w:val="24"/>
                </w:rPr>
              </w:ins>
            </m:ctrlPr>
          </m:sub>
        </m:sSub>
      </m:oMath>
      <w:ins w:id="1733" w:author="Pisces" w:date="2025-05-21T09:56:00Z">
        <w:r>
          <w:rPr>
            <w:rFonts w:hint="eastAsia" w:hAnsi="Cambria Math" w:cs="Cambria Math"/>
            <w:sz w:val="24"/>
          </w:rPr>
          <w:t>为换热器传热效率；</w:t>
        </w:r>
      </w:ins>
      <m:oMath>
        <w:ins w:id="1734" w:author="Pisces" w:date="2025-05-21T09:56:00Z">
          <m:r>
            <m:rPr/>
            <w:rPr>
              <w:rFonts w:ascii="Cambria Math" w:hAnsi="Cambria Math" w:cs="Cambria Math"/>
              <w:sz w:val="24"/>
            </w:rPr>
            <m:t>∆H</m:t>
          </m:r>
        </w:ins>
      </m:oMath>
      <w:ins w:id="1735" w:author="Pisces" w:date="2025-05-21T09:56:00Z">
        <w:r>
          <w:rPr>
            <w:rFonts w:hint="eastAsia" w:hAnsi="Cambria Math" w:cs="Cambria Math"/>
            <w:sz w:val="24"/>
          </w:rPr>
          <w:t>为氢气焓变</w:t>
        </w:r>
      </w:ins>
    </w:p>
    <w:p w14:paraId="1124C906">
      <w:pPr>
        <w:spacing w:line="360" w:lineRule="auto"/>
        <w:rPr>
          <w:ins w:id="1736" w:author="Pisces" w:date="2025-05-21T09:56:00Z"/>
          <w:rFonts w:hAnsi="Cambria Math" w:cs="Cambria Math"/>
          <w:sz w:val="24"/>
        </w:rPr>
      </w:pPr>
      <w:ins w:id="1737" w:author="Pisces" w:date="2025-05-21T09:56:00Z">
        <w:r>
          <w:rPr>
            <w:rFonts w:hint="eastAsia" w:hAnsi="Cambria Math" w:cs="Cambria Math"/>
            <w:sz w:val="24"/>
          </w:rPr>
          <w:t>当</w:t>
        </w:r>
      </w:ins>
      <m:oMath>
        <m:sSub>
          <m:sSubPr>
            <m:ctrlPr>
              <w:ins w:id="1738" w:author="Pisces" w:date="2025-05-21T09:56:00Z">
                <w:rPr>
                  <w:rFonts w:ascii="Cambria Math" w:hAnsi="Cambria Math" w:cs="Cambria Math"/>
                  <w:i/>
                  <w:sz w:val="24"/>
                </w:rPr>
              </w:ins>
            </m:ctrlPr>
          </m:sSubPr>
          <m:e>
            <w:ins w:id="1739" w:author="Pisces" w:date="2025-05-21T09:56:00Z">
              <m:r>
                <m:rPr/>
                <w:rPr>
                  <w:rFonts w:ascii="Cambria Math" w:hAnsi="Cambria Math" w:cs="Cambria Math"/>
                  <w:sz w:val="24"/>
                </w:rPr>
                <m:t>P</m:t>
              </m:r>
            </w:ins>
            <m:ctrlPr>
              <w:ins w:id="1740" w:author="Pisces" w:date="2025-05-21T09:56:00Z">
                <w:rPr>
                  <w:rFonts w:ascii="Cambria Math" w:hAnsi="Cambria Math" w:cs="Cambria Math"/>
                  <w:i/>
                  <w:sz w:val="24"/>
                </w:rPr>
              </w:ins>
            </m:ctrlPr>
          </m:e>
          <m:sub>
            <w:ins w:id="1741" w:author="Pisces" w:date="2025-05-21T09:56:00Z">
              <m:r>
                <m:rPr/>
                <w:rPr>
                  <w:rFonts w:ascii="Cambria Math" w:hAnsi="Cambria Math" w:cs="Cambria Math"/>
                  <w:sz w:val="24"/>
                </w:rPr>
                <m:t>i,net</m:t>
              </m:r>
            </w:ins>
            <m:ctrlPr>
              <w:ins w:id="1742" w:author="Pisces" w:date="2025-05-21T09:56:00Z">
                <w:rPr>
                  <w:rFonts w:ascii="Cambria Math" w:hAnsi="Cambria Math" w:cs="Cambria Math"/>
                  <w:i/>
                  <w:sz w:val="24"/>
                </w:rPr>
              </w:ins>
            </m:ctrlPr>
          </m:sub>
        </m:sSub>
        <w:ins w:id="1743" w:author="Pisces" w:date="2025-05-21T09:56:00Z">
          <m:r>
            <m:rPr/>
            <w:rPr>
              <w:rFonts w:ascii="Cambria Math" w:hAnsi="Cambria Math" w:cs="Cambria Math"/>
              <w:sz w:val="24"/>
            </w:rPr>
            <m:t>(t)</m:t>
          </m:r>
        </w:ins>
      </m:oMath>
      <w:ins w:id="1744" w:author="Pisces" w:date="2025-05-21T09:56:00Z">
        <w:r>
          <w:rPr>
            <w:rFonts w:hint="eastAsia" w:hAnsi="Cambria Math" w:cs="Cambria Math"/>
            <w:sz w:val="24"/>
          </w:rPr>
          <w:t>＞0时，储热约束为</w:t>
        </w:r>
      </w:ins>
    </w:p>
    <w:p w14:paraId="7092C779">
      <w:pPr>
        <w:spacing w:line="360" w:lineRule="auto"/>
        <w:ind w:firstLine="480" w:firstLineChars="200"/>
        <w:rPr>
          <w:ins w:id="1745" w:author="Pisces" w:date="2025-05-21T09:56:00Z"/>
          <w:rFonts w:hAnsi="Cambria Math" w:cs="Cambria Math"/>
          <w:sz w:val="24"/>
        </w:rPr>
      </w:pPr>
      <m:oMathPara>
        <m:oMath>
          <m:sSub>
            <m:sSubPr>
              <m:ctrlPr>
                <w:ins w:id="1746" w:author="Pisces" w:date="2025-05-21T09:56:00Z">
                  <w:rPr>
                    <w:rFonts w:ascii="Cambria Math" w:hAnsi="Cambria Math" w:cs="Cambria Math"/>
                    <w:i/>
                    <w:sz w:val="24"/>
                  </w:rPr>
                </w:ins>
              </m:ctrlPr>
            </m:sSubPr>
            <m:e>
              <w:ins w:id="1747" w:author="Pisces" w:date="2025-05-21T09:56:00Z">
                <m:r>
                  <m:rPr/>
                  <w:rPr>
                    <w:rFonts w:ascii="Cambria Math" w:hAnsi="Cambria Math" w:cs="Cambria Math"/>
                    <w:sz w:val="24"/>
                  </w:rPr>
                  <m:t>E</m:t>
                </m:r>
              </w:ins>
              <m:ctrlPr>
                <w:ins w:id="1748" w:author="Pisces" w:date="2025-05-21T09:56:00Z">
                  <w:rPr>
                    <w:rFonts w:ascii="Cambria Math" w:hAnsi="Cambria Math" w:cs="Cambria Math"/>
                    <w:i/>
                    <w:sz w:val="24"/>
                  </w:rPr>
                </w:ins>
              </m:ctrlPr>
            </m:e>
            <m:sub>
              <w:ins w:id="1749" w:author="Pisces" w:date="2025-05-21T09:56:00Z">
                <m:r>
                  <m:rPr/>
                  <w:rPr>
                    <w:rFonts w:ascii="Cambria Math" w:hAnsi="Cambria Math" w:cs="Cambria Math"/>
                    <w:sz w:val="24"/>
                  </w:rPr>
                  <m:t>H,min</m:t>
                </m:r>
              </w:ins>
              <m:ctrlPr>
                <w:ins w:id="1750" w:author="Pisces" w:date="2025-05-21T09:56:00Z">
                  <w:rPr>
                    <w:rFonts w:ascii="Cambria Math" w:hAnsi="Cambria Math" w:cs="Cambria Math"/>
                    <w:i/>
                    <w:sz w:val="24"/>
                  </w:rPr>
                </w:ins>
              </m:ctrlPr>
            </m:sub>
          </m:sSub>
          <w:ins w:id="1751" w:author="Pisces" w:date="2025-05-21T09:56:00Z">
            <m:r>
              <m:rPr/>
              <w:rPr>
                <w:rFonts w:hint="eastAsia" w:ascii="Cambria Math" w:hAnsi="Cambria Math" w:cs="Cambria Math"/>
                <w:sz w:val="24"/>
              </w:rPr>
              <m:t>≤</m:t>
            </m:r>
          </w:ins>
          <m:sSub>
            <m:sSubPr>
              <m:ctrlPr>
                <w:ins w:id="1752" w:author="Pisces" w:date="2025-05-21T09:56:00Z">
                  <w:rPr>
                    <w:rFonts w:hint="eastAsia" w:ascii="Cambria Math" w:hAnsi="Cambria Math" w:cs="Cambria Math"/>
                    <w:i/>
                    <w:sz w:val="24"/>
                  </w:rPr>
                </w:ins>
              </m:ctrlPr>
            </m:sSubPr>
            <m:e>
              <w:ins w:id="1753" w:author="Pisces" w:date="2025-05-21T09:56:00Z">
                <m:r>
                  <m:rPr/>
                  <w:rPr>
                    <w:rFonts w:ascii="Cambria Math" w:hAnsi="Cambria Math" w:cs="Cambria Math"/>
                    <w:sz w:val="24"/>
                  </w:rPr>
                  <m:t>E</m:t>
                </m:r>
              </w:ins>
              <m:ctrlPr>
                <w:ins w:id="1754" w:author="Pisces" w:date="2025-05-21T09:56:00Z">
                  <w:rPr>
                    <w:rFonts w:hint="eastAsia" w:ascii="Cambria Math" w:hAnsi="Cambria Math" w:cs="Cambria Math"/>
                    <w:i/>
                    <w:sz w:val="24"/>
                  </w:rPr>
                </w:ins>
              </m:ctrlPr>
            </m:e>
            <m:sub>
              <w:ins w:id="1755" w:author="Pisces" w:date="2025-05-21T09:56:00Z">
                <m:r>
                  <m:rPr/>
                  <w:rPr>
                    <w:rFonts w:ascii="Cambria Math" w:hAnsi="Cambria Math" w:cs="Cambria Math"/>
                    <w:sz w:val="24"/>
                  </w:rPr>
                  <m:t>H</m:t>
                </m:r>
              </w:ins>
              <m:ctrlPr>
                <w:ins w:id="1756" w:author="Pisces" w:date="2025-05-21T09:56:00Z">
                  <w:rPr>
                    <w:rFonts w:hint="eastAsia" w:ascii="Cambria Math" w:hAnsi="Cambria Math" w:cs="Cambria Math"/>
                    <w:i/>
                    <w:sz w:val="24"/>
                  </w:rPr>
                </w:ins>
              </m:ctrlPr>
            </m:sub>
          </m:sSub>
          <w:ins w:id="1757" w:author="Pisces" w:date="2025-05-21T09:56:00Z">
            <m:r>
              <m:rPr/>
              <w:rPr>
                <w:rFonts w:ascii="Cambria Math" w:hAnsi="Cambria Math" w:cs="Cambria Math"/>
                <w:sz w:val="24"/>
              </w:rPr>
              <m:t>(t)+</m:t>
            </m:r>
          </w:ins>
          <m:sSub>
            <m:sSubPr>
              <m:ctrlPr>
                <w:ins w:id="1758" w:author="Pisces" w:date="2025-05-21T09:56:00Z">
                  <w:rPr>
                    <w:rFonts w:ascii="Cambria Math" w:hAnsi="Cambria Math" w:cs="Cambria Math"/>
                    <w:i/>
                    <w:sz w:val="24"/>
                  </w:rPr>
                </w:ins>
              </m:ctrlPr>
            </m:sSubPr>
            <m:e>
              <w:ins w:id="1759" w:author="Pisces" w:date="2025-05-21T09:56:00Z">
                <m:r>
                  <m:rPr/>
                  <w:rPr>
                    <w:rFonts w:ascii="Cambria Math" w:hAnsi="Cambria Math" w:cs="Cambria Math"/>
                    <w:sz w:val="24"/>
                  </w:rPr>
                  <m:t>η</m:t>
                </m:r>
              </w:ins>
              <m:ctrlPr>
                <w:ins w:id="1760" w:author="Pisces" w:date="2025-05-21T09:56:00Z">
                  <w:rPr>
                    <w:rFonts w:ascii="Cambria Math" w:hAnsi="Cambria Math" w:cs="Cambria Math"/>
                    <w:i/>
                    <w:sz w:val="24"/>
                  </w:rPr>
                </w:ins>
              </m:ctrlPr>
            </m:e>
            <m:sub>
              <w:ins w:id="1761" w:author="Pisces" w:date="2025-05-21T09:56:00Z">
                <m:r>
                  <m:rPr/>
                  <w:rPr>
                    <w:rFonts w:ascii="Cambria Math" w:hAnsi="Cambria Math" w:cs="Cambria Math"/>
                    <w:sz w:val="24"/>
                  </w:rPr>
                  <m:t>tran</m:t>
                </m:r>
              </w:ins>
              <m:ctrlPr>
                <w:ins w:id="1762" w:author="Pisces" w:date="2025-05-21T09:56:00Z">
                  <w:rPr>
                    <w:rFonts w:ascii="Cambria Math" w:hAnsi="Cambria Math" w:cs="Cambria Math"/>
                    <w:i/>
                    <w:sz w:val="24"/>
                  </w:rPr>
                </w:ins>
              </m:ctrlPr>
            </m:sub>
          </m:sSub>
          <m:f>
            <m:fPr>
              <m:ctrlPr>
                <w:ins w:id="1763" w:author="Pisces" w:date="2025-05-21T09:56:00Z">
                  <w:rPr>
                    <w:rFonts w:ascii="Cambria Math" w:hAnsi="Cambria Math" w:cs="Cambria Math"/>
                    <w:i/>
                    <w:sz w:val="24"/>
                  </w:rPr>
                </w:ins>
              </m:ctrlPr>
            </m:fPr>
            <m:num>
              <w:ins w:id="1764" w:author="Pisces" w:date="2025-05-21T09:56:00Z">
                <m:r>
                  <m:rPr/>
                  <w:rPr>
                    <w:rFonts w:ascii="Cambria Math" w:hAnsi="Cambria Math" w:cs="Cambria Math"/>
                    <w:sz w:val="24"/>
                  </w:rPr>
                  <m:t>3.6</m:t>
                </m:r>
              </w:ins>
              <m:sSub>
                <m:sSubPr>
                  <m:ctrlPr>
                    <w:ins w:id="1765" w:author="Pisces" w:date="2025-05-21T09:56:00Z">
                      <w:rPr>
                        <w:rFonts w:ascii="Cambria Math" w:hAnsi="Cambria Math" w:cs="Cambria Math"/>
                        <w:i/>
                        <w:sz w:val="24"/>
                      </w:rPr>
                    </w:ins>
                  </m:ctrlPr>
                </m:sSubPr>
                <m:e>
                  <w:ins w:id="1766" w:author="Pisces" w:date="2025-05-21T09:56:00Z">
                    <m:r>
                      <m:rPr/>
                      <w:rPr>
                        <w:rFonts w:ascii="Cambria Math" w:hAnsi="Cambria Math" w:cs="Cambria Math"/>
                        <w:sz w:val="24"/>
                      </w:rPr>
                      <m:t>μ</m:t>
                    </m:r>
                  </w:ins>
                  <m:ctrlPr>
                    <w:ins w:id="1767" w:author="Pisces" w:date="2025-05-21T09:56:00Z">
                      <w:rPr>
                        <w:rFonts w:ascii="Cambria Math" w:hAnsi="Cambria Math" w:cs="Cambria Math"/>
                        <w:i/>
                        <w:sz w:val="24"/>
                      </w:rPr>
                    </w:ins>
                  </m:ctrlPr>
                </m:e>
                <m:sub>
                  <w:ins w:id="1768" w:author="Pisces" w:date="2025-05-21T09:56:00Z">
                    <m:r>
                      <m:rPr/>
                      <w:rPr>
                        <w:rFonts w:ascii="Cambria Math" w:hAnsi="Cambria Math" w:cs="Cambria Math"/>
                        <w:sz w:val="24"/>
                      </w:rPr>
                      <m:t>L_H</m:t>
                    </m:r>
                  </w:ins>
                  <m:ctrlPr>
                    <w:ins w:id="1769" w:author="Pisces" w:date="2025-05-21T09:56:00Z">
                      <w:rPr>
                        <w:rFonts w:ascii="Cambria Math" w:hAnsi="Cambria Math" w:cs="Cambria Math"/>
                        <w:i/>
                        <w:sz w:val="24"/>
                      </w:rPr>
                    </w:ins>
                  </m:ctrlPr>
                </m:sub>
              </m:sSub>
              <m:sSub>
                <m:sSubPr>
                  <m:ctrlPr>
                    <w:ins w:id="1770" w:author="Pisces" w:date="2025-05-21T09:56:00Z">
                      <w:rPr>
                        <w:rFonts w:ascii="Cambria Math" w:hAnsi="Cambria Math" w:cs="Cambria Math"/>
                        <w:i/>
                        <w:sz w:val="24"/>
                      </w:rPr>
                    </w:ins>
                  </m:ctrlPr>
                </m:sSubPr>
                <m:e>
                  <w:ins w:id="1771" w:author="Pisces" w:date="2025-05-21T09:56:00Z">
                    <m:r>
                      <m:rPr/>
                      <w:rPr>
                        <w:rFonts w:ascii="Cambria Math" w:hAnsi="Cambria Math" w:cs="Cambria Math"/>
                        <w:sz w:val="24"/>
                      </w:rPr>
                      <m:t>N</m:t>
                    </m:r>
                  </w:ins>
                  <m:ctrlPr>
                    <w:ins w:id="1772" w:author="Pisces" w:date="2025-05-21T09:56:00Z">
                      <w:rPr>
                        <w:rFonts w:ascii="Cambria Math" w:hAnsi="Cambria Math" w:cs="Cambria Math"/>
                        <w:i/>
                        <w:sz w:val="24"/>
                      </w:rPr>
                    </w:ins>
                  </m:ctrlPr>
                </m:e>
                <m:sub>
                  <w:ins w:id="1773" w:author="Pisces" w:date="2025-05-21T09:56:00Z">
                    <m:r>
                      <m:rPr/>
                      <w:rPr>
                        <w:rFonts w:ascii="Cambria Math" w:hAnsi="Cambria Math" w:cs="Cambria Math"/>
                        <w:sz w:val="24"/>
                      </w:rPr>
                      <m:t>fc</m:t>
                    </m:r>
                  </w:ins>
                  <m:ctrlPr>
                    <w:ins w:id="1774" w:author="Pisces" w:date="2025-05-21T09:56:00Z">
                      <w:rPr>
                        <w:rFonts w:ascii="Cambria Math" w:hAnsi="Cambria Math" w:cs="Cambria Math"/>
                        <w:i/>
                        <w:sz w:val="24"/>
                      </w:rPr>
                    </w:ins>
                  </m:ctrlPr>
                </m:sub>
              </m:sSub>
              <w:ins w:id="1775" w:author="Pisces" w:date="2025-05-21T09:56:00Z">
                <m:r>
                  <m:rPr/>
                  <w:rPr>
                    <w:rFonts w:ascii="Cambria Math" w:hAnsi="Cambria Math" w:cs="Cambria Math"/>
                    <w:sz w:val="24"/>
                  </w:rPr>
                  <m:t>∆H</m:t>
                </m:r>
              </w:ins>
              <m:ctrlPr>
                <w:ins w:id="1776" w:author="Pisces" w:date="2025-05-21T09:56:00Z">
                  <w:rPr>
                    <w:rFonts w:ascii="Cambria Math" w:hAnsi="Cambria Math" w:cs="Cambria Math"/>
                    <w:i/>
                    <w:sz w:val="24"/>
                  </w:rPr>
                </w:ins>
              </m:ctrlPr>
            </m:num>
            <m:den>
              <w:ins w:id="1777" w:author="Pisces" w:date="2025-05-21T09:56:00Z">
                <m:r>
                  <m:rPr/>
                  <w:rPr>
                    <w:rFonts w:ascii="Cambria Math" w:hAnsi="Cambria Math" w:cs="Cambria Math"/>
                    <w:sz w:val="24"/>
                  </w:rPr>
                  <m:t>2</m:t>
                </m:r>
              </w:ins>
              <m:sSub>
                <m:sSubPr>
                  <m:ctrlPr>
                    <w:ins w:id="1778" w:author="Pisces" w:date="2025-05-21T09:56:00Z">
                      <w:rPr>
                        <w:rFonts w:ascii="Cambria Math" w:hAnsi="Cambria Math" w:cs="Cambria Math"/>
                        <w:i/>
                        <w:sz w:val="24"/>
                      </w:rPr>
                    </w:ins>
                  </m:ctrlPr>
                </m:sSubPr>
                <m:e>
                  <w:ins w:id="1779" w:author="Pisces" w:date="2025-05-21T09:56:00Z">
                    <m:r>
                      <m:rPr/>
                      <w:rPr>
                        <w:rFonts w:ascii="Cambria Math" w:hAnsi="Cambria Math" w:cs="Cambria Math"/>
                        <w:sz w:val="24"/>
                      </w:rPr>
                      <m:t>FU</m:t>
                    </m:r>
                  </w:ins>
                  <m:ctrlPr>
                    <w:ins w:id="1780" w:author="Pisces" w:date="2025-05-21T09:56:00Z">
                      <w:rPr>
                        <w:rFonts w:ascii="Cambria Math" w:hAnsi="Cambria Math" w:cs="Cambria Math"/>
                        <w:i/>
                        <w:sz w:val="24"/>
                      </w:rPr>
                    </w:ins>
                  </m:ctrlPr>
                </m:e>
                <m:sub>
                  <w:ins w:id="1781" w:author="Pisces" w:date="2025-05-21T09:56:00Z">
                    <m:r>
                      <m:rPr/>
                      <w:rPr>
                        <w:rFonts w:ascii="Cambria Math" w:hAnsi="Cambria Math" w:cs="Cambria Math"/>
                        <w:sz w:val="24"/>
                      </w:rPr>
                      <m:t>fc</m:t>
                    </m:r>
                  </w:ins>
                  <m:ctrlPr>
                    <w:ins w:id="1782" w:author="Pisces" w:date="2025-05-21T09:56:00Z">
                      <w:rPr>
                        <w:rFonts w:ascii="Cambria Math" w:hAnsi="Cambria Math" w:cs="Cambria Math"/>
                        <w:i/>
                        <w:sz w:val="24"/>
                      </w:rPr>
                    </w:ins>
                  </m:ctrlPr>
                </m:sub>
              </m:sSub>
              <m:ctrlPr>
                <w:ins w:id="1783" w:author="Pisces" w:date="2025-05-21T09:56:00Z">
                  <w:rPr>
                    <w:rFonts w:ascii="Cambria Math" w:hAnsi="Cambria Math" w:cs="Cambria Math"/>
                    <w:i/>
                    <w:sz w:val="24"/>
                  </w:rPr>
                </w:ins>
              </m:ctrlPr>
            </m:den>
          </m:f>
          <m:sSub>
            <m:sSubPr>
              <m:ctrlPr>
                <w:ins w:id="1784" w:author="Pisces" w:date="2025-05-21T09:56:00Z">
                  <w:rPr>
                    <w:rFonts w:ascii="Cambria Math" w:hAnsi="Cambria Math" w:cs="Cambria Math"/>
                    <w:i/>
                    <w:sz w:val="24"/>
                  </w:rPr>
                </w:ins>
              </m:ctrlPr>
            </m:sSubPr>
            <m:e>
              <w:ins w:id="1785" w:author="Pisces" w:date="2025-05-21T09:56:00Z">
                <m:r>
                  <m:rPr/>
                  <w:rPr>
                    <w:rFonts w:ascii="Cambria Math" w:hAnsi="Cambria Math" w:cs="Cambria Math"/>
                    <w:sz w:val="24"/>
                  </w:rPr>
                  <m:t>P</m:t>
                </m:r>
              </w:ins>
              <m:ctrlPr>
                <w:ins w:id="1786" w:author="Pisces" w:date="2025-05-21T09:56:00Z">
                  <w:rPr>
                    <w:rFonts w:ascii="Cambria Math" w:hAnsi="Cambria Math" w:cs="Cambria Math"/>
                    <w:i/>
                    <w:sz w:val="24"/>
                  </w:rPr>
                </w:ins>
              </m:ctrlPr>
            </m:e>
            <m:sub>
              <w:ins w:id="1787" w:author="Pisces" w:date="2025-05-21T09:56:00Z">
                <m:r>
                  <m:rPr/>
                  <w:rPr>
                    <w:rFonts w:ascii="Cambria Math" w:hAnsi="Cambria Math" w:cs="Cambria Math"/>
                    <w:sz w:val="24"/>
                  </w:rPr>
                  <m:t>i,fc</m:t>
                </m:r>
              </w:ins>
              <m:ctrlPr>
                <w:ins w:id="1788" w:author="Pisces" w:date="2025-05-21T09:56:00Z">
                  <w:rPr>
                    <w:rFonts w:ascii="Cambria Math" w:hAnsi="Cambria Math" w:cs="Cambria Math"/>
                    <w:i/>
                    <w:sz w:val="24"/>
                  </w:rPr>
                </w:ins>
              </m:ctrlPr>
            </m:sub>
          </m:sSub>
          <w:ins w:id="1789" w:author="Pisces" w:date="2025-05-21T09:56:00Z">
            <m:r>
              <m:rPr/>
              <w:rPr>
                <w:rFonts w:ascii="Cambria Math" w:hAnsi="Cambria Math" w:cs="Cambria Math"/>
                <w:sz w:val="24"/>
              </w:rPr>
              <m:t>(t)∆t+</m:t>
            </m:r>
          </w:ins>
          <m:sSub>
            <m:sSubPr>
              <m:ctrlPr>
                <w:ins w:id="1790" w:author="Pisces" w:date="2025-05-21T09:56:00Z">
                  <w:rPr>
                    <w:rFonts w:ascii="Cambria Math" w:hAnsi="Cambria Math" w:cs="Cambria Math"/>
                    <w:i/>
                    <w:sz w:val="24"/>
                  </w:rPr>
                </w:ins>
              </m:ctrlPr>
            </m:sSubPr>
            <m:e>
              <w:ins w:id="1791" w:author="Pisces" w:date="2025-05-21T09:56:00Z">
                <m:r>
                  <m:rPr/>
                  <w:rPr>
                    <w:rFonts w:ascii="Cambria Math" w:hAnsi="Cambria Math" w:cs="Cambria Math"/>
                    <w:sz w:val="24"/>
                  </w:rPr>
                  <m:t>η</m:t>
                </m:r>
              </w:ins>
              <m:ctrlPr>
                <w:ins w:id="1792" w:author="Pisces" w:date="2025-05-21T09:56:00Z">
                  <w:rPr>
                    <w:rFonts w:ascii="Cambria Math" w:hAnsi="Cambria Math" w:cs="Cambria Math"/>
                    <w:i/>
                    <w:sz w:val="24"/>
                  </w:rPr>
                </w:ins>
              </m:ctrlPr>
            </m:e>
            <m:sub>
              <w:ins w:id="1793" w:author="Pisces" w:date="2025-05-21T09:56:00Z">
                <m:r>
                  <m:rPr/>
                  <w:rPr>
                    <w:rFonts w:ascii="Cambria Math" w:hAnsi="Cambria Math" w:cs="Cambria Math"/>
                    <w:sz w:val="24"/>
                  </w:rPr>
                  <m:t>tran</m:t>
                </m:r>
              </w:ins>
              <m:ctrlPr>
                <w:ins w:id="1794" w:author="Pisces" w:date="2025-05-21T09:56:00Z">
                  <w:rPr>
                    <w:rFonts w:ascii="Cambria Math" w:hAnsi="Cambria Math" w:cs="Cambria Math"/>
                    <w:i/>
                    <w:sz w:val="24"/>
                  </w:rPr>
                </w:ins>
              </m:ctrlPr>
            </m:sub>
          </m:sSub>
          <w:ins w:id="1795" w:author="Pisces" w:date="2025-05-21T09:56:00Z">
            <m:r>
              <m:rPr/>
              <w:rPr>
                <w:rFonts w:ascii="Cambria Math" w:hAnsi="Cambria Math" w:cs="Cambria Math"/>
                <w:sz w:val="24"/>
              </w:rPr>
              <m:t>3.6</m:t>
            </m:r>
          </w:ins>
          <m:sSub>
            <m:sSubPr>
              <m:ctrlPr>
                <w:ins w:id="1796" w:author="Pisces" w:date="2025-05-21T09:56:00Z">
                  <w:rPr>
                    <w:rFonts w:ascii="Cambria Math" w:hAnsi="Cambria Math" w:cs="Cambria Math"/>
                    <w:i/>
                    <w:sz w:val="24"/>
                  </w:rPr>
                </w:ins>
              </m:ctrlPr>
            </m:sSubPr>
            <m:e>
              <w:ins w:id="1797" w:author="Pisces" w:date="2025-05-21T09:56:00Z">
                <m:r>
                  <m:rPr/>
                  <w:rPr>
                    <w:rFonts w:ascii="Cambria Math" w:hAnsi="Cambria Math" w:cs="Cambria Math"/>
                    <w:sz w:val="24"/>
                  </w:rPr>
                  <m:t>μ</m:t>
                </m:r>
              </w:ins>
              <m:ctrlPr>
                <w:ins w:id="1798" w:author="Pisces" w:date="2025-05-21T09:56:00Z">
                  <w:rPr>
                    <w:rFonts w:ascii="Cambria Math" w:hAnsi="Cambria Math" w:cs="Cambria Math"/>
                    <w:i/>
                    <w:sz w:val="24"/>
                  </w:rPr>
                </w:ins>
              </m:ctrlPr>
            </m:e>
            <m:sub>
              <w:ins w:id="1799" w:author="Pisces" w:date="2025-05-21T09:56:00Z">
                <m:r>
                  <m:rPr/>
                  <w:rPr>
                    <w:rFonts w:ascii="Cambria Math" w:hAnsi="Cambria Math" w:cs="Cambria Math"/>
                    <w:sz w:val="24"/>
                  </w:rPr>
                  <m:t>L_H</m:t>
                </m:r>
              </w:ins>
              <m:ctrlPr>
                <w:ins w:id="1800" w:author="Pisces" w:date="2025-05-21T09:56:00Z">
                  <w:rPr>
                    <w:rFonts w:ascii="Cambria Math" w:hAnsi="Cambria Math" w:cs="Cambria Math"/>
                    <w:i/>
                    <w:sz w:val="24"/>
                  </w:rPr>
                </w:ins>
              </m:ctrlPr>
            </m:sub>
          </m:sSub>
          <m:sSub>
            <m:sSubPr>
              <m:ctrlPr>
                <w:ins w:id="1801" w:author="Pisces" w:date="2025-05-21T09:56:00Z">
                  <w:rPr>
                    <w:rFonts w:ascii="Cambria Math" w:hAnsi="Cambria Math" w:cs="Cambria Math"/>
                    <w:i/>
                    <w:sz w:val="24"/>
                  </w:rPr>
                </w:ins>
              </m:ctrlPr>
            </m:sSubPr>
            <m:e>
              <w:ins w:id="1802" w:author="Pisces" w:date="2025-05-21T09:56:00Z">
                <m:r>
                  <m:rPr/>
                  <w:rPr>
                    <w:rFonts w:ascii="Cambria Math" w:hAnsi="Cambria Math" w:cs="Cambria Math"/>
                    <w:sz w:val="24"/>
                  </w:rPr>
                  <m:t>P</m:t>
                </m:r>
              </w:ins>
              <m:ctrlPr>
                <w:ins w:id="1803" w:author="Pisces" w:date="2025-05-21T09:56:00Z">
                  <w:rPr>
                    <w:rFonts w:ascii="Cambria Math" w:hAnsi="Cambria Math" w:cs="Cambria Math"/>
                    <w:i/>
                    <w:sz w:val="24"/>
                  </w:rPr>
                </w:ins>
              </m:ctrlPr>
            </m:e>
            <m:sub>
              <w:ins w:id="1804" w:author="Pisces" w:date="2025-05-21T09:56:00Z">
                <m:r>
                  <m:rPr/>
                  <w:rPr>
                    <w:rFonts w:ascii="Cambria Math" w:hAnsi="Cambria Math" w:cs="Cambria Math"/>
                    <w:sz w:val="24"/>
                  </w:rPr>
                  <m:t>i,elz</m:t>
                </m:r>
              </w:ins>
              <m:ctrlPr>
                <w:ins w:id="1805" w:author="Pisces" w:date="2025-05-21T09:56:00Z">
                  <w:rPr>
                    <w:rFonts w:ascii="Cambria Math" w:hAnsi="Cambria Math" w:cs="Cambria Math"/>
                    <w:i/>
                    <w:sz w:val="24"/>
                  </w:rPr>
                </w:ins>
              </m:ctrlPr>
            </m:sub>
          </m:sSub>
          <w:ins w:id="1806" w:author="Pisces" w:date="2025-05-21T09:56:00Z">
            <m:r>
              <m:rPr/>
              <w:rPr>
                <w:rFonts w:ascii="Cambria Math" w:hAnsi="Cambria Math" w:cs="Cambria Math"/>
                <w:sz w:val="24"/>
              </w:rPr>
              <m:t>(t)∆t+</m:t>
            </m:r>
          </w:ins>
          <m:sSub>
            <m:sSubPr>
              <m:ctrlPr>
                <w:ins w:id="1807" w:author="Pisces" w:date="2025-05-21T09:56:00Z">
                  <w:rPr>
                    <w:rFonts w:ascii="Cambria Math" w:hAnsi="Cambria Math" w:cs="Cambria Math"/>
                    <w:i/>
                    <w:sz w:val="24"/>
                  </w:rPr>
                </w:ins>
              </m:ctrlPr>
            </m:sSubPr>
            <m:e>
              <w:ins w:id="1808" w:author="Pisces" w:date="2025-05-21T09:56:00Z">
                <m:r>
                  <m:rPr/>
                  <w:rPr>
                    <w:rFonts w:ascii="Cambria Math" w:hAnsi="Cambria Math" w:cs="Cambria Math"/>
                    <w:sz w:val="24"/>
                  </w:rPr>
                  <m:t>μ</m:t>
                </m:r>
              </w:ins>
              <m:ctrlPr>
                <w:ins w:id="1809" w:author="Pisces" w:date="2025-05-21T09:56:00Z">
                  <w:rPr>
                    <w:rFonts w:ascii="Cambria Math" w:hAnsi="Cambria Math" w:cs="Cambria Math"/>
                    <w:i/>
                    <w:sz w:val="24"/>
                  </w:rPr>
                </w:ins>
              </m:ctrlPr>
            </m:e>
            <m:sub>
              <w:ins w:id="1810" w:author="Pisces" w:date="2025-05-21T09:56:00Z">
                <m:r>
                  <m:rPr/>
                  <w:rPr>
                    <w:rFonts w:ascii="Cambria Math" w:hAnsi="Cambria Math" w:cs="Cambria Math"/>
                    <w:sz w:val="24"/>
                  </w:rPr>
                  <m:t>L_H</m:t>
                </m:r>
              </w:ins>
              <m:ctrlPr>
                <w:ins w:id="1811" w:author="Pisces" w:date="2025-05-21T09:56:00Z">
                  <w:rPr>
                    <w:rFonts w:ascii="Cambria Math" w:hAnsi="Cambria Math" w:cs="Cambria Math"/>
                    <w:i/>
                    <w:sz w:val="24"/>
                  </w:rPr>
                </w:ins>
              </m:ctrlPr>
            </m:sub>
          </m:sSub>
          <m:sSub>
            <m:sSubPr>
              <m:ctrlPr>
                <w:ins w:id="1812" w:author="Pisces" w:date="2025-05-21T09:56:00Z">
                  <w:rPr>
                    <w:rFonts w:ascii="Cambria Math" w:hAnsi="Cambria Math" w:cs="Cambria Math"/>
                    <w:i/>
                    <w:sz w:val="24"/>
                  </w:rPr>
                </w:ins>
              </m:ctrlPr>
            </m:sSubPr>
            <m:e>
              <w:ins w:id="1813" w:author="Pisces" w:date="2025-05-21T09:56:00Z">
                <m:r>
                  <m:rPr/>
                  <w:rPr>
                    <w:rFonts w:ascii="Cambria Math" w:hAnsi="Cambria Math" w:cs="Cambria Math"/>
                    <w:sz w:val="24"/>
                  </w:rPr>
                  <m:t>cop</m:t>
                </m:r>
              </w:ins>
              <m:ctrlPr>
                <w:ins w:id="1814" w:author="Pisces" w:date="2025-05-21T09:56:00Z">
                  <w:rPr>
                    <w:rFonts w:ascii="Cambria Math" w:hAnsi="Cambria Math" w:cs="Cambria Math"/>
                    <w:i/>
                    <w:sz w:val="24"/>
                  </w:rPr>
                </w:ins>
              </m:ctrlPr>
            </m:e>
            <m:sub>
              <w:ins w:id="1815" w:author="Pisces" w:date="2025-05-21T09:56:00Z">
                <m:r>
                  <m:rPr/>
                  <w:rPr>
                    <w:rFonts w:ascii="Cambria Math" w:hAnsi="Cambria Math" w:cs="Cambria Math"/>
                    <w:sz w:val="24"/>
                  </w:rPr>
                  <m:t>eb</m:t>
                </m:r>
              </w:ins>
              <m:ctrlPr>
                <w:ins w:id="1816" w:author="Pisces" w:date="2025-05-21T09:56:00Z">
                  <w:rPr>
                    <w:rFonts w:ascii="Cambria Math" w:hAnsi="Cambria Math" w:cs="Cambria Math"/>
                    <w:i/>
                    <w:sz w:val="24"/>
                  </w:rPr>
                </w:ins>
              </m:ctrlPr>
            </m:sub>
          </m:sSub>
          <w:ins w:id="1817" w:author="Pisces" w:date="2025-05-21T09:56:00Z">
            <m:r>
              <m:rPr/>
              <w:rPr>
                <w:rFonts w:ascii="Cambria Math" w:hAnsi="Cambria Math" w:cs="Cambria Math"/>
                <w:sz w:val="24"/>
              </w:rPr>
              <m:t>3.6</m:t>
            </m:r>
          </w:ins>
          <m:sSub>
            <m:sSubPr>
              <m:ctrlPr>
                <w:ins w:id="1818" w:author="Pisces" w:date="2025-05-21T09:56:00Z">
                  <w:rPr>
                    <w:rFonts w:ascii="Cambria Math" w:hAnsi="Cambria Math" w:cs="Cambria Math"/>
                    <w:i/>
                    <w:sz w:val="24"/>
                  </w:rPr>
                </w:ins>
              </m:ctrlPr>
            </m:sSubPr>
            <m:e>
              <w:ins w:id="1819" w:author="Pisces" w:date="2025-05-21T09:56:00Z">
                <m:r>
                  <m:rPr/>
                  <w:rPr>
                    <w:rFonts w:ascii="Cambria Math" w:hAnsi="Cambria Math" w:cs="Cambria Math"/>
                    <w:sz w:val="24"/>
                  </w:rPr>
                  <m:t>P</m:t>
                </m:r>
              </w:ins>
              <m:ctrlPr>
                <w:ins w:id="1820" w:author="Pisces" w:date="2025-05-21T09:56:00Z">
                  <w:rPr>
                    <w:rFonts w:ascii="Cambria Math" w:hAnsi="Cambria Math" w:cs="Cambria Math"/>
                    <w:i/>
                    <w:sz w:val="24"/>
                  </w:rPr>
                </w:ins>
              </m:ctrlPr>
            </m:e>
            <m:sub>
              <w:ins w:id="1821" w:author="Pisces" w:date="2025-05-21T09:56:00Z">
                <m:r>
                  <m:rPr/>
                  <w:rPr>
                    <w:rFonts w:ascii="Cambria Math" w:hAnsi="Cambria Math" w:cs="Cambria Math"/>
                    <w:sz w:val="24"/>
                  </w:rPr>
                  <m:t>i,eb</m:t>
                </m:r>
              </w:ins>
              <m:ctrlPr>
                <w:ins w:id="1822" w:author="Pisces" w:date="2025-05-21T09:56:00Z">
                  <w:rPr>
                    <w:rFonts w:ascii="Cambria Math" w:hAnsi="Cambria Math" w:cs="Cambria Math"/>
                    <w:i/>
                    <w:sz w:val="24"/>
                  </w:rPr>
                </w:ins>
              </m:ctrlPr>
            </m:sub>
          </m:sSub>
          <w:ins w:id="1823" w:author="Pisces" w:date="2025-05-21T09:56:00Z">
            <m:r>
              <m:rPr/>
              <w:rPr>
                <w:rFonts w:ascii="Cambria Math" w:hAnsi="Cambria Math" w:cs="Cambria Math"/>
                <w:sz w:val="24"/>
              </w:rPr>
              <m:t>(t)∆t−3.6</m:t>
            </m:r>
          </w:ins>
          <m:sSub>
            <m:sSubPr>
              <m:ctrlPr>
                <w:ins w:id="1824" w:author="Pisces" w:date="2025-05-21T09:56:00Z">
                  <w:rPr>
                    <w:rFonts w:ascii="Cambria Math" w:hAnsi="Cambria Math" w:cs="Cambria Math"/>
                    <w:i/>
                    <w:sz w:val="24"/>
                  </w:rPr>
                </w:ins>
              </m:ctrlPr>
            </m:sSubPr>
            <m:e>
              <w:ins w:id="1825" w:author="Pisces" w:date="2025-05-21T09:56:00Z">
                <m:r>
                  <m:rPr/>
                  <w:rPr>
                    <w:rFonts w:ascii="Cambria Math" w:hAnsi="Cambria Math" w:cs="Cambria Math"/>
                    <w:sz w:val="24"/>
                  </w:rPr>
                  <m:t>H</m:t>
                </m:r>
              </w:ins>
              <m:ctrlPr>
                <w:ins w:id="1826" w:author="Pisces" w:date="2025-05-21T09:56:00Z">
                  <w:rPr>
                    <w:rFonts w:ascii="Cambria Math" w:hAnsi="Cambria Math" w:cs="Cambria Math"/>
                    <w:i/>
                    <w:sz w:val="24"/>
                  </w:rPr>
                </w:ins>
              </m:ctrlPr>
            </m:e>
            <m:sub>
              <w:ins w:id="1827" w:author="Pisces" w:date="2025-05-21T09:56:00Z">
                <m:r>
                  <m:rPr/>
                  <w:rPr>
                    <w:rFonts w:ascii="Cambria Math" w:hAnsi="Cambria Math" w:cs="Cambria Math"/>
                    <w:sz w:val="24"/>
                  </w:rPr>
                  <m:t>i,load</m:t>
                </m:r>
              </w:ins>
              <m:ctrlPr>
                <w:ins w:id="1828" w:author="Pisces" w:date="2025-05-21T09:56:00Z">
                  <w:rPr>
                    <w:rFonts w:ascii="Cambria Math" w:hAnsi="Cambria Math" w:cs="Cambria Math"/>
                    <w:i/>
                    <w:sz w:val="24"/>
                  </w:rPr>
                </w:ins>
              </m:ctrlPr>
            </m:sub>
          </m:sSub>
          <w:ins w:id="1829" w:author="Pisces" w:date="2025-05-21T09:56:00Z">
            <m:r>
              <m:rPr/>
              <w:rPr>
                <w:rFonts w:ascii="Cambria Math" w:hAnsi="Cambria Math" w:cs="Cambria Math"/>
                <w:sz w:val="24"/>
              </w:rPr>
              <m:t>(t)∆t</m:t>
            </m:r>
          </w:ins>
          <w:ins w:id="1830" w:author="Pisces" w:date="2025-05-21T09:56:00Z">
            <m:r>
              <m:rPr/>
              <w:rPr>
                <w:rFonts w:hint="eastAsia" w:ascii="Cambria Math" w:hAnsi="Cambria Math" w:cs="Cambria Math"/>
                <w:sz w:val="24"/>
              </w:rPr>
              <m:t>≤</m:t>
            </m:r>
          </w:ins>
          <m:sSub>
            <m:sSubPr>
              <m:ctrlPr>
                <w:ins w:id="1831" w:author="Pisces" w:date="2025-05-21T09:56:00Z">
                  <w:rPr>
                    <w:rFonts w:ascii="Cambria Math" w:hAnsi="Cambria Math" w:cs="Cambria Math"/>
                    <w:i/>
                    <w:sz w:val="24"/>
                  </w:rPr>
                </w:ins>
              </m:ctrlPr>
            </m:sSubPr>
            <m:e>
              <w:ins w:id="1832" w:author="Pisces" w:date="2025-05-21T09:56:00Z">
                <m:r>
                  <m:rPr/>
                  <w:rPr>
                    <w:rFonts w:ascii="Cambria Math" w:hAnsi="Cambria Math" w:cs="Cambria Math"/>
                    <w:sz w:val="24"/>
                  </w:rPr>
                  <m:t>E</m:t>
                </m:r>
              </w:ins>
              <m:ctrlPr>
                <w:ins w:id="1833" w:author="Pisces" w:date="2025-05-21T09:56:00Z">
                  <w:rPr>
                    <w:rFonts w:ascii="Cambria Math" w:hAnsi="Cambria Math" w:cs="Cambria Math"/>
                    <w:i/>
                    <w:sz w:val="24"/>
                  </w:rPr>
                </w:ins>
              </m:ctrlPr>
            </m:e>
            <m:sub>
              <w:ins w:id="1834" w:author="Pisces" w:date="2025-05-21T09:56:00Z">
                <m:r>
                  <m:rPr/>
                  <w:rPr>
                    <w:rFonts w:ascii="Cambria Math" w:hAnsi="Cambria Math" w:cs="Cambria Math"/>
                    <w:sz w:val="24"/>
                  </w:rPr>
                  <m:t>H,max</m:t>
                </m:r>
              </w:ins>
              <m:ctrlPr>
                <w:ins w:id="1835" w:author="Pisces" w:date="2025-05-21T09:56:00Z">
                  <w:rPr>
                    <w:rFonts w:ascii="Cambria Math" w:hAnsi="Cambria Math" w:cs="Cambria Math"/>
                    <w:i/>
                    <w:sz w:val="24"/>
                  </w:rPr>
                </w:ins>
              </m:ctrlPr>
            </m:sub>
          </m:sSub>
        </m:oMath>
      </m:oMathPara>
    </w:p>
    <w:p w14:paraId="33175ADE">
      <w:pPr>
        <w:spacing w:line="360" w:lineRule="auto"/>
        <w:rPr>
          <w:ins w:id="1836" w:author="Pisces" w:date="2025-05-21T09:56:00Z"/>
          <w:rFonts w:hAnsi="Cambria Math" w:cs="Cambria Math"/>
          <w:sz w:val="24"/>
        </w:rPr>
      </w:pPr>
      <w:ins w:id="1837" w:author="Pisces" w:date="2025-05-21T09:56:00Z">
        <w:r>
          <w:rPr>
            <w:rFonts w:hint="eastAsia" w:hAnsi="Cambria Math" w:cs="Cambria Math"/>
            <w:sz w:val="24"/>
          </w:rPr>
          <w:t>其中</w:t>
        </w:r>
      </w:ins>
      <m:oMath>
        <m:sSub>
          <m:sSubPr>
            <m:ctrlPr>
              <w:ins w:id="1838" w:author="Pisces" w:date="2025-05-21T09:56:00Z">
                <w:rPr>
                  <w:rFonts w:hint="eastAsia" w:ascii="Cambria Math" w:hAnsi="Cambria Math" w:cs="Cambria Math"/>
                  <w:i/>
                  <w:sz w:val="24"/>
                </w:rPr>
              </w:ins>
            </m:ctrlPr>
          </m:sSubPr>
          <m:e>
            <w:ins w:id="1839" w:author="Pisces" w:date="2025-05-21T09:56:00Z">
              <m:r>
                <m:rPr/>
                <w:rPr>
                  <w:rFonts w:ascii="Cambria Math" w:hAnsi="Cambria Math" w:cs="Cambria Math"/>
                  <w:sz w:val="24"/>
                </w:rPr>
                <m:t>E</m:t>
              </m:r>
            </w:ins>
            <m:ctrlPr>
              <w:ins w:id="1840" w:author="Pisces" w:date="2025-05-21T09:56:00Z">
                <w:rPr>
                  <w:rFonts w:hint="eastAsia" w:ascii="Cambria Math" w:hAnsi="Cambria Math" w:cs="Cambria Math"/>
                  <w:i/>
                  <w:sz w:val="24"/>
                </w:rPr>
              </w:ins>
            </m:ctrlPr>
          </m:e>
          <m:sub>
            <w:ins w:id="1841" w:author="Pisces" w:date="2025-05-21T09:56:00Z">
              <m:r>
                <m:rPr/>
                <w:rPr>
                  <w:rFonts w:ascii="Cambria Math" w:hAnsi="Cambria Math" w:cs="Cambria Math"/>
                  <w:sz w:val="24"/>
                </w:rPr>
                <m:t>H</m:t>
              </m:r>
            </w:ins>
            <m:ctrlPr>
              <w:ins w:id="1842" w:author="Pisces" w:date="2025-05-21T09:56:00Z">
                <w:rPr>
                  <w:rFonts w:hint="eastAsia" w:ascii="Cambria Math" w:hAnsi="Cambria Math" w:cs="Cambria Math"/>
                  <w:i/>
                  <w:sz w:val="24"/>
                </w:rPr>
              </w:ins>
            </m:ctrlPr>
          </m:sub>
        </m:sSub>
        <w:ins w:id="1843" w:author="Pisces" w:date="2025-05-21T09:56:00Z">
          <m:r>
            <m:rPr/>
            <w:rPr>
              <w:rFonts w:ascii="Cambria Math" w:hAnsi="Cambria Math" w:cs="Cambria Math"/>
              <w:sz w:val="24"/>
            </w:rPr>
            <m:t>(t)</m:t>
          </m:r>
        </w:ins>
      </m:oMath>
      <w:ins w:id="1844" w:author="Pisces" w:date="2025-05-21T09:56:00Z">
        <w:r>
          <w:rPr>
            <w:rFonts w:hint="eastAsia" w:hAnsi="Cambria Math" w:cs="Cambria Math"/>
            <w:sz w:val="24"/>
          </w:rPr>
          <w:t>为t时段储热罐的储热量；</w:t>
        </w:r>
      </w:ins>
      <m:oMath>
        <m:sSub>
          <m:sSubPr>
            <m:ctrlPr>
              <w:ins w:id="1845" w:author="Pisces" w:date="2025-05-21T09:56:00Z">
                <w:rPr>
                  <w:rFonts w:ascii="Cambria Math" w:hAnsi="Cambria Math" w:cs="Cambria Math"/>
                  <w:i/>
                  <w:sz w:val="24"/>
                </w:rPr>
              </w:ins>
            </m:ctrlPr>
          </m:sSubPr>
          <m:e>
            <w:ins w:id="1846" w:author="Pisces" w:date="2025-05-21T09:56:00Z">
              <m:r>
                <m:rPr/>
                <w:rPr>
                  <w:rFonts w:ascii="Cambria Math" w:hAnsi="Cambria Math" w:cs="Cambria Math"/>
                  <w:sz w:val="24"/>
                </w:rPr>
                <m:t>E</m:t>
              </m:r>
            </w:ins>
            <m:ctrlPr>
              <w:ins w:id="1847" w:author="Pisces" w:date="2025-05-21T09:56:00Z">
                <w:rPr>
                  <w:rFonts w:ascii="Cambria Math" w:hAnsi="Cambria Math" w:cs="Cambria Math"/>
                  <w:i/>
                  <w:sz w:val="24"/>
                </w:rPr>
              </w:ins>
            </m:ctrlPr>
          </m:e>
          <m:sub>
            <w:ins w:id="1848" w:author="Pisces" w:date="2025-05-21T09:56:00Z">
              <m:r>
                <m:rPr/>
                <w:rPr>
                  <w:rFonts w:ascii="Cambria Math" w:hAnsi="Cambria Math" w:cs="Cambria Math"/>
                  <w:sz w:val="24"/>
                </w:rPr>
                <m:t>H,min</m:t>
              </m:r>
            </w:ins>
            <m:ctrlPr>
              <w:ins w:id="1849" w:author="Pisces" w:date="2025-05-21T09:56:00Z">
                <w:rPr>
                  <w:rFonts w:ascii="Cambria Math" w:hAnsi="Cambria Math" w:cs="Cambria Math"/>
                  <w:i/>
                  <w:sz w:val="24"/>
                </w:rPr>
              </w:ins>
            </m:ctrlPr>
          </m:sub>
        </m:sSub>
      </m:oMath>
      <w:ins w:id="1850" w:author="Pisces" w:date="2025-05-21T09:56:00Z">
        <w:r>
          <w:rPr>
            <w:rFonts w:hint="eastAsia" w:hAnsi="Cambria Math" w:cs="Cambria Math"/>
            <w:sz w:val="24"/>
          </w:rPr>
          <w:t>，</w:t>
        </w:r>
      </w:ins>
      <m:oMath>
        <m:sSub>
          <m:sSubPr>
            <m:ctrlPr>
              <w:ins w:id="1851" w:author="Pisces" w:date="2025-05-21T09:56:00Z">
                <w:rPr>
                  <w:rFonts w:ascii="Cambria Math" w:hAnsi="Cambria Math" w:cs="Cambria Math"/>
                  <w:i/>
                  <w:sz w:val="24"/>
                </w:rPr>
              </w:ins>
            </m:ctrlPr>
          </m:sSubPr>
          <m:e>
            <w:ins w:id="1852" w:author="Pisces" w:date="2025-05-21T09:56:00Z">
              <m:r>
                <m:rPr/>
                <w:rPr>
                  <w:rFonts w:ascii="Cambria Math" w:hAnsi="Cambria Math" w:cs="Cambria Math"/>
                  <w:sz w:val="24"/>
                </w:rPr>
                <m:t>E</m:t>
              </m:r>
            </w:ins>
            <m:ctrlPr>
              <w:ins w:id="1853" w:author="Pisces" w:date="2025-05-21T09:56:00Z">
                <w:rPr>
                  <w:rFonts w:ascii="Cambria Math" w:hAnsi="Cambria Math" w:cs="Cambria Math"/>
                  <w:i/>
                  <w:sz w:val="24"/>
                </w:rPr>
              </w:ins>
            </m:ctrlPr>
          </m:e>
          <m:sub>
            <w:ins w:id="1854" w:author="Pisces" w:date="2025-05-21T09:56:00Z">
              <m:r>
                <m:rPr/>
                <w:rPr>
                  <w:rFonts w:ascii="Cambria Math" w:hAnsi="Cambria Math" w:cs="Cambria Math"/>
                  <w:sz w:val="24"/>
                </w:rPr>
                <m:t>H,max</m:t>
              </m:r>
            </w:ins>
            <m:ctrlPr>
              <w:ins w:id="1855" w:author="Pisces" w:date="2025-05-21T09:56:00Z">
                <w:rPr>
                  <w:rFonts w:ascii="Cambria Math" w:hAnsi="Cambria Math" w:cs="Cambria Math"/>
                  <w:i/>
                  <w:sz w:val="24"/>
                </w:rPr>
              </w:ins>
            </m:ctrlPr>
          </m:sub>
        </m:sSub>
      </m:oMath>
      <w:ins w:id="1856" w:author="Pisces" w:date="2025-05-21T09:56:00Z">
        <w:r>
          <w:rPr>
            <w:rFonts w:hint="eastAsia" w:hAnsi="Cambria Math" w:cs="Cambria Math"/>
            <w:sz w:val="24"/>
          </w:rPr>
          <w:t>为储热量的下上限；</w:t>
        </w:r>
      </w:ins>
      <m:oMath>
        <m:sSub>
          <m:sSubPr>
            <m:ctrlPr>
              <w:ins w:id="1857" w:author="Pisces" w:date="2025-05-21T09:56:00Z">
                <w:rPr>
                  <w:rFonts w:ascii="Cambria Math" w:hAnsi="Cambria Math" w:cs="Cambria Math"/>
                  <w:i/>
                  <w:sz w:val="24"/>
                </w:rPr>
              </w:ins>
            </m:ctrlPr>
          </m:sSubPr>
          <m:e>
            <w:ins w:id="1858" w:author="Pisces" w:date="2025-05-21T09:56:00Z">
              <m:r>
                <m:rPr/>
                <w:rPr>
                  <w:rFonts w:ascii="Cambria Math" w:hAnsi="Cambria Math" w:cs="Cambria Math"/>
                  <w:sz w:val="24"/>
                </w:rPr>
                <m:t>μ</m:t>
              </m:r>
            </w:ins>
            <m:ctrlPr>
              <w:ins w:id="1859" w:author="Pisces" w:date="2025-05-21T09:56:00Z">
                <w:rPr>
                  <w:rFonts w:ascii="Cambria Math" w:hAnsi="Cambria Math" w:cs="Cambria Math"/>
                  <w:i/>
                  <w:sz w:val="24"/>
                </w:rPr>
              </w:ins>
            </m:ctrlPr>
          </m:e>
          <m:sub>
            <w:ins w:id="1860" w:author="Pisces" w:date="2025-05-21T09:56:00Z">
              <m:r>
                <m:rPr/>
                <w:rPr>
                  <w:rFonts w:ascii="Cambria Math" w:hAnsi="Cambria Math" w:cs="Cambria Math"/>
                  <w:sz w:val="24"/>
                </w:rPr>
                <m:t>L_H</m:t>
              </m:r>
            </w:ins>
            <m:ctrlPr>
              <w:ins w:id="1861" w:author="Pisces" w:date="2025-05-21T09:56:00Z">
                <w:rPr>
                  <w:rFonts w:ascii="Cambria Math" w:hAnsi="Cambria Math" w:cs="Cambria Math"/>
                  <w:i/>
                  <w:sz w:val="24"/>
                </w:rPr>
              </w:ins>
            </m:ctrlPr>
          </m:sub>
        </m:sSub>
      </m:oMath>
      <w:ins w:id="1862" w:author="Pisces" w:date="2025-05-21T09:56:00Z">
        <w:r>
          <w:rPr>
            <w:rFonts w:hint="eastAsia" w:hAnsi="Cambria Math" w:cs="Cambria Math"/>
            <w:sz w:val="24"/>
          </w:rPr>
          <w:t>为传热效率。</w:t>
        </w:r>
      </w:ins>
    </w:p>
    <w:p w14:paraId="4CAE0E4C">
      <w:pPr>
        <w:numPr>
          <w:ilvl w:val="0"/>
          <w:numId w:val="8"/>
        </w:numPr>
        <w:spacing w:line="360" w:lineRule="auto"/>
        <w:ind w:firstLine="480" w:firstLineChars="200"/>
        <w:rPr>
          <w:ins w:id="1863" w:author="Pisces" w:date="2025-05-21T09:56:00Z"/>
          <w:rFonts w:hint="eastAsia" w:asciiTheme="minorEastAsia" w:hAnsiTheme="minorEastAsia" w:cstheme="minorEastAsia"/>
          <w:sz w:val="24"/>
        </w:rPr>
      </w:pPr>
      <w:ins w:id="1864" w:author="Pisces" w:date="2025-05-21T09:56:00Z">
        <w:r>
          <w:rPr>
            <w:rFonts w:hint="eastAsia" w:asciiTheme="minorEastAsia" w:hAnsiTheme="minorEastAsia" w:cstheme="minorEastAsia"/>
            <w:sz w:val="24"/>
          </w:rPr>
          <w:t>下层约束</w:t>
        </w:r>
      </w:ins>
    </w:p>
    <w:p w14:paraId="4E0EFEC0">
      <w:pPr>
        <w:numPr>
          <w:ilvl w:val="255"/>
          <w:numId w:val="0"/>
        </w:numPr>
        <w:spacing w:line="360" w:lineRule="auto"/>
        <w:ind w:firstLine="480" w:firstLineChars="200"/>
        <w:rPr>
          <w:ins w:id="1865" w:author="Pisces" w:date="2025-05-21T09:56:00Z"/>
          <w:rFonts w:hint="eastAsia" w:asciiTheme="minorEastAsia" w:hAnsiTheme="minorEastAsia" w:cstheme="minorEastAsia"/>
          <w:sz w:val="24"/>
        </w:rPr>
      </w:pPr>
      <w:ins w:id="1866" w:author="Pisces" w:date="2025-05-21T09:56:00Z">
        <w:r>
          <w:rPr>
            <w:rFonts w:asciiTheme="minorEastAsia" w:hAnsiTheme="minorEastAsia" w:cstheme="minorEastAsia"/>
            <w:sz w:val="24"/>
          </w:rPr>
          <w:t>除了各运行设备出力的上下限、园区向电网售电功率的的上下限以及电网购电功率的上下限，还包括</w:t>
        </w:r>
      </w:ins>
    </w:p>
    <w:p w14:paraId="5C6EDC70">
      <w:pPr>
        <w:spacing w:line="360" w:lineRule="auto"/>
        <w:ind w:firstLine="480" w:firstLineChars="200"/>
        <w:rPr>
          <w:ins w:id="1867" w:author="Pisces" w:date="2025-05-21T09:56:00Z"/>
          <w:rFonts w:hAnsi="Cambria Math" w:cs="Cambria Math"/>
          <w:sz w:val="24"/>
        </w:rPr>
      </w:pPr>
      <w:ins w:id="1868" w:author="Pisces" w:date="2025-05-21T09:56:00Z">
        <w:r>
          <w:rPr>
            <w:rFonts w:hint="eastAsia" w:hAnsi="Cambria Math" w:cs="Cambria Math"/>
            <w:sz w:val="24"/>
          </w:rPr>
          <w:t>电功率平衡</w:t>
        </w:r>
      </w:ins>
    </w:p>
    <w:p w14:paraId="48418F6F">
      <w:pPr>
        <w:spacing w:line="360" w:lineRule="auto"/>
        <w:ind w:firstLine="480" w:firstLineChars="200"/>
        <w:rPr>
          <w:ins w:id="1869" w:author="Pisces" w:date="2025-05-21T09:56:00Z"/>
          <w:rFonts w:hAnsi="Cambria Math" w:cs="Cambria Math"/>
          <w:sz w:val="24"/>
        </w:rPr>
      </w:pPr>
      <m:oMathPara>
        <m:oMath>
          <m:sSub>
            <m:sSubPr>
              <m:ctrlPr>
                <w:ins w:id="1870" w:author="Pisces" w:date="2025-05-21T09:56:00Z">
                  <w:rPr>
                    <w:rFonts w:ascii="Cambria Math" w:hAnsi="Cambria Math" w:cs="Cambria Math"/>
                    <w:i/>
                    <w:sz w:val="24"/>
                  </w:rPr>
                </w:ins>
              </m:ctrlPr>
            </m:sSubPr>
            <m:e>
              <w:ins w:id="1871" w:author="Pisces" w:date="2025-05-21T09:56:00Z">
                <m:r>
                  <m:rPr/>
                  <w:rPr>
                    <w:rFonts w:ascii="Cambria Math" w:hAnsi="Cambria Math" w:cs="Cambria Math"/>
                    <w:sz w:val="24"/>
                  </w:rPr>
                  <m:t>P</m:t>
                </m:r>
              </w:ins>
              <m:ctrlPr>
                <w:ins w:id="1872" w:author="Pisces" w:date="2025-05-21T09:56:00Z">
                  <w:rPr>
                    <w:rFonts w:ascii="Cambria Math" w:hAnsi="Cambria Math" w:cs="Cambria Math"/>
                    <w:i/>
                    <w:sz w:val="24"/>
                  </w:rPr>
                </w:ins>
              </m:ctrlPr>
            </m:e>
            <m:sub>
              <w:ins w:id="1873" w:author="Pisces" w:date="2025-05-21T09:56:00Z">
                <m:r>
                  <m:rPr/>
                  <w:rPr>
                    <w:rFonts w:ascii="Cambria Math" w:hAnsi="Cambria Math" w:cs="Cambria Math"/>
                    <w:sz w:val="24"/>
                  </w:rPr>
                  <m:t>i,rem</m:t>
                </m:r>
              </w:ins>
              <m:ctrlPr>
                <w:ins w:id="1874" w:author="Pisces" w:date="2025-05-21T09:56:00Z">
                  <w:rPr>
                    <w:rFonts w:ascii="Cambria Math" w:hAnsi="Cambria Math" w:cs="Cambria Math"/>
                    <w:i/>
                    <w:sz w:val="24"/>
                  </w:rPr>
                </w:ins>
              </m:ctrlPr>
            </m:sub>
          </m:sSub>
          <w:ins w:id="1875" w:author="Pisces" w:date="2025-05-21T09:56:00Z">
            <m:r>
              <m:rPr/>
              <w:rPr>
                <w:rFonts w:ascii="Cambria Math" w:hAnsi="Cambria Math" w:cs="Cambria Math"/>
                <w:sz w:val="24"/>
              </w:rPr>
              <m:t>(t)=−</m:t>
            </m:r>
          </w:ins>
          <m:sSub>
            <m:sSubPr>
              <m:ctrlPr>
                <w:ins w:id="1876" w:author="Pisces" w:date="2025-05-21T09:56:00Z">
                  <w:rPr>
                    <w:rFonts w:ascii="Cambria Math" w:hAnsi="Cambria Math" w:cs="Cambria Math"/>
                    <w:i/>
                    <w:sz w:val="24"/>
                  </w:rPr>
                </w:ins>
              </m:ctrlPr>
            </m:sSubPr>
            <m:e>
              <w:ins w:id="1877" w:author="Pisces" w:date="2025-05-21T09:56:00Z">
                <m:r>
                  <m:rPr/>
                  <w:rPr>
                    <w:rFonts w:ascii="Cambria Math" w:hAnsi="Cambria Math" w:cs="Cambria Math"/>
                    <w:sz w:val="24"/>
                  </w:rPr>
                  <m:t>P</m:t>
                </m:r>
              </w:ins>
              <m:ctrlPr>
                <w:ins w:id="1878" w:author="Pisces" w:date="2025-05-21T09:56:00Z">
                  <w:rPr>
                    <w:rFonts w:ascii="Cambria Math" w:hAnsi="Cambria Math" w:cs="Cambria Math"/>
                    <w:i/>
                    <w:sz w:val="24"/>
                  </w:rPr>
                </w:ins>
              </m:ctrlPr>
            </m:e>
            <m:sub>
              <w:ins w:id="1879" w:author="Pisces" w:date="2025-05-21T09:56:00Z">
                <m:r>
                  <m:rPr/>
                  <w:rPr>
                    <w:rFonts w:ascii="Cambria Math" w:hAnsi="Cambria Math" w:cs="Cambria Math"/>
                    <w:sz w:val="24"/>
                  </w:rPr>
                  <m:t>i,grid_b</m:t>
                </m:r>
              </w:ins>
              <m:ctrlPr>
                <w:ins w:id="1880" w:author="Pisces" w:date="2025-05-21T09:56:00Z">
                  <w:rPr>
                    <w:rFonts w:ascii="Cambria Math" w:hAnsi="Cambria Math" w:cs="Cambria Math"/>
                    <w:i/>
                    <w:sz w:val="24"/>
                  </w:rPr>
                </w:ins>
              </m:ctrlPr>
            </m:sub>
          </m:sSub>
          <w:ins w:id="1881" w:author="Pisces" w:date="2025-05-21T09:56:00Z">
            <m:r>
              <m:rPr/>
              <w:rPr>
                <w:rFonts w:ascii="Cambria Math" w:hAnsi="Cambria Math" w:cs="Cambria Math"/>
                <w:sz w:val="24"/>
              </w:rPr>
              <m:t>(t)+</m:t>
            </m:r>
          </w:ins>
          <m:sSub>
            <m:sSubPr>
              <m:ctrlPr>
                <w:ins w:id="1882" w:author="Pisces" w:date="2025-05-21T09:56:00Z">
                  <w:rPr>
                    <w:rFonts w:ascii="Cambria Math" w:hAnsi="Cambria Math" w:cs="Cambria Math"/>
                    <w:i/>
                    <w:sz w:val="24"/>
                  </w:rPr>
                </w:ins>
              </m:ctrlPr>
            </m:sSubPr>
            <m:e>
              <w:ins w:id="1883" w:author="Pisces" w:date="2025-05-21T09:56:00Z">
                <m:r>
                  <m:rPr/>
                  <w:rPr>
                    <w:rFonts w:ascii="Cambria Math" w:hAnsi="Cambria Math" w:cs="Cambria Math"/>
                    <w:sz w:val="24"/>
                  </w:rPr>
                  <m:t>P</m:t>
                </m:r>
              </w:ins>
              <m:ctrlPr>
                <w:ins w:id="1884" w:author="Pisces" w:date="2025-05-21T09:56:00Z">
                  <w:rPr>
                    <w:rFonts w:ascii="Cambria Math" w:hAnsi="Cambria Math" w:cs="Cambria Math"/>
                    <w:i/>
                    <w:sz w:val="24"/>
                  </w:rPr>
                </w:ins>
              </m:ctrlPr>
            </m:e>
            <m:sub>
              <w:ins w:id="1885" w:author="Pisces" w:date="2025-05-21T09:56:00Z">
                <m:r>
                  <m:rPr/>
                  <w:rPr>
                    <w:rFonts w:ascii="Cambria Math" w:hAnsi="Cambria Math" w:cs="Cambria Math"/>
                    <w:sz w:val="24"/>
                  </w:rPr>
                  <m:t>i,grid_s</m:t>
                </m:r>
              </w:ins>
              <m:ctrlPr>
                <w:ins w:id="1886" w:author="Pisces" w:date="2025-05-21T09:56:00Z">
                  <w:rPr>
                    <w:rFonts w:ascii="Cambria Math" w:hAnsi="Cambria Math" w:cs="Cambria Math"/>
                    <w:i/>
                    <w:sz w:val="24"/>
                  </w:rPr>
                </w:ins>
              </m:ctrlPr>
            </m:sub>
          </m:sSub>
          <w:ins w:id="1887" w:author="Pisces" w:date="2025-05-21T09:56:00Z">
            <m:r>
              <m:rPr/>
              <w:rPr>
                <w:rFonts w:ascii="Cambria Math" w:hAnsi="Cambria Math" w:cs="Cambria Math"/>
                <w:sz w:val="24"/>
              </w:rPr>
              <m:t>(t)+</m:t>
            </m:r>
          </w:ins>
          <m:sSub>
            <m:sSubPr>
              <m:ctrlPr>
                <w:ins w:id="1888" w:author="Pisces" w:date="2025-05-21T09:56:00Z">
                  <w:rPr>
                    <w:rFonts w:ascii="Cambria Math" w:hAnsi="Cambria Math" w:cs="Cambria Math"/>
                    <w:i/>
                    <w:sz w:val="24"/>
                  </w:rPr>
                </w:ins>
              </m:ctrlPr>
            </m:sSubPr>
            <m:e>
              <w:ins w:id="1889" w:author="Pisces" w:date="2025-05-21T09:56:00Z">
                <m:r>
                  <m:rPr/>
                  <w:rPr>
                    <w:rFonts w:ascii="Cambria Math" w:hAnsi="Cambria Math" w:cs="Cambria Math"/>
                    <w:sz w:val="24"/>
                  </w:rPr>
                  <m:t>P</m:t>
                </m:r>
              </w:ins>
              <m:ctrlPr>
                <w:ins w:id="1890" w:author="Pisces" w:date="2025-05-21T09:56:00Z">
                  <w:rPr>
                    <w:rFonts w:ascii="Cambria Math" w:hAnsi="Cambria Math" w:cs="Cambria Math"/>
                    <w:i/>
                    <w:sz w:val="24"/>
                  </w:rPr>
                </w:ins>
              </m:ctrlPr>
            </m:e>
            <m:sub>
              <w:ins w:id="1891" w:author="Pisces" w:date="2025-05-21T09:56:00Z">
                <m:r>
                  <m:rPr/>
                  <w:rPr>
                    <w:rFonts w:ascii="Cambria Math" w:hAnsi="Cambria Math" w:cs="Cambria Math"/>
                    <w:sz w:val="24"/>
                  </w:rPr>
                  <m:t>i,bat_cℎ</m:t>
                </m:r>
              </w:ins>
              <m:ctrlPr>
                <w:ins w:id="1892" w:author="Pisces" w:date="2025-05-21T09:56:00Z">
                  <w:rPr>
                    <w:rFonts w:ascii="Cambria Math" w:hAnsi="Cambria Math" w:cs="Cambria Math"/>
                    <w:i/>
                    <w:sz w:val="24"/>
                  </w:rPr>
                </w:ins>
              </m:ctrlPr>
            </m:sub>
          </m:sSub>
          <w:ins w:id="1893" w:author="Pisces" w:date="2025-05-21T09:56:00Z">
            <m:r>
              <m:rPr/>
              <w:rPr>
                <w:rFonts w:ascii="Cambria Math" w:hAnsi="Cambria Math" w:cs="Cambria Math"/>
                <w:sz w:val="24"/>
              </w:rPr>
              <m:t>(t)−</m:t>
            </m:r>
          </w:ins>
          <m:sSub>
            <m:sSubPr>
              <m:ctrlPr>
                <w:ins w:id="1894" w:author="Pisces" w:date="2025-05-21T09:56:00Z">
                  <w:rPr>
                    <w:rFonts w:ascii="Cambria Math" w:hAnsi="Cambria Math" w:cs="Cambria Math"/>
                    <w:i/>
                    <w:sz w:val="24"/>
                  </w:rPr>
                </w:ins>
              </m:ctrlPr>
            </m:sSubPr>
            <m:e>
              <w:ins w:id="1895" w:author="Pisces" w:date="2025-05-21T09:56:00Z">
                <m:r>
                  <m:rPr/>
                  <w:rPr>
                    <w:rFonts w:ascii="Cambria Math" w:hAnsi="Cambria Math" w:cs="Cambria Math"/>
                    <w:sz w:val="24"/>
                  </w:rPr>
                  <m:t>P</m:t>
                </m:r>
              </w:ins>
              <m:ctrlPr>
                <w:ins w:id="1896" w:author="Pisces" w:date="2025-05-21T09:56:00Z">
                  <w:rPr>
                    <w:rFonts w:ascii="Cambria Math" w:hAnsi="Cambria Math" w:cs="Cambria Math"/>
                    <w:i/>
                    <w:sz w:val="24"/>
                  </w:rPr>
                </w:ins>
              </m:ctrlPr>
            </m:e>
            <m:sub>
              <w:ins w:id="1897" w:author="Pisces" w:date="2025-05-21T09:56:00Z">
                <m:r>
                  <m:rPr/>
                  <w:rPr>
                    <w:rFonts w:ascii="Cambria Math" w:hAnsi="Cambria Math" w:cs="Cambria Math"/>
                    <w:sz w:val="24"/>
                  </w:rPr>
                  <m:t>i,bat_dis</m:t>
                </m:r>
              </w:ins>
              <m:ctrlPr>
                <w:ins w:id="1898" w:author="Pisces" w:date="2025-05-21T09:56:00Z">
                  <w:rPr>
                    <w:rFonts w:ascii="Cambria Math" w:hAnsi="Cambria Math" w:cs="Cambria Math"/>
                    <w:i/>
                    <w:sz w:val="24"/>
                  </w:rPr>
                </w:ins>
              </m:ctrlPr>
            </m:sub>
          </m:sSub>
          <w:ins w:id="1899" w:author="Pisces" w:date="2025-05-21T09:56:00Z">
            <m:r>
              <m:rPr/>
              <w:rPr>
                <w:rFonts w:ascii="Cambria Math" w:hAnsi="Cambria Math" w:cs="Cambria Math"/>
                <w:sz w:val="24"/>
              </w:rPr>
              <m:t>(t)−</m:t>
            </m:r>
          </w:ins>
          <m:sSub>
            <m:sSubPr>
              <m:ctrlPr>
                <w:ins w:id="1900" w:author="Pisces" w:date="2025-05-21T09:56:00Z">
                  <w:rPr>
                    <w:rFonts w:ascii="Cambria Math" w:hAnsi="Cambria Math" w:cs="Cambria Math"/>
                    <w:i/>
                    <w:sz w:val="24"/>
                  </w:rPr>
                </w:ins>
              </m:ctrlPr>
            </m:sSubPr>
            <m:e>
              <w:ins w:id="1901" w:author="Pisces" w:date="2025-05-21T09:56:00Z">
                <m:r>
                  <m:rPr/>
                  <w:rPr>
                    <w:rFonts w:ascii="Cambria Math" w:hAnsi="Cambria Math" w:cs="Cambria Math"/>
                    <w:sz w:val="24"/>
                  </w:rPr>
                  <m:t>P</m:t>
                </m:r>
              </w:ins>
              <m:ctrlPr>
                <w:ins w:id="1902" w:author="Pisces" w:date="2025-05-21T09:56:00Z">
                  <w:rPr>
                    <w:rFonts w:ascii="Cambria Math" w:hAnsi="Cambria Math" w:cs="Cambria Math"/>
                    <w:i/>
                    <w:sz w:val="24"/>
                  </w:rPr>
                </w:ins>
              </m:ctrlPr>
            </m:e>
            <m:sub>
              <w:ins w:id="1903" w:author="Pisces" w:date="2025-05-21T09:56:00Z">
                <m:r>
                  <m:rPr/>
                  <w:rPr>
                    <w:rFonts w:ascii="Cambria Math" w:hAnsi="Cambria Math" w:cs="Cambria Math"/>
                    <w:sz w:val="24"/>
                  </w:rPr>
                  <m:t>i,fc</m:t>
                </m:r>
              </w:ins>
              <m:ctrlPr>
                <w:ins w:id="1904" w:author="Pisces" w:date="2025-05-21T09:56:00Z">
                  <w:rPr>
                    <w:rFonts w:ascii="Cambria Math" w:hAnsi="Cambria Math" w:cs="Cambria Math"/>
                    <w:i/>
                    <w:sz w:val="24"/>
                  </w:rPr>
                </w:ins>
              </m:ctrlPr>
            </m:sub>
          </m:sSub>
          <w:ins w:id="1905" w:author="Pisces" w:date="2025-05-21T09:56:00Z">
            <m:r>
              <m:rPr/>
              <w:rPr>
                <w:rFonts w:ascii="Cambria Math" w:hAnsi="Cambria Math" w:cs="Cambria Math"/>
                <w:sz w:val="24"/>
              </w:rPr>
              <m:t>(t)+</m:t>
            </m:r>
          </w:ins>
          <m:sSub>
            <m:sSubPr>
              <m:ctrlPr>
                <w:ins w:id="1906" w:author="Pisces" w:date="2025-05-21T09:56:00Z">
                  <w:rPr>
                    <w:rFonts w:ascii="Cambria Math" w:hAnsi="Cambria Math" w:cs="Cambria Math"/>
                    <w:i/>
                    <w:sz w:val="24"/>
                  </w:rPr>
                </w:ins>
              </m:ctrlPr>
            </m:sSubPr>
            <m:e>
              <w:ins w:id="1907" w:author="Pisces" w:date="2025-05-21T09:56:00Z">
                <m:r>
                  <m:rPr/>
                  <w:rPr>
                    <w:rFonts w:ascii="Cambria Math" w:hAnsi="Cambria Math" w:cs="Cambria Math"/>
                    <w:sz w:val="24"/>
                  </w:rPr>
                  <m:t>P</m:t>
                </m:r>
              </w:ins>
              <m:ctrlPr>
                <w:ins w:id="1908" w:author="Pisces" w:date="2025-05-21T09:56:00Z">
                  <w:rPr>
                    <w:rFonts w:ascii="Cambria Math" w:hAnsi="Cambria Math" w:cs="Cambria Math"/>
                    <w:i/>
                    <w:sz w:val="24"/>
                  </w:rPr>
                </w:ins>
              </m:ctrlPr>
            </m:e>
            <m:sub>
              <w:ins w:id="1909" w:author="Pisces" w:date="2025-05-21T09:56:00Z">
                <m:r>
                  <m:rPr/>
                  <w:rPr>
                    <w:rFonts w:ascii="Cambria Math" w:hAnsi="Cambria Math" w:cs="Cambria Math"/>
                    <w:sz w:val="24"/>
                  </w:rPr>
                  <m:t>i,elz</m:t>
                </m:r>
              </w:ins>
              <m:ctrlPr>
                <w:ins w:id="1910" w:author="Pisces" w:date="2025-05-21T09:56:00Z">
                  <w:rPr>
                    <w:rFonts w:ascii="Cambria Math" w:hAnsi="Cambria Math" w:cs="Cambria Math"/>
                    <w:i/>
                    <w:sz w:val="24"/>
                  </w:rPr>
                </w:ins>
              </m:ctrlPr>
            </m:sub>
          </m:sSub>
          <w:ins w:id="1911" w:author="Pisces" w:date="2025-05-21T09:56:00Z">
            <m:r>
              <m:rPr/>
              <w:rPr>
                <w:rFonts w:ascii="Cambria Math" w:hAnsi="Cambria Math" w:cs="Cambria Math"/>
                <w:sz w:val="24"/>
              </w:rPr>
              <m:t>(t)+</m:t>
            </m:r>
          </w:ins>
          <m:sSub>
            <m:sSubPr>
              <m:ctrlPr>
                <w:ins w:id="1912" w:author="Pisces" w:date="2025-05-21T09:56:00Z">
                  <w:rPr>
                    <w:rFonts w:ascii="Cambria Math" w:hAnsi="Cambria Math" w:cs="Cambria Math"/>
                    <w:i/>
                    <w:sz w:val="24"/>
                  </w:rPr>
                </w:ins>
              </m:ctrlPr>
            </m:sSubPr>
            <m:e>
              <w:ins w:id="1913" w:author="Pisces" w:date="2025-05-21T09:56:00Z">
                <m:r>
                  <m:rPr/>
                  <w:rPr>
                    <w:rFonts w:ascii="Cambria Math" w:hAnsi="Cambria Math" w:cs="Cambria Math"/>
                    <w:sz w:val="24"/>
                  </w:rPr>
                  <m:t>P</m:t>
                </m:r>
              </w:ins>
              <m:ctrlPr>
                <w:ins w:id="1914" w:author="Pisces" w:date="2025-05-21T09:56:00Z">
                  <w:rPr>
                    <w:rFonts w:ascii="Cambria Math" w:hAnsi="Cambria Math" w:cs="Cambria Math"/>
                    <w:i/>
                    <w:sz w:val="24"/>
                  </w:rPr>
                </w:ins>
              </m:ctrlPr>
            </m:e>
            <m:sub>
              <w:ins w:id="1915" w:author="Pisces" w:date="2025-05-21T09:56:00Z">
                <m:r>
                  <m:rPr/>
                  <w:rPr>
                    <w:rFonts w:ascii="Cambria Math" w:hAnsi="Cambria Math" w:cs="Cambria Math"/>
                    <w:sz w:val="24"/>
                  </w:rPr>
                  <m:t>i,eb</m:t>
                </m:r>
              </w:ins>
              <m:ctrlPr>
                <w:ins w:id="1916" w:author="Pisces" w:date="2025-05-21T09:56:00Z">
                  <w:rPr>
                    <w:rFonts w:ascii="Cambria Math" w:hAnsi="Cambria Math" w:cs="Cambria Math"/>
                    <w:i/>
                    <w:sz w:val="24"/>
                  </w:rPr>
                </w:ins>
              </m:ctrlPr>
            </m:sub>
          </m:sSub>
          <w:ins w:id="1917" w:author="Pisces" w:date="2025-05-21T09:56:00Z">
            <m:r>
              <m:rPr/>
              <w:rPr>
                <w:rFonts w:ascii="Cambria Math" w:hAnsi="Cambria Math" w:cs="Cambria Math"/>
                <w:sz w:val="24"/>
              </w:rPr>
              <m:t>(t)</m:t>
            </m:r>
          </w:ins>
        </m:oMath>
      </m:oMathPara>
    </w:p>
    <w:p w14:paraId="2E39A812">
      <w:pPr>
        <w:spacing w:line="360" w:lineRule="auto"/>
        <w:ind w:firstLine="480" w:firstLineChars="200"/>
        <w:rPr>
          <w:ins w:id="1918" w:author="Pisces" w:date="2025-05-21T09:56:00Z"/>
          <w:rFonts w:hAnsi="Cambria Math" w:cs="Cambria Math"/>
          <w:sz w:val="24"/>
        </w:rPr>
      </w:pPr>
      <w:ins w:id="1919" w:author="Pisces" w:date="2025-05-21T09:56:00Z">
        <w:r>
          <w:rPr>
            <w:rFonts w:hint="eastAsia" w:hAnsi="Cambria Math" w:cs="Cambria Math"/>
            <w:sz w:val="24"/>
          </w:rPr>
          <w:t>交互功率约束</w:t>
        </w:r>
      </w:ins>
    </w:p>
    <w:p w14:paraId="3F7336E5">
      <w:pPr>
        <w:spacing w:line="360" w:lineRule="auto"/>
        <w:ind w:firstLine="480" w:firstLineChars="200"/>
        <w:rPr>
          <w:ins w:id="1920" w:author="Pisces" w:date="2025-05-21T09:56:00Z"/>
          <w:rFonts w:hAnsi="Cambria Math" w:cs="Cambria Math"/>
          <w:sz w:val="24"/>
        </w:rPr>
      </w:pPr>
      <m:oMathPara>
        <m:oMath>
          <m:sSub>
            <m:sSubPr>
              <m:ctrlPr>
                <w:ins w:id="1921" w:author="Pisces" w:date="2025-05-21T09:56:00Z">
                  <w:rPr>
                    <w:rFonts w:ascii="Cambria Math" w:hAnsi="Cambria Math" w:cs="Cambria Math"/>
                    <w:i/>
                    <w:sz w:val="24"/>
                  </w:rPr>
                </w:ins>
              </m:ctrlPr>
            </m:sSubPr>
            <m:e>
              <w:ins w:id="1922" w:author="Pisces" w:date="2025-05-21T09:56:00Z">
                <m:r>
                  <m:rPr/>
                  <w:rPr>
                    <w:rFonts w:ascii="Cambria Math" w:hAnsi="Cambria Math" w:cs="Cambria Math"/>
                    <w:sz w:val="24"/>
                  </w:rPr>
                  <m:t>P</m:t>
                </m:r>
              </w:ins>
              <m:ctrlPr>
                <w:ins w:id="1923" w:author="Pisces" w:date="2025-05-21T09:56:00Z">
                  <w:rPr>
                    <w:rFonts w:ascii="Cambria Math" w:hAnsi="Cambria Math" w:cs="Cambria Math"/>
                    <w:i/>
                    <w:sz w:val="24"/>
                  </w:rPr>
                </w:ins>
              </m:ctrlPr>
            </m:e>
            <m:sub>
              <w:ins w:id="1924" w:author="Pisces" w:date="2025-05-21T09:56:00Z">
                <m:r>
                  <m:rPr/>
                  <w:rPr>
                    <w:rFonts w:ascii="Cambria Math" w:hAnsi="Cambria Math" w:cs="Cambria Math"/>
                    <w:sz w:val="24"/>
                  </w:rPr>
                  <m:t>i,ex</m:t>
                </m:r>
              </w:ins>
              <m:ctrlPr>
                <w:ins w:id="1925" w:author="Pisces" w:date="2025-05-21T09:56:00Z">
                  <w:rPr>
                    <w:rFonts w:ascii="Cambria Math" w:hAnsi="Cambria Math" w:cs="Cambria Math"/>
                    <w:i/>
                    <w:sz w:val="24"/>
                  </w:rPr>
                </w:ins>
              </m:ctrlPr>
            </m:sub>
          </m:sSub>
          <w:ins w:id="1926" w:author="Pisces" w:date="2025-05-21T09:56:00Z">
            <m:r>
              <m:rPr/>
              <w:rPr>
                <w:rFonts w:ascii="Cambria Math" w:hAnsi="Cambria Math" w:cs="Cambria Math"/>
                <w:sz w:val="24"/>
              </w:rPr>
              <m:t>(t)=</m:t>
            </m:r>
          </w:ins>
          <m:nary>
            <m:naryPr>
              <m:chr m:val="∑"/>
              <m:limLoc m:val="undOvr"/>
              <m:ctrlPr>
                <w:ins w:id="1927" w:author="Pisces" w:date="2025-05-21T09:56:00Z">
                  <w:rPr>
                    <w:rFonts w:ascii="Cambria Math" w:hAnsi="Cambria Math" w:cs="Cambria Math"/>
                    <w:i/>
                    <w:sz w:val="24"/>
                  </w:rPr>
                </w:ins>
              </m:ctrlPr>
            </m:naryPr>
            <m:sub>
              <w:ins w:id="1928" w:author="Pisces" w:date="2025-05-21T09:56:00Z">
                <m:r>
                  <m:rPr/>
                  <w:rPr>
                    <w:rFonts w:ascii="Cambria Math" w:hAnsi="Cambria Math" w:cs="Cambria Math"/>
                    <w:sz w:val="24"/>
                  </w:rPr>
                  <m:t>j=1</m:t>
                </m:r>
              </w:ins>
              <m:ctrlPr>
                <w:ins w:id="1929" w:author="Pisces" w:date="2025-05-21T09:56:00Z">
                  <w:rPr>
                    <w:rFonts w:ascii="Cambria Math" w:hAnsi="Cambria Math" w:cs="Cambria Math"/>
                    <w:i/>
                    <w:sz w:val="24"/>
                  </w:rPr>
                </w:ins>
              </m:ctrlPr>
            </m:sub>
            <m:sup>
              <w:ins w:id="1930" w:author="Pisces" w:date="2025-05-21T09:56:00Z">
                <m:r>
                  <m:rPr/>
                  <w:rPr>
                    <w:rFonts w:ascii="Cambria Math" w:hAnsi="Cambria Math" w:cs="Cambria Math"/>
                    <w:sz w:val="24"/>
                  </w:rPr>
                  <m:t>N</m:t>
                </m:r>
              </w:ins>
              <m:ctrlPr>
                <w:ins w:id="1931" w:author="Pisces" w:date="2025-05-21T09:56:00Z">
                  <w:rPr>
                    <w:rFonts w:ascii="Cambria Math" w:hAnsi="Cambria Math" w:cs="Cambria Math"/>
                    <w:i/>
                    <w:sz w:val="24"/>
                  </w:rPr>
                </w:ins>
              </m:ctrlPr>
            </m:sup>
            <m:e>
              <m:sSub>
                <m:sSubPr>
                  <m:ctrlPr>
                    <w:ins w:id="1932" w:author="Pisces" w:date="2025-05-21T09:56:00Z">
                      <w:rPr>
                        <w:rFonts w:ascii="Cambria Math" w:hAnsi="Cambria Math" w:cs="Cambria Math"/>
                        <w:i/>
                        <w:sz w:val="24"/>
                      </w:rPr>
                    </w:ins>
                  </m:ctrlPr>
                </m:sSubPr>
                <m:e>
                  <w:ins w:id="1933" w:author="Pisces" w:date="2025-05-21T09:56:00Z">
                    <m:r>
                      <m:rPr/>
                      <w:rPr>
                        <w:rFonts w:ascii="Cambria Math" w:hAnsi="Cambria Math" w:cs="Cambria Math"/>
                        <w:sz w:val="24"/>
                      </w:rPr>
                      <m:t>u</m:t>
                    </m:r>
                  </w:ins>
                  <m:ctrlPr>
                    <w:ins w:id="1934" w:author="Pisces" w:date="2025-05-21T09:56:00Z">
                      <w:rPr>
                        <w:rFonts w:ascii="Cambria Math" w:hAnsi="Cambria Math" w:cs="Cambria Math"/>
                        <w:i/>
                        <w:sz w:val="24"/>
                      </w:rPr>
                    </w:ins>
                  </m:ctrlPr>
                </m:e>
                <m:sub>
                  <w:ins w:id="1935" w:author="Pisces" w:date="2025-05-21T09:56:00Z">
                    <m:r>
                      <m:rPr/>
                      <w:rPr>
                        <w:rFonts w:ascii="Cambria Math" w:hAnsi="Cambria Math" w:cs="Cambria Math"/>
                        <w:sz w:val="24"/>
                      </w:rPr>
                      <m:t>ij,ex</m:t>
                    </m:r>
                  </w:ins>
                  <m:ctrlPr>
                    <w:ins w:id="1936" w:author="Pisces" w:date="2025-05-21T09:56:00Z">
                      <w:rPr>
                        <w:rFonts w:ascii="Cambria Math" w:hAnsi="Cambria Math" w:cs="Cambria Math"/>
                        <w:i/>
                        <w:sz w:val="24"/>
                      </w:rPr>
                    </w:ins>
                  </m:ctrlPr>
                </m:sub>
              </m:sSub>
              <w:ins w:id="1937" w:author="Pisces" w:date="2025-05-21T09:56:00Z">
                <m:r>
                  <m:rPr/>
                  <w:rPr>
                    <w:rFonts w:ascii="Cambria Math" w:hAnsi="Cambria Math" w:cs="Cambria Math"/>
                    <w:sz w:val="24"/>
                  </w:rPr>
                  <m:t>(t)</m:t>
                </m:r>
              </w:ins>
              <m:ctrlPr>
                <w:ins w:id="1938" w:author="Pisces" w:date="2025-05-21T09:56:00Z">
                  <w:rPr>
                    <w:rFonts w:ascii="Cambria Math" w:hAnsi="Cambria Math" w:cs="Cambria Math"/>
                    <w:i/>
                    <w:sz w:val="24"/>
                  </w:rPr>
                </w:ins>
              </m:ctrlPr>
            </m:e>
          </m:nary>
        </m:oMath>
      </m:oMathPara>
    </w:p>
    <w:p w14:paraId="4E0B2490">
      <w:pPr>
        <w:spacing w:line="360" w:lineRule="auto"/>
        <w:ind w:firstLine="480" w:firstLineChars="200"/>
        <w:rPr>
          <w:ins w:id="1939" w:author="Pisces" w:date="2025-05-21T09:56:00Z"/>
          <w:rFonts w:hAnsi="Cambria Math" w:cs="Cambria Math"/>
          <w:sz w:val="24"/>
        </w:rPr>
      </w:pPr>
      <w:ins w:id="1940" w:author="Pisces" w:date="2025-05-21T09:56:00Z">
        <w:r>
          <w:rPr>
            <w:rFonts w:hint="eastAsia" w:hAnsi="Cambria Math" w:cs="Cambria Math"/>
            <w:sz w:val="24"/>
          </w:rPr>
          <w:t>热约束</w:t>
        </w:r>
      </w:ins>
    </w:p>
    <w:p w14:paraId="0CB2936A">
      <w:pPr>
        <w:spacing w:line="360" w:lineRule="auto"/>
        <w:ind w:firstLine="480" w:firstLineChars="200"/>
        <w:rPr>
          <w:ins w:id="1941" w:author="Pisces" w:date="2025-05-21T09:56:00Z"/>
          <w:rFonts w:hAnsi="Cambria Math" w:cs="Cambria Math"/>
          <w:sz w:val="24"/>
        </w:rPr>
      </w:pPr>
      <m:oMathPara>
        <m:oMath>
          <m:sSub>
            <m:sSubPr>
              <m:ctrlPr>
                <w:ins w:id="1942" w:author="Pisces" w:date="2025-05-21T09:56:00Z">
                  <w:rPr>
                    <w:rFonts w:ascii="Cambria Math" w:hAnsi="Cambria Math" w:cs="Cambria Math"/>
                    <w:i/>
                    <w:sz w:val="24"/>
                  </w:rPr>
                </w:ins>
              </m:ctrlPr>
            </m:sSubPr>
            <m:e>
              <w:ins w:id="1943" w:author="Pisces" w:date="2025-05-21T09:56:00Z">
                <m:r>
                  <m:rPr/>
                  <w:rPr>
                    <w:rFonts w:ascii="Cambria Math" w:hAnsi="Cambria Math" w:cs="Cambria Math"/>
                    <w:sz w:val="24"/>
                  </w:rPr>
                  <m:t>E</m:t>
                </m:r>
              </w:ins>
              <m:ctrlPr>
                <w:ins w:id="1944" w:author="Pisces" w:date="2025-05-21T09:56:00Z">
                  <w:rPr>
                    <w:rFonts w:ascii="Cambria Math" w:hAnsi="Cambria Math" w:cs="Cambria Math"/>
                    <w:i/>
                    <w:sz w:val="24"/>
                  </w:rPr>
                </w:ins>
              </m:ctrlPr>
            </m:e>
            <m:sub>
              <w:ins w:id="1945" w:author="Pisces" w:date="2025-05-21T09:56:00Z">
                <m:r>
                  <m:rPr/>
                  <w:rPr>
                    <w:rFonts w:ascii="Cambria Math" w:hAnsi="Cambria Math" w:cs="Cambria Math"/>
                    <w:sz w:val="24"/>
                  </w:rPr>
                  <m:t>H,min</m:t>
                </m:r>
              </w:ins>
              <m:ctrlPr>
                <w:ins w:id="1946" w:author="Pisces" w:date="2025-05-21T09:56:00Z">
                  <w:rPr>
                    <w:rFonts w:ascii="Cambria Math" w:hAnsi="Cambria Math" w:cs="Cambria Math"/>
                    <w:i/>
                    <w:sz w:val="24"/>
                  </w:rPr>
                </w:ins>
              </m:ctrlPr>
            </m:sub>
          </m:sSub>
          <w:ins w:id="1947" w:author="Pisces" w:date="2025-05-21T09:56:00Z">
            <m:r>
              <m:rPr/>
              <w:rPr>
                <w:rFonts w:hint="eastAsia" w:ascii="Cambria Math" w:hAnsi="Cambria Math" w:cs="Cambria Math"/>
                <w:sz w:val="24"/>
              </w:rPr>
              <m:t>≤</m:t>
            </m:r>
          </w:ins>
          <m:sSub>
            <m:sSubPr>
              <m:ctrlPr>
                <w:ins w:id="1948" w:author="Pisces" w:date="2025-05-21T09:56:00Z">
                  <w:rPr>
                    <w:rFonts w:hint="eastAsia" w:ascii="Cambria Math" w:hAnsi="Cambria Math" w:cs="Cambria Math"/>
                    <w:i/>
                    <w:sz w:val="24"/>
                  </w:rPr>
                </w:ins>
              </m:ctrlPr>
            </m:sSubPr>
            <m:e>
              <w:ins w:id="1949" w:author="Pisces" w:date="2025-05-21T09:56:00Z">
                <m:r>
                  <m:rPr/>
                  <w:rPr>
                    <w:rFonts w:ascii="Cambria Math" w:hAnsi="Cambria Math" w:cs="Cambria Math"/>
                    <w:sz w:val="24"/>
                  </w:rPr>
                  <m:t>E</m:t>
                </m:r>
              </w:ins>
              <m:ctrlPr>
                <w:ins w:id="1950" w:author="Pisces" w:date="2025-05-21T09:56:00Z">
                  <w:rPr>
                    <w:rFonts w:hint="eastAsia" w:ascii="Cambria Math" w:hAnsi="Cambria Math" w:cs="Cambria Math"/>
                    <w:i/>
                    <w:sz w:val="24"/>
                  </w:rPr>
                </w:ins>
              </m:ctrlPr>
            </m:e>
            <m:sub>
              <w:ins w:id="1951" w:author="Pisces" w:date="2025-05-21T09:56:00Z">
                <m:r>
                  <m:rPr/>
                  <w:rPr>
                    <w:rFonts w:ascii="Cambria Math" w:hAnsi="Cambria Math" w:cs="Cambria Math"/>
                    <w:sz w:val="24"/>
                  </w:rPr>
                  <m:t>H</m:t>
                </m:r>
              </w:ins>
              <m:ctrlPr>
                <w:ins w:id="1952" w:author="Pisces" w:date="2025-05-21T09:56:00Z">
                  <w:rPr>
                    <w:rFonts w:hint="eastAsia" w:ascii="Cambria Math" w:hAnsi="Cambria Math" w:cs="Cambria Math"/>
                    <w:i/>
                    <w:sz w:val="24"/>
                  </w:rPr>
                </w:ins>
              </m:ctrlPr>
            </m:sub>
          </m:sSub>
          <w:ins w:id="1953" w:author="Pisces" w:date="2025-05-21T09:56:00Z">
            <m:r>
              <m:rPr/>
              <w:rPr>
                <w:rFonts w:ascii="Cambria Math" w:hAnsi="Cambria Math" w:cs="Cambria Math"/>
                <w:sz w:val="24"/>
              </w:rPr>
              <m:t>(t)+</m:t>
            </m:r>
          </w:ins>
          <m:nary>
            <m:naryPr>
              <m:chr m:val="∑"/>
              <m:limLoc m:val="undOvr"/>
              <m:ctrlPr>
                <w:ins w:id="1954" w:author="Pisces" w:date="2025-05-21T09:56:00Z">
                  <w:rPr>
                    <w:rFonts w:ascii="Cambria Math" w:hAnsi="Cambria Math" w:cs="Cambria Math"/>
                    <w:i/>
                    <w:sz w:val="24"/>
                  </w:rPr>
                </w:ins>
              </m:ctrlPr>
            </m:naryPr>
            <m:sub>
              <w:ins w:id="1955" w:author="Pisces" w:date="2025-05-21T09:56:00Z">
                <m:r>
                  <m:rPr/>
                  <w:rPr>
                    <w:rFonts w:ascii="Cambria Math" w:hAnsi="Cambria Math" w:cs="Cambria Math"/>
                    <w:sz w:val="24"/>
                  </w:rPr>
                  <m:t>i=1</m:t>
                </m:r>
              </w:ins>
              <m:ctrlPr>
                <w:ins w:id="1956" w:author="Pisces" w:date="2025-05-21T09:56:00Z">
                  <w:rPr>
                    <w:rFonts w:ascii="Cambria Math" w:hAnsi="Cambria Math" w:cs="Cambria Math"/>
                    <w:i/>
                    <w:sz w:val="24"/>
                  </w:rPr>
                </w:ins>
              </m:ctrlPr>
            </m:sub>
            <m:sup>
              <w:ins w:id="1957" w:author="Pisces" w:date="2025-05-21T09:56:00Z">
                <m:r>
                  <m:rPr/>
                  <w:rPr>
                    <w:rFonts w:ascii="Cambria Math" w:hAnsi="Cambria Math" w:cs="Cambria Math"/>
                    <w:sz w:val="24"/>
                  </w:rPr>
                  <m:t>N</m:t>
                </m:r>
              </w:ins>
              <m:ctrlPr>
                <w:ins w:id="1958" w:author="Pisces" w:date="2025-05-21T09:56:00Z">
                  <w:rPr>
                    <w:rFonts w:ascii="Cambria Math" w:hAnsi="Cambria Math" w:cs="Cambria Math"/>
                    <w:i/>
                    <w:sz w:val="24"/>
                  </w:rPr>
                </w:ins>
              </m:ctrlPr>
            </m:sup>
            <m:e>
              <w:ins w:id="1959" w:author="Pisces" w:date="2025-05-21T09:56:00Z">
                <m:r>
                  <m:rPr/>
                  <w:rPr>
                    <w:rFonts w:ascii="Cambria Math" w:hAnsi="Cambria Math" w:cs="Cambria Math"/>
                    <w:sz w:val="24"/>
                  </w:rPr>
                  <m:t xml:space="preserve"> </m:t>
                </m:r>
              </w:ins>
              <m:ctrlPr>
                <w:ins w:id="1960" w:author="Pisces" w:date="2025-05-21T09:56:00Z">
                  <w:rPr>
                    <w:rFonts w:ascii="Cambria Math" w:hAnsi="Cambria Math" w:cs="Cambria Math"/>
                    <w:i/>
                    <w:sz w:val="24"/>
                  </w:rPr>
                </w:ins>
              </m:ctrlPr>
            </m:e>
          </m:nary>
          <m:sSub>
            <m:sSubPr>
              <m:ctrlPr>
                <w:ins w:id="1961" w:author="Pisces" w:date="2025-05-21T09:56:00Z">
                  <w:rPr>
                    <w:rFonts w:ascii="Cambria Math" w:hAnsi="Cambria Math" w:cs="Cambria Math"/>
                    <w:i/>
                    <w:sz w:val="24"/>
                  </w:rPr>
                </w:ins>
              </m:ctrlPr>
            </m:sSubPr>
            <m:e>
              <w:ins w:id="1962" w:author="Pisces" w:date="2025-05-21T09:56:00Z">
                <m:r>
                  <m:rPr/>
                  <w:rPr>
                    <w:rFonts w:ascii="Cambria Math" w:hAnsi="Cambria Math" w:cs="Cambria Math"/>
                    <w:sz w:val="24"/>
                  </w:rPr>
                  <m:t>η</m:t>
                </m:r>
              </w:ins>
              <m:ctrlPr>
                <w:ins w:id="1963" w:author="Pisces" w:date="2025-05-21T09:56:00Z">
                  <w:rPr>
                    <w:rFonts w:ascii="Cambria Math" w:hAnsi="Cambria Math" w:cs="Cambria Math"/>
                    <w:i/>
                    <w:sz w:val="24"/>
                  </w:rPr>
                </w:ins>
              </m:ctrlPr>
            </m:e>
            <m:sub>
              <w:ins w:id="1964" w:author="Pisces" w:date="2025-05-21T09:56:00Z">
                <m:r>
                  <m:rPr/>
                  <w:rPr>
                    <w:rFonts w:ascii="Cambria Math" w:hAnsi="Cambria Math" w:cs="Cambria Math"/>
                    <w:sz w:val="24"/>
                  </w:rPr>
                  <m:t>tran</m:t>
                </m:r>
              </w:ins>
              <m:ctrlPr>
                <w:ins w:id="1965" w:author="Pisces" w:date="2025-05-21T09:56:00Z">
                  <w:rPr>
                    <w:rFonts w:ascii="Cambria Math" w:hAnsi="Cambria Math" w:cs="Cambria Math"/>
                    <w:i/>
                    <w:sz w:val="24"/>
                  </w:rPr>
                </w:ins>
              </m:ctrlPr>
            </m:sub>
          </m:sSub>
          <m:f>
            <m:fPr>
              <m:ctrlPr>
                <w:ins w:id="1966" w:author="Pisces" w:date="2025-05-21T09:56:00Z">
                  <w:rPr>
                    <w:rFonts w:ascii="Cambria Math" w:hAnsi="Cambria Math" w:cs="Cambria Math"/>
                    <w:i/>
                    <w:sz w:val="24"/>
                  </w:rPr>
                </w:ins>
              </m:ctrlPr>
            </m:fPr>
            <m:num>
              <w:ins w:id="1967" w:author="Pisces" w:date="2025-05-21T09:56:00Z">
                <m:r>
                  <m:rPr/>
                  <w:rPr>
                    <w:rFonts w:ascii="Cambria Math" w:hAnsi="Cambria Math" w:cs="Cambria Math"/>
                    <w:sz w:val="24"/>
                  </w:rPr>
                  <m:t>3.6</m:t>
                </m:r>
              </w:ins>
              <m:sSub>
                <m:sSubPr>
                  <m:ctrlPr>
                    <w:ins w:id="1968" w:author="Pisces" w:date="2025-05-21T09:56:00Z">
                      <w:rPr>
                        <w:rFonts w:ascii="Cambria Math" w:hAnsi="Cambria Math" w:cs="Cambria Math"/>
                        <w:i/>
                        <w:sz w:val="24"/>
                      </w:rPr>
                    </w:ins>
                  </m:ctrlPr>
                </m:sSubPr>
                <m:e>
                  <w:ins w:id="1969" w:author="Pisces" w:date="2025-05-21T09:56:00Z">
                    <m:r>
                      <m:rPr/>
                      <w:rPr>
                        <w:rFonts w:ascii="Cambria Math" w:hAnsi="Cambria Math" w:cs="Cambria Math"/>
                        <w:sz w:val="24"/>
                      </w:rPr>
                      <m:t>μ</m:t>
                    </m:r>
                  </w:ins>
                  <m:ctrlPr>
                    <w:ins w:id="1970" w:author="Pisces" w:date="2025-05-21T09:56:00Z">
                      <w:rPr>
                        <w:rFonts w:ascii="Cambria Math" w:hAnsi="Cambria Math" w:cs="Cambria Math"/>
                        <w:i/>
                        <w:sz w:val="24"/>
                      </w:rPr>
                    </w:ins>
                  </m:ctrlPr>
                </m:e>
                <m:sub>
                  <w:ins w:id="1971" w:author="Pisces" w:date="2025-05-21T09:56:00Z">
                    <m:r>
                      <m:rPr/>
                      <w:rPr>
                        <w:rFonts w:ascii="Cambria Math" w:hAnsi="Cambria Math" w:cs="Cambria Math"/>
                        <w:sz w:val="24"/>
                      </w:rPr>
                      <m:t>L_H</m:t>
                    </m:r>
                  </w:ins>
                  <m:ctrlPr>
                    <w:ins w:id="1972" w:author="Pisces" w:date="2025-05-21T09:56:00Z">
                      <w:rPr>
                        <w:rFonts w:ascii="Cambria Math" w:hAnsi="Cambria Math" w:cs="Cambria Math"/>
                        <w:i/>
                        <w:sz w:val="24"/>
                      </w:rPr>
                    </w:ins>
                  </m:ctrlPr>
                </m:sub>
              </m:sSub>
              <m:sSub>
                <m:sSubPr>
                  <m:ctrlPr>
                    <w:ins w:id="1973" w:author="Pisces" w:date="2025-05-21T09:56:00Z">
                      <w:rPr>
                        <w:rFonts w:ascii="Cambria Math" w:hAnsi="Cambria Math" w:cs="Cambria Math"/>
                        <w:i/>
                        <w:sz w:val="24"/>
                      </w:rPr>
                    </w:ins>
                  </m:ctrlPr>
                </m:sSubPr>
                <m:e>
                  <w:ins w:id="1974" w:author="Pisces" w:date="2025-05-21T09:56:00Z">
                    <m:r>
                      <m:rPr/>
                      <w:rPr>
                        <w:rFonts w:ascii="Cambria Math" w:hAnsi="Cambria Math" w:cs="Cambria Math"/>
                        <w:sz w:val="24"/>
                      </w:rPr>
                      <m:t>N</m:t>
                    </m:r>
                  </w:ins>
                  <m:ctrlPr>
                    <w:ins w:id="1975" w:author="Pisces" w:date="2025-05-21T09:56:00Z">
                      <w:rPr>
                        <w:rFonts w:ascii="Cambria Math" w:hAnsi="Cambria Math" w:cs="Cambria Math"/>
                        <w:i/>
                        <w:sz w:val="24"/>
                      </w:rPr>
                    </w:ins>
                  </m:ctrlPr>
                </m:e>
                <m:sub>
                  <w:ins w:id="1976" w:author="Pisces" w:date="2025-05-21T09:56:00Z">
                    <m:r>
                      <m:rPr/>
                      <w:rPr>
                        <w:rFonts w:ascii="Cambria Math" w:hAnsi="Cambria Math" w:cs="Cambria Math"/>
                        <w:sz w:val="24"/>
                      </w:rPr>
                      <m:t>fc</m:t>
                    </m:r>
                  </w:ins>
                  <m:ctrlPr>
                    <w:ins w:id="1977" w:author="Pisces" w:date="2025-05-21T09:56:00Z">
                      <w:rPr>
                        <w:rFonts w:ascii="Cambria Math" w:hAnsi="Cambria Math" w:cs="Cambria Math"/>
                        <w:i/>
                        <w:sz w:val="24"/>
                      </w:rPr>
                    </w:ins>
                  </m:ctrlPr>
                </m:sub>
              </m:sSub>
              <w:ins w:id="1978" w:author="Pisces" w:date="2025-05-21T09:56:00Z">
                <m:r>
                  <m:rPr/>
                  <w:rPr>
                    <w:rFonts w:ascii="Cambria Math" w:hAnsi="Cambria Math" w:cs="Cambria Math"/>
                    <w:sz w:val="24"/>
                  </w:rPr>
                  <m:t>∆H</m:t>
                </m:r>
              </w:ins>
              <m:ctrlPr>
                <w:ins w:id="1979" w:author="Pisces" w:date="2025-05-21T09:56:00Z">
                  <w:rPr>
                    <w:rFonts w:ascii="Cambria Math" w:hAnsi="Cambria Math" w:cs="Cambria Math"/>
                    <w:i/>
                    <w:sz w:val="24"/>
                  </w:rPr>
                </w:ins>
              </m:ctrlPr>
            </m:num>
            <m:den>
              <w:ins w:id="1980" w:author="Pisces" w:date="2025-05-21T09:56:00Z">
                <m:r>
                  <m:rPr/>
                  <w:rPr>
                    <w:rFonts w:ascii="Cambria Math" w:hAnsi="Cambria Math" w:cs="Cambria Math"/>
                    <w:sz w:val="24"/>
                  </w:rPr>
                  <m:t>2</m:t>
                </m:r>
              </w:ins>
              <m:sSub>
                <m:sSubPr>
                  <m:ctrlPr>
                    <w:ins w:id="1981" w:author="Pisces" w:date="2025-05-21T09:56:00Z">
                      <w:rPr>
                        <w:rFonts w:ascii="Cambria Math" w:hAnsi="Cambria Math" w:cs="Cambria Math"/>
                        <w:i/>
                        <w:sz w:val="24"/>
                      </w:rPr>
                    </w:ins>
                  </m:ctrlPr>
                </m:sSubPr>
                <m:e>
                  <w:ins w:id="1982" w:author="Pisces" w:date="2025-05-21T09:56:00Z">
                    <m:r>
                      <m:rPr/>
                      <w:rPr>
                        <w:rFonts w:ascii="Cambria Math" w:hAnsi="Cambria Math" w:cs="Cambria Math"/>
                        <w:sz w:val="24"/>
                      </w:rPr>
                      <m:t>FU</m:t>
                    </m:r>
                  </w:ins>
                  <m:ctrlPr>
                    <w:ins w:id="1983" w:author="Pisces" w:date="2025-05-21T09:56:00Z">
                      <w:rPr>
                        <w:rFonts w:ascii="Cambria Math" w:hAnsi="Cambria Math" w:cs="Cambria Math"/>
                        <w:i/>
                        <w:sz w:val="24"/>
                      </w:rPr>
                    </w:ins>
                  </m:ctrlPr>
                </m:e>
                <m:sub>
                  <w:ins w:id="1984" w:author="Pisces" w:date="2025-05-21T09:56:00Z">
                    <m:r>
                      <m:rPr/>
                      <w:rPr>
                        <w:rFonts w:ascii="Cambria Math" w:hAnsi="Cambria Math" w:cs="Cambria Math"/>
                        <w:sz w:val="24"/>
                      </w:rPr>
                      <m:t>fc</m:t>
                    </m:r>
                  </w:ins>
                  <m:ctrlPr>
                    <w:ins w:id="1985" w:author="Pisces" w:date="2025-05-21T09:56:00Z">
                      <w:rPr>
                        <w:rFonts w:ascii="Cambria Math" w:hAnsi="Cambria Math" w:cs="Cambria Math"/>
                        <w:i/>
                        <w:sz w:val="24"/>
                      </w:rPr>
                    </w:ins>
                  </m:ctrlPr>
                </m:sub>
              </m:sSub>
              <m:ctrlPr>
                <w:ins w:id="1986" w:author="Pisces" w:date="2025-05-21T09:56:00Z">
                  <w:rPr>
                    <w:rFonts w:ascii="Cambria Math" w:hAnsi="Cambria Math" w:cs="Cambria Math"/>
                    <w:i/>
                    <w:sz w:val="24"/>
                  </w:rPr>
                </w:ins>
              </m:ctrlPr>
            </m:den>
          </m:f>
          <m:sSub>
            <m:sSubPr>
              <m:ctrlPr>
                <w:ins w:id="1987" w:author="Pisces" w:date="2025-05-21T09:56:00Z">
                  <w:rPr>
                    <w:rFonts w:ascii="Cambria Math" w:hAnsi="Cambria Math" w:cs="Cambria Math"/>
                    <w:i/>
                    <w:sz w:val="24"/>
                  </w:rPr>
                </w:ins>
              </m:ctrlPr>
            </m:sSubPr>
            <m:e>
              <w:ins w:id="1988" w:author="Pisces" w:date="2025-05-21T09:56:00Z">
                <m:r>
                  <m:rPr/>
                  <w:rPr>
                    <w:rFonts w:ascii="Cambria Math" w:hAnsi="Cambria Math" w:cs="Cambria Math"/>
                    <w:sz w:val="24"/>
                  </w:rPr>
                  <m:t>P</m:t>
                </m:r>
              </w:ins>
              <m:ctrlPr>
                <w:ins w:id="1989" w:author="Pisces" w:date="2025-05-21T09:56:00Z">
                  <w:rPr>
                    <w:rFonts w:ascii="Cambria Math" w:hAnsi="Cambria Math" w:cs="Cambria Math"/>
                    <w:i/>
                    <w:sz w:val="24"/>
                  </w:rPr>
                </w:ins>
              </m:ctrlPr>
            </m:e>
            <m:sub>
              <w:ins w:id="1990" w:author="Pisces" w:date="2025-05-21T09:56:00Z">
                <m:r>
                  <m:rPr/>
                  <w:rPr>
                    <w:rFonts w:ascii="Cambria Math" w:hAnsi="Cambria Math" w:cs="Cambria Math"/>
                    <w:sz w:val="24"/>
                  </w:rPr>
                  <m:t>i,fc</m:t>
                </m:r>
              </w:ins>
              <m:ctrlPr>
                <w:ins w:id="1991" w:author="Pisces" w:date="2025-05-21T09:56:00Z">
                  <w:rPr>
                    <w:rFonts w:ascii="Cambria Math" w:hAnsi="Cambria Math" w:cs="Cambria Math"/>
                    <w:i/>
                    <w:sz w:val="24"/>
                  </w:rPr>
                </w:ins>
              </m:ctrlPr>
            </m:sub>
          </m:sSub>
          <w:ins w:id="1992" w:author="Pisces" w:date="2025-05-21T09:56:00Z">
            <m:r>
              <m:rPr/>
              <w:rPr>
                <w:rFonts w:ascii="Cambria Math" w:hAnsi="Cambria Math" w:cs="Cambria Math"/>
                <w:sz w:val="24"/>
              </w:rPr>
              <m:t>(t)∆t+</m:t>
            </m:r>
          </w:ins>
          <m:nary>
            <m:naryPr>
              <m:chr m:val="∑"/>
              <m:limLoc m:val="undOvr"/>
              <m:ctrlPr>
                <w:ins w:id="1993" w:author="Pisces" w:date="2025-05-21T09:56:00Z">
                  <w:rPr>
                    <w:rFonts w:ascii="Cambria Math" w:hAnsi="Cambria Math" w:cs="Cambria Math"/>
                    <w:i/>
                    <w:sz w:val="24"/>
                  </w:rPr>
                </w:ins>
              </m:ctrlPr>
            </m:naryPr>
            <m:sub>
              <w:ins w:id="1994" w:author="Pisces" w:date="2025-05-21T09:56:00Z">
                <m:r>
                  <m:rPr/>
                  <w:rPr>
                    <w:rFonts w:ascii="Cambria Math" w:hAnsi="Cambria Math" w:cs="Cambria Math"/>
                    <w:sz w:val="24"/>
                  </w:rPr>
                  <m:t>i=1</m:t>
                </m:r>
              </w:ins>
              <m:ctrlPr>
                <w:ins w:id="1995" w:author="Pisces" w:date="2025-05-21T09:56:00Z">
                  <w:rPr>
                    <w:rFonts w:ascii="Cambria Math" w:hAnsi="Cambria Math" w:cs="Cambria Math"/>
                    <w:i/>
                    <w:sz w:val="24"/>
                  </w:rPr>
                </w:ins>
              </m:ctrlPr>
            </m:sub>
            <m:sup>
              <w:ins w:id="1996" w:author="Pisces" w:date="2025-05-21T09:56:00Z">
                <m:r>
                  <m:rPr/>
                  <w:rPr>
                    <w:rFonts w:ascii="Cambria Math" w:hAnsi="Cambria Math" w:cs="Cambria Math"/>
                    <w:sz w:val="24"/>
                  </w:rPr>
                  <m:t>N</m:t>
                </m:r>
              </w:ins>
              <m:ctrlPr>
                <w:ins w:id="1997" w:author="Pisces" w:date="2025-05-21T09:56:00Z">
                  <w:rPr>
                    <w:rFonts w:ascii="Cambria Math" w:hAnsi="Cambria Math" w:cs="Cambria Math"/>
                    <w:i/>
                    <w:sz w:val="24"/>
                  </w:rPr>
                </w:ins>
              </m:ctrlPr>
            </m:sup>
            <m:e>
              <w:ins w:id="1998" w:author="Pisces" w:date="2025-05-21T09:56:00Z">
                <m:r>
                  <m:rPr/>
                  <w:rPr>
                    <w:rFonts w:ascii="Cambria Math" w:hAnsi="Cambria Math" w:cs="Cambria Math"/>
                    <w:sz w:val="24"/>
                  </w:rPr>
                  <m:t xml:space="preserve"> </m:t>
                </m:r>
              </w:ins>
              <m:ctrlPr>
                <w:ins w:id="1999" w:author="Pisces" w:date="2025-05-21T09:56:00Z">
                  <w:rPr>
                    <w:rFonts w:ascii="Cambria Math" w:hAnsi="Cambria Math" w:cs="Cambria Math"/>
                    <w:i/>
                    <w:sz w:val="24"/>
                  </w:rPr>
                </w:ins>
              </m:ctrlPr>
            </m:e>
          </m:nary>
          <m:sSub>
            <m:sSubPr>
              <m:ctrlPr>
                <w:ins w:id="2000" w:author="Pisces" w:date="2025-05-21T09:56:00Z">
                  <w:rPr>
                    <w:rFonts w:ascii="Cambria Math" w:hAnsi="Cambria Math" w:cs="Cambria Math"/>
                    <w:i/>
                    <w:sz w:val="24"/>
                  </w:rPr>
                </w:ins>
              </m:ctrlPr>
            </m:sSubPr>
            <m:e>
              <w:ins w:id="2001" w:author="Pisces" w:date="2025-05-21T09:56:00Z">
                <m:r>
                  <m:rPr/>
                  <w:rPr>
                    <w:rFonts w:ascii="Cambria Math" w:hAnsi="Cambria Math" w:cs="Cambria Math"/>
                    <w:sz w:val="24"/>
                  </w:rPr>
                  <m:t>η</m:t>
                </m:r>
              </w:ins>
              <m:ctrlPr>
                <w:ins w:id="2002" w:author="Pisces" w:date="2025-05-21T09:56:00Z">
                  <w:rPr>
                    <w:rFonts w:ascii="Cambria Math" w:hAnsi="Cambria Math" w:cs="Cambria Math"/>
                    <w:i/>
                    <w:sz w:val="24"/>
                  </w:rPr>
                </w:ins>
              </m:ctrlPr>
            </m:e>
            <m:sub>
              <w:ins w:id="2003" w:author="Pisces" w:date="2025-05-21T09:56:00Z">
                <m:r>
                  <m:rPr/>
                  <w:rPr>
                    <w:rFonts w:ascii="Cambria Math" w:hAnsi="Cambria Math" w:cs="Cambria Math"/>
                    <w:sz w:val="24"/>
                  </w:rPr>
                  <m:t>tran</m:t>
                </m:r>
              </w:ins>
              <m:ctrlPr>
                <w:ins w:id="2004" w:author="Pisces" w:date="2025-05-21T09:56:00Z">
                  <w:rPr>
                    <w:rFonts w:ascii="Cambria Math" w:hAnsi="Cambria Math" w:cs="Cambria Math"/>
                    <w:i/>
                    <w:sz w:val="24"/>
                  </w:rPr>
                </w:ins>
              </m:ctrlPr>
            </m:sub>
          </m:sSub>
          <w:ins w:id="2005" w:author="Pisces" w:date="2025-05-21T09:56:00Z">
            <m:r>
              <m:rPr/>
              <w:rPr>
                <w:rFonts w:ascii="Cambria Math" w:hAnsi="Cambria Math" w:cs="Cambria Math"/>
                <w:sz w:val="24"/>
              </w:rPr>
              <m:t>3.6</m:t>
            </m:r>
          </w:ins>
          <m:sSub>
            <m:sSubPr>
              <m:ctrlPr>
                <w:ins w:id="2006" w:author="Pisces" w:date="2025-05-21T09:56:00Z">
                  <w:rPr>
                    <w:rFonts w:ascii="Cambria Math" w:hAnsi="Cambria Math" w:cs="Cambria Math"/>
                    <w:i/>
                    <w:sz w:val="24"/>
                  </w:rPr>
                </w:ins>
              </m:ctrlPr>
            </m:sSubPr>
            <m:e>
              <w:ins w:id="2007" w:author="Pisces" w:date="2025-05-21T09:56:00Z">
                <m:r>
                  <m:rPr/>
                  <w:rPr>
                    <w:rFonts w:ascii="Cambria Math" w:hAnsi="Cambria Math" w:cs="Cambria Math"/>
                    <w:sz w:val="24"/>
                  </w:rPr>
                  <m:t>μ</m:t>
                </m:r>
              </w:ins>
              <m:ctrlPr>
                <w:ins w:id="2008" w:author="Pisces" w:date="2025-05-21T09:56:00Z">
                  <w:rPr>
                    <w:rFonts w:ascii="Cambria Math" w:hAnsi="Cambria Math" w:cs="Cambria Math"/>
                    <w:i/>
                    <w:sz w:val="24"/>
                  </w:rPr>
                </w:ins>
              </m:ctrlPr>
            </m:e>
            <m:sub>
              <w:ins w:id="2009" w:author="Pisces" w:date="2025-05-21T09:56:00Z">
                <m:r>
                  <m:rPr/>
                  <w:rPr>
                    <w:rFonts w:ascii="Cambria Math" w:hAnsi="Cambria Math" w:cs="Cambria Math"/>
                    <w:sz w:val="24"/>
                  </w:rPr>
                  <m:t>L_H</m:t>
                </m:r>
              </w:ins>
              <m:ctrlPr>
                <w:ins w:id="2010" w:author="Pisces" w:date="2025-05-21T09:56:00Z">
                  <w:rPr>
                    <w:rFonts w:ascii="Cambria Math" w:hAnsi="Cambria Math" w:cs="Cambria Math"/>
                    <w:i/>
                    <w:sz w:val="24"/>
                  </w:rPr>
                </w:ins>
              </m:ctrlPr>
            </m:sub>
          </m:sSub>
          <m:sSub>
            <m:sSubPr>
              <m:ctrlPr>
                <w:ins w:id="2011" w:author="Pisces" w:date="2025-05-21T09:56:00Z">
                  <w:rPr>
                    <w:rFonts w:ascii="Cambria Math" w:hAnsi="Cambria Math" w:cs="Cambria Math"/>
                    <w:i/>
                    <w:sz w:val="24"/>
                  </w:rPr>
                </w:ins>
              </m:ctrlPr>
            </m:sSubPr>
            <m:e>
              <w:ins w:id="2012" w:author="Pisces" w:date="2025-05-21T09:56:00Z">
                <m:r>
                  <m:rPr/>
                  <w:rPr>
                    <w:rFonts w:ascii="Cambria Math" w:hAnsi="Cambria Math" w:cs="Cambria Math"/>
                    <w:sz w:val="24"/>
                  </w:rPr>
                  <m:t>P</m:t>
                </m:r>
              </w:ins>
              <m:ctrlPr>
                <w:ins w:id="2013" w:author="Pisces" w:date="2025-05-21T09:56:00Z">
                  <w:rPr>
                    <w:rFonts w:ascii="Cambria Math" w:hAnsi="Cambria Math" w:cs="Cambria Math"/>
                    <w:i/>
                    <w:sz w:val="24"/>
                  </w:rPr>
                </w:ins>
              </m:ctrlPr>
            </m:e>
            <m:sub>
              <w:ins w:id="2014" w:author="Pisces" w:date="2025-05-21T09:56:00Z">
                <m:r>
                  <m:rPr/>
                  <w:rPr>
                    <w:rFonts w:ascii="Cambria Math" w:hAnsi="Cambria Math" w:cs="Cambria Math"/>
                    <w:sz w:val="24"/>
                  </w:rPr>
                  <m:t>i,elz</m:t>
                </m:r>
              </w:ins>
              <m:ctrlPr>
                <w:ins w:id="2015" w:author="Pisces" w:date="2025-05-21T09:56:00Z">
                  <w:rPr>
                    <w:rFonts w:ascii="Cambria Math" w:hAnsi="Cambria Math" w:cs="Cambria Math"/>
                    <w:i/>
                    <w:sz w:val="24"/>
                  </w:rPr>
                </w:ins>
              </m:ctrlPr>
            </m:sub>
          </m:sSub>
          <w:ins w:id="2016" w:author="Pisces" w:date="2025-05-21T09:56:00Z">
            <m:r>
              <m:rPr/>
              <w:rPr>
                <w:rFonts w:ascii="Cambria Math" w:hAnsi="Cambria Math" w:cs="Cambria Math"/>
                <w:sz w:val="24"/>
              </w:rPr>
              <m:t>(t)∆t+</m:t>
            </m:r>
          </w:ins>
          <m:nary>
            <m:naryPr>
              <m:chr m:val="∑"/>
              <m:limLoc m:val="undOvr"/>
              <m:ctrlPr>
                <w:ins w:id="2017" w:author="Pisces" w:date="2025-05-21T09:56:00Z">
                  <w:rPr>
                    <w:rFonts w:ascii="Cambria Math" w:hAnsi="Cambria Math" w:cs="Cambria Math"/>
                    <w:i/>
                    <w:sz w:val="24"/>
                  </w:rPr>
                </w:ins>
              </m:ctrlPr>
            </m:naryPr>
            <m:sub>
              <w:ins w:id="2018" w:author="Pisces" w:date="2025-05-21T09:56:00Z">
                <m:r>
                  <m:rPr/>
                  <w:rPr>
                    <w:rFonts w:ascii="Cambria Math" w:hAnsi="Cambria Math" w:cs="Cambria Math"/>
                    <w:sz w:val="24"/>
                  </w:rPr>
                  <m:t>i=1</m:t>
                </m:r>
              </w:ins>
              <m:ctrlPr>
                <w:ins w:id="2019" w:author="Pisces" w:date="2025-05-21T09:56:00Z">
                  <w:rPr>
                    <w:rFonts w:ascii="Cambria Math" w:hAnsi="Cambria Math" w:cs="Cambria Math"/>
                    <w:i/>
                    <w:sz w:val="24"/>
                  </w:rPr>
                </w:ins>
              </m:ctrlPr>
            </m:sub>
            <m:sup>
              <w:ins w:id="2020" w:author="Pisces" w:date="2025-05-21T09:56:00Z">
                <m:r>
                  <m:rPr/>
                  <w:rPr>
                    <w:rFonts w:ascii="Cambria Math" w:hAnsi="Cambria Math" w:cs="Cambria Math"/>
                    <w:sz w:val="24"/>
                  </w:rPr>
                  <m:t>N</m:t>
                </m:r>
              </w:ins>
              <m:ctrlPr>
                <w:ins w:id="2021" w:author="Pisces" w:date="2025-05-21T09:56:00Z">
                  <w:rPr>
                    <w:rFonts w:ascii="Cambria Math" w:hAnsi="Cambria Math" w:cs="Cambria Math"/>
                    <w:i/>
                    <w:sz w:val="24"/>
                  </w:rPr>
                </w:ins>
              </m:ctrlPr>
            </m:sup>
            <m:e>
              <w:ins w:id="2022" w:author="Pisces" w:date="2025-05-21T09:56:00Z">
                <m:r>
                  <m:rPr/>
                  <w:rPr>
                    <w:rFonts w:ascii="Cambria Math" w:hAnsi="Cambria Math" w:cs="Cambria Math"/>
                    <w:sz w:val="24"/>
                  </w:rPr>
                  <m:t xml:space="preserve"> </m:t>
                </m:r>
              </w:ins>
              <m:ctrlPr>
                <w:ins w:id="2023" w:author="Pisces" w:date="2025-05-21T09:56:00Z">
                  <w:rPr>
                    <w:rFonts w:ascii="Cambria Math" w:hAnsi="Cambria Math" w:cs="Cambria Math"/>
                    <w:i/>
                    <w:sz w:val="24"/>
                  </w:rPr>
                </w:ins>
              </m:ctrlPr>
            </m:e>
          </m:nary>
          <m:sSub>
            <m:sSubPr>
              <m:ctrlPr>
                <w:ins w:id="2024" w:author="Pisces" w:date="2025-05-21T09:56:00Z">
                  <w:rPr>
                    <w:rFonts w:ascii="Cambria Math" w:hAnsi="Cambria Math" w:cs="Cambria Math"/>
                    <w:i/>
                    <w:sz w:val="24"/>
                  </w:rPr>
                </w:ins>
              </m:ctrlPr>
            </m:sSubPr>
            <m:e>
              <w:ins w:id="2025" w:author="Pisces" w:date="2025-05-21T09:56:00Z">
                <m:r>
                  <m:rPr/>
                  <w:rPr>
                    <w:rFonts w:ascii="Cambria Math" w:hAnsi="Cambria Math" w:cs="Cambria Math"/>
                    <w:sz w:val="24"/>
                  </w:rPr>
                  <m:t>μ</m:t>
                </m:r>
              </w:ins>
              <m:ctrlPr>
                <w:ins w:id="2026" w:author="Pisces" w:date="2025-05-21T09:56:00Z">
                  <w:rPr>
                    <w:rFonts w:ascii="Cambria Math" w:hAnsi="Cambria Math" w:cs="Cambria Math"/>
                    <w:i/>
                    <w:sz w:val="24"/>
                  </w:rPr>
                </w:ins>
              </m:ctrlPr>
            </m:e>
            <m:sub>
              <w:ins w:id="2027" w:author="Pisces" w:date="2025-05-21T09:56:00Z">
                <m:r>
                  <m:rPr/>
                  <w:rPr>
                    <w:rFonts w:ascii="Cambria Math" w:hAnsi="Cambria Math" w:cs="Cambria Math"/>
                    <w:sz w:val="24"/>
                  </w:rPr>
                  <m:t>L_H</m:t>
                </m:r>
              </w:ins>
              <m:ctrlPr>
                <w:ins w:id="2028" w:author="Pisces" w:date="2025-05-21T09:56:00Z">
                  <w:rPr>
                    <w:rFonts w:ascii="Cambria Math" w:hAnsi="Cambria Math" w:cs="Cambria Math"/>
                    <w:i/>
                    <w:sz w:val="24"/>
                  </w:rPr>
                </w:ins>
              </m:ctrlPr>
            </m:sub>
          </m:sSub>
          <m:sSub>
            <m:sSubPr>
              <m:ctrlPr>
                <w:ins w:id="2029" w:author="Pisces" w:date="2025-05-21T09:56:00Z">
                  <w:rPr>
                    <w:rFonts w:ascii="Cambria Math" w:hAnsi="Cambria Math" w:cs="Cambria Math"/>
                    <w:i/>
                    <w:sz w:val="24"/>
                  </w:rPr>
                </w:ins>
              </m:ctrlPr>
            </m:sSubPr>
            <m:e>
              <w:ins w:id="2030" w:author="Pisces" w:date="2025-05-21T09:56:00Z">
                <m:r>
                  <m:rPr/>
                  <w:rPr>
                    <w:rFonts w:ascii="Cambria Math" w:hAnsi="Cambria Math" w:cs="Cambria Math"/>
                    <w:sz w:val="24"/>
                  </w:rPr>
                  <m:t>cop</m:t>
                </m:r>
              </w:ins>
              <m:ctrlPr>
                <w:ins w:id="2031" w:author="Pisces" w:date="2025-05-21T09:56:00Z">
                  <w:rPr>
                    <w:rFonts w:ascii="Cambria Math" w:hAnsi="Cambria Math" w:cs="Cambria Math"/>
                    <w:i/>
                    <w:sz w:val="24"/>
                  </w:rPr>
                </w:ins>
              </m:ctrlPr>
            </m:e>
            <m:sub>
              <w:ins w:id="2032" w:author="Pisces" w:date="2025-05-21T09:56:00Z">
                <m:r>
                  <m:rPr/>
                  <w:rPr>
                    <w:rFonts w:ascii="Cambria Math" w:hAnsi="Cambria Math" w:cs="Cambria Math"/>
                    <w:sz w:val="24"/>
                  </w:rPr>
                  <m:t>eb</m:t>
                </m:r>
              </w:ins>
              <m:ctrlPr>
                <w:ins w:id="2033" w:author="Pisces" w:date="2025-05-21T09:56:00Z">
                  <w:rPr>
                    <w:rFonts w:ascii="Cambria Math" w:hAnsi="Cambria Math" w:cs="Cambria Math"/>
                    <w:i/>
                    <w:sz w:val="24"/>
                  </w:rPr>
                </w:ins>
              </m:ctrlPr>
            </m:sub>
          </m:sSub>
          <w:ins w:id="2034" w:author="Pisces" w:date="2025-05-21T09:56:00Z">
            <m:r>
              <m:rPr/>
              <w:rPr>
                <w:rFonts w:ascii="Cambria Math" w:hAnsi="Cambria Math" w:cs="Cambria Math"/>
                <w:sz w:val="24"/>
              </w:rPr>
              <m:t>3.6</m:t>
            </m:r>
          </w:ins>
          <m:sSub>
            <m:sSubPr>
              <m:ctrlPr>
                <w:ins w:id="2035" w:author="Pisces" w:date="2025-05-21T09:56:00Z">
                  <w:rPr>
                    <w:rFonts w:ascii="Cambria Math" w:hAnsi="Cambria Math" w:cs="Cambria Math"/>
                    <w:i/>
                    <w:sz w:val="24"/>
                  </w:rPr>
                </w:ins>
              </m:ctrlPr>
            </m:sSubPr>
            <m:e>
              <w:ins w:id="2036" w:author="Pisces" w:date="2025-05-21T09:56:00Z">
                <m:r>
                  <m:rPr/>
                  <w:rPr>
                    <w:rFonts w:ascii="Cambria Math" w:hAnsi="Cambria Math" w:cs="Cambria Math"/>
                    <w:sz w:val="24"/>
                  </w:rPr>
                  <m:t>P</m:t>
                </m:r>
              </w:ins>
              <m:ctrlPr>
                <w:ins w:id="2037" w:author="Pisces" w:date="2025-05-21T09:56:00Z">
                  <w:rPr>
                    <w:rFonts w:ascii="Cambria Math" w:hAnsi="Cambria Math" w:cs="Cambria Math"/>
                    <w:i/>
                    <w:sz w:val="24"/>
                  </w:rPr>
                </w:ins>
              </m:ctrlPr>
            </m:e>
            <m:sub>
              <w:ins w:id="2038" w:author="Pisces" w:date="2025-05-21T09:56:00Z">
                <m:r>
                  <m:rPr/>
                  <w:rPr>
                    <w:rFonts w:ascii="Cambria Math" w:hAnsi="Cambria Math" w:cs="Cambria Math"/>
                    <w:sz w:val="24"/>
                  </w:rPr>
                  <m:t>i,eb</m:t>
                </m:r>
              </w:ins>
              <m:ctrlPr>
                <w:ins w:id="2039" w:author="Pisces" w:date="2025-05-21T09:56:00Z">
                  <w:rPr>
                    <w:rFonts w:ascii="Cambria Math" w:hAnsi="Cambria Math" w:cs="Cambria Math"/>
                    <w:i/>
                    <w:sz w:val="24"/>
                  </w:rPr>
                </w:ins>
              </m:ctrlPr>
            </m:sub>
          </m:sSub>
          <w:ins w:id="2040" w:author="Pisces" w:date="2025-05-21T09:56:00Z">
            <m:r>
              <m:rPr/>
              <w:rPr>
                <w:rFonts w:ascii="Cambria Math" w:hAnsi="Cambria Math" w:cs="Cambria Math"/>
                <w:sz w:val="24"/>
              </w:rPr>
              <m:t>(t)∆t−</m:t>
            </m:r>
          </w:ins>
          <m:nary>
            <m:naryPr>
              <m:chr m:val="∑"/>
              <m:limLoc m:val="undOvr"/>
              <m:ctrlPr>
                <w:ins w:id="2041" w:author="Pisces" w:date="2025-05-21T09:56:00Z">
                  <w:rPr>
                    <w:rFonts w:ascii="Cambria Math" w:hAnsi="Cambria Math" w:cs="Cambria Math"/>
                    <w:i/>
                    <w:sz w:val="24"/>
                  </w:rPr>
                </w:ins>
              </m:ctrlPr>
            </m:naryPr>
            <m:sub>
              <w:ins w:id="2042" w:author="Pisces" w:date="2025-05-21T09:56:00Z">
                <m:r>
                  <m:rPr/>
                  <w:rPr>
                    <w:rFonts w:ascii="Cambria Math" w:hAnsi="Cambria Math" w:cs="Cambria Math"/>
                    <w:sz w:val="24"/>
                  </w:rPr>
                  <m:t>i=1</m:t>
                </m:r>
              </w:ins>
              <m:ctrlPr>
                <w:ins w:id="2043" w:author="Pisces" w:date="2025-05-21T09:56:00Z">
                  <w:rPr>
                    <w:rFonts w:ascii="Cambria Math" w:hAnsi="Cambria Math" w:cs="Cambria Math"/>
                    <w:i/>
                    <w:sz w:val="24"/>
                  </w:rPr>
                </w:ins>
              </m:ctrlPr>
            </m:sub>
            <m:sup>
              <w:ins w:id="2044" w:author="Pisces" w:date="2025-05-21T09:56:00Z">
                <m:r>
                  <m:rPr/>
                  <w:rPr>
                    <w:rFonts w:ascii="Cambria Math" w:hAnsi="Cambria Math" w:cs="Cambria Math"/>
                    <w:sz w:val="24"/>
                  </w:rPr>
                  <m:t>N</m:t>
                </m:r>
              </w:ins>
              <m:ctrlPr>
                <w:ins w:id="2045" w:author="Pisces" w:date="2025-05-21T09:56:00Z">
                  <w:rPr>
                    <w:rFonts w:ascii="Cambria Math" w:hAnsi="Cambria Math" w:cs="Cambria Math"/>
                    <w:i/>
                    <w:sz w:val="24"/>
                  </w:rPr>
                </w:ins>
              </m:ctrlPr>
            </m:sup>
            <m:e>
              <w:ins w:id="2046" w:author="Pisces" w:date="2025-05-21T09:56:00Z">
                <m:r>
                  <m:rPr/>
                  <w:rPr>
                    <w:rFonts w:ascii="Cambria Math" w:hAnsi="Cambria Math" w:cs="Cambria Math"/>
                    <w:sz w:val="24"/>
                  </w:rPr>
                  <m:t xml:space="preserve"> </m:t>
                </m:r>
              </w:ins>
              <m:ctrlPr>
                <w:ins w:id="2047" w:author="Pisces" w:date="2025-05-21T09:56:00Z">
                  <w:rPr>
                    <w:rFonts w:ascii="Cambria Math" w:hAnsi="Cambria Math" w:cs="Cambria Math"/>
                    <w:i/>
                    <w:sz w:val="24"/>
                  </w:rPr>
                </w:ins>
              </m:ctrlPr>
            </m:e>
          </m:nary>
          <w:ins w:id="2048" w:author="Pisces" w:date="2025-05-21T09:56:00Z">
            <m:r>
              <m:rPr/>
              <w:rPr>
                <w:rFonts w:ascii="Cambria Math" w:hAnsi="Cambria Math" w:cs="Cambria Math"/>
                <w:sz w:val="24"/>
              </w:rPr>
              <m:t>3.6</m:t>
            </m:r>
          </w:ins>
          <m:sSub>
            <m:sSubPr>
              <m:ctrlPr>
                <w:ins w:id="2049" w:author="Pisces" w:date="2025-05-21T09:56:00Z">
                  <w:rPr>
                    <w:rFonts w:ascii="Cambria Math" w:hAnsi="Cambria Math" w:cs="Cambria Math"/>
                    <w:i/>
                    <w:sz w:val="24"/>
                  </w:rPr>
                </w:ins>
              </m:ctrlPr>
            </m:sSubPr>
            <m:e>
              <w:ins w:id="2050" w:author="Pisces" w:date="2025-05-21T09:56:00Z">
                <m:r>
                  <m:rPr/>
                  <w:rPr>
                    <w:rFonts w:ascii="Cambria Math" w:hAnsi="Cambria Math" w:cs="Cambria Math"/>
                    <w:sz w:val="24"/>
                  </w:rPr>
                  <m:t>H</m:t>
                </m:r>
              </w:ins>
              <m:ctrlPr>
                <w:ins w:id="2051" w:author="Pisces" w:date="2025-05-21T09:56:00Z">
                  <w:rPr>
                    <w:rFonts w:ascii="Cambria Math" w:hAnsi="Cambria Math" w:cs="Cambria Math"/>
                    <w:i/>
                    <w:sz w:val="24"/>
                  </w:rPr>
                </w:ins>
              </m:ctrlPr>
            </m:e>
            <m:sub>
              <w:ins w:id="2052" w:author="Pisces" w:date="2025-05-21T09:56:00Z">
                <m:r>
                  <m:rPr/>
                  <w:rPr>
                    <w:rFonts w:ascii="Cambria Math" w:hAnsi="Cambria Math" w:cs="Cambria Math"/>
                    <w:sz w:val="24"/>
                  </w:rPr>
                  <m:t>i,load</m:t>
                </m:r>
              </w:ins>
              <m:ctrlPr>
                <w:ins w:id="2053" w:author="Pisces" w:date="2025-05-21T09:56:00Z">
                  <w:rPr>
                    <w:rFonts w:ascii="Cambria Math" w:hAnsi="Cambria Math" w:cs="Cambria Math"/>
                    <w:i/>
                    <w:sz w:val="24"/>
                  </w:rPr>
                </w:ins>
              </m:ctrlPr>
            </m:sub>
          </m:sSub>
          <w:ins w:id="2054" w:author="Pisces" w:date="2025-05-21T09:56:00Z">
            <m:r>
              <m:rPr/>
              <w:rPr>
                <w:rFonts w:ascii="Cambria Math" w:hAnsi="Cambria Math" w:cs="Cambria Math"/>
                <w:sz w:val="24"/>
              </w:rPr>
              <m:t>(t)∆t</m:t>
            </m:r>
          </w:ins>
          <w:ins w:id="2055" w:author="Pisces" w:date="2025-05-21T09:56:00Z">
            <m:r>
              <m:rPr/>
              <w:rPr>
                <w:rFonts w:hint="eastAsia" w:ascii="Cambria Math" w:hAnsi="Cambria Math" w:cs="Cambria Math"/>
                <w:sz w:val="24"/>
              </w:rPr>
              <m:t>≤</m:t>
            </m:r>
          </w:ins>
          <m:sSub>
            <m:sSubPr>
              <m:ctrlPr>
                <w:ins w:id="2056" w:author="Pisces" w:date="2025-05-21T09:56:00Z">
                  <w:rPr>
                    <w:rFonts w:ascii="Cambria Math" w:hAnsi="Cambria Math" w:cs="Cambria Math"/>
                    <w:i/>
                    <w:sz w:val="24"/>
                  </w:rPr>
                </w:ins>
              </m:ctrlPr>
            </m:sSubPr>
            <m:e>
              <w:ins w:id="2057" w:author="Pisces" w:date="2025-05-21T09:56:00Z">
                <m:r>
                  <m:rPr/>
                  <w:rPr>
                    <w:rFonts w:ascii="Cambria Math" w:hAnsi="Cambria Math" w:cs="Cambria Math"/>
                    <w:sz w:val="24"/>
                  </w:rPr>
                  <m:t>E</m:t>
                </m:r>
              </w:ins>
              <m:ctrlPr>
                <w:ins w:id="2058" w:author="Pisces" w:date="2025-05-21T09:56:00Z">
                  <w:rPr>
                    <w:rFonts w:ascii="Cambria Math" w:hAnsi="Cambria Math" w:cs="Cambria Math"/>
                    <w:i/>
                    <w:sz w:val="24"/>
                  </w:rPr>
                </w:ins>
              </m:ctrlPr>
            </m:e>
            <m:sub>
              <w:ins w:id="2059" w:author="Pisces" w:date="2025-05-21T09:56:00Z">
                <m:r>
                  <m:rPr/>
                  <w:rPr>
                    <w:rFonts w:ascii="Cambria Math" w:hAnsi="Cambria Math" w:cs="Cambria Math"/>
                    <w:sz w:val="24"/>
                  </w:rPr>
                  <m:t>H,max</m:t>
                </m:r>
              </w:ins>
              <m:ctrlPr>
                <w:ins w:id="2060" w:author="Pisces" w:date="2025-05-21T09:56:00Z">
                  <w:rPr>
                    <w:rFonts w:ascii="Cambria Math" w:hAnsi="Cambria Math" w:cs="Cambria Math"/>
                    <w:i/>
                    <w:sz w:val="24"/>
                  </w:rPr>
                </w:ins>
              </m:ctrlPr>
            </m:sub>
          </m:sSub>
        </m:oMath>
      </m:oMathPara>
    </w:p>
    <w:p w14:paraId="6E67911C">
      <w:pPr>
        <w:spacing w:line="360" w:lineRule="auto"/>
        <w:ind w:firstLine="480" w:firstLineChars="200"/>
        <w:rPr>
          <w:ins w:id="2061" w:author="Pisces" w:date="2025-05-21T09:56:00Z"/>
          <w:rFonts w:hAnsi="Cambria Math" w:cs="Cambria Math"/>
          <w:sz w:val="24"/>
        </w:rPr>
      </w:pPr>
      <w:ins w:id="2062" w:author="Pisces" w:date="2025-05-21T09:56:00Z">
        <w:r>
          <w:rPr>
            <w:rFonts w:hint="eastAsia" w:hAnsi="Cambria Math" w:cs="Cambria Math"/>
            <w:sz w:val="24"/>
          </w:rPr>
          <w:t>储电约束</w:t>
        </w:r>
      </w:ins>
    </w:p>
    <w:p w14:paraId="59DE0CBE">
      <w:pPr>
        <w:spacing w:line="360" w:lineRule="auto"/>
        <w:ind w:firstLine="480" w:firstLineChars="200"/>
        <w:rPr>
          <w:ins w:id="2063" w:author="Pisces" w:date="2025-05-21T09:56:00Z"/>
          <w:rFonts w:hAnsi="Cambria Math" w:cs="Cambria Math"/>
          <w:sz w:val="24"/>
        </w:rPr>
      </w:pPr>
      <m:oMathPara>
        <m:oMath>
          <m:sSub>
            <m:sSubPr>
              <m:ctrlPr>
                <w:ins w:id="2064" w:author="Pisces" w:date="2025-05-21T09:56:00Z">
                  <w:rPr>
                    <w:rFonts w:ascii="Cambria Math" w:hAnsi="Cambria Math" w:cs="Cambria Math"/>
                    <w:i/>
                    <w:sz w:val="24"/>
                  </w:rPr>
                </w:ins>
              </m:ctrlPr>
            </m:sSubPr>
            <m:e>
              <w:ins w:id="2065" w:author="Pisces" w:date="2025-05-21T09:56:00Z">
                <m:r>
                  <m:rPr/>
                  <w:rPr>
                    <w:rFonts w:ascii="Cambria Math" w:hAnsi="Cambria Math" w:cs="Cambria Math"/>
                    <w:sz w:val="24"/>
                  </w:rPr>
                  <m:t>SOC</m:t>
                </m:r>
              </w:ins>
              <m:ctrlPr>
                <w:ins w:id="2066" w:author="Pisces" w:date="2025-05-21T09:56:00Z">
                  <w:rPr>
                    <w:rFonts w:ascii="Cambria Math" w:hAnsi="Cambria Math" w:cs="Cambria Math"/>
                    <w:i/>
                    <w:sz w:val="24"/>
                  </w:rPr>
                </w:ins>
              </m:ctrlPr>
            </m:e>
            <m:sub>
              <w:ins w:id="2067" w:author="Pisces" w:date="2025-05-21T09:56:00Z">
                <m:r>
                  <m:rPr/>
                  <w:rPr>
                    <w:rFonts w:ascii="Cambria Math" w:hAnsi="Cambria Math" w:cs="Cambria Math"/>
                    <w:sz w:val="24"/>
                  </w:rPr>
                  <m:t>min</m:t>
                </m:r>
              </w:ins>
              <m:ctrlPr>
                <w:ins w:id="2068" w:author="Pisces" w:date="2025-05-21T09:56:00Z">
                  <w:rPr>
                    <w:rFonts w:ascii="Cambria Math" w:hAnsi="Cambria Math" w:cs="Cambria Math"/>
                    <w:i/>
                    <w:sz w:val="24"/>
                  </w:rPr>
                </w:ins>
              </m:ctrlPr>
            </m:sub>
          </m:sSub>
          <w:ins w:id="2069" w:author="Pisces" w:date="2025-05-21T09:56:00Z">
            <m:r>
              <m:rPr/>
              <w:rPr>
                <w:rFonts w:hint="eastAsia" w:ascii="Cambria Math" w:hAnsi="Cambria Math" w:cs="Cambria Math"/>
                <w:sz w:val="24"/>
              </w:rPr>
              <m:t>≤</m:t>
            </m:r>
          </w:ins>
          <w:ins w:id="2070" w:author="Pisces" w:date="2025-05-21T09:56:00Z">
            <m:r>
              <m:rPr/>
              <w:rPr>
                <w:rFonts w:ascii="Cambria Math" w:hAnsi="Cambria Math" w:cs="Cambria Math"/>
                <w:sz w:val="24"/>
              </w:rPr>
              <m:t>SOC(t)+</m:t>
            </m:r>
          </w:ins>
          <m:nary>
            <m:naryPr>
              <m:chr m:val="∑"/>
              <m:limLoc m:val="undOvr"/>
              <m:ctrlPr>
                <w:ins w:id="2071" w:author="Pisces" w:date="2025-05-21T09:56:00Z">
                  <w:rPr>
                    <w:rFonts w:ascii="Cambria Math" w:hAnsi="Cambria Math" w:cs="Cambria Math"/>
                    <w:i/>
                    <w:sz w:val="24"/>
                  </w:rPr>
                </w:ins>
              </m:ctrlPr>
            </m:naryPr>
            <m:sub>
              <w:ins w:id="2072" w:author="Pisces" w:date="2025-05-21T09:56:00Z">
                <m:r>
                  <m:rPr/>
                  <w:rPr>
                    <w:rFonts w:ascii="Cambria Math" w:hAnsi="Cambria Math" w:cs="Cambria Math"/>
                    <w:sz w:val="24"/>
                  </w:rPr>
                  <m:t>i=1</m:t>
                </m:r>
              </w:ins>
              <m:ctrlPr>
                <w:ins w:id="2073" w:author="Pisces" w:date="2025-05-21T09:56:00Z">
                  <w:rPr>
                    <w:rFonts w:ascii="Cambria Math" w:hAnsi="Cambria Math" w:cs="Cambria Math"/>
                    <w:i/>
                    <w:sz w:val="24"/>
                  </w:rPr>
                </w:ins>
              </m:ctrlPr>
            </m:sub>
            <m:sup>
              <w:ins w:id="2074" w:author="Pisces" w:date="2025-05-21T09:56:00Z">
                <m:r>
                  <m:rPr/>
                  <w:rPr>
                    <w:rFonts w:ascii="Cambria Math" w:hAnsi="Cambria Math" w:cs="Cambria Math"/>
                    <w:sz w:val="24"/>
                  </w:rPr>
                  <m:t>N</m:t>
                </m:r>
              </w:ins>
              <m:ctrlPr>
                <w:ins w:id="2075" w:author="Pisces" w:date="2025-05-21T09:56:00Z">
                  <w:rPr>
                    <w:rFonts w:ascii="Cambria Math" w:hAnsi="Cambria Math" w:cs="Cambria Math"/>
                    <w:i/>
                    <w:sz w:val="24"/>
                  </w:rPr>
                </w:ins>
              </m:ctrlPr>
            </m:sup>
            <m:e>
              <m:f>
                <m:fPr>
                  <m:ctrlPr>
                    <w:ins w:id="2076" w:author="Pisces" w:date="2025-05-21T09:56:00Z">
                      <w:rPr>
                        <w:rFonts w:ascii="Cambria Math" w:hAnsi="Cambria Math" w:cs="Cambria Math"/>
                        <w:i/>
                        <w:sz w:val="24"/>
                      </w:rPr>
                    </w:ins>
                  </m:ctrlPr>
                </m:fPr>
                <m:num>
                  <m:sSub>
                    <m:sSubPr>
                      <m:ctrlPr>
                        <w:ins w:id="2077" w:author="Pisces" w:date="2025-05-21T09:56:00Z">
                          <w:rPr>
                            <w:rFonts w:ascii="Cambria Math" w:hAnsi="Cambria Math" w:cs="Cambria Math"/>
                            <w:i/>
                            <w:sz w:val="24"/>
                          </w:rPr>
                        </w:ins>
                      </m:ctrlPr>
                    </m:sSubPr>
                    <m:e>
                      <w:ins w:id="2078" w:author="Pisces" w:date="2025-05-21T09:56:00Z">
                        <m:r>
                          <m:rPr/>
                          <w:rPr>
                            <w:rFonts w:ascii="Cambria Math" w:hAnsi="Cambria Math" w:cs="Cambria Math"/>
                            <w:sz w:val="24"/>
                          </w:rPr>
                          <m:t>η</m:t>
                        </m:r>
                      </w:ins>
                      <m:ctrlPr>
                        <w:ins w:id="2079" w:author="Pisces" w:date="2025-05-21T09:56:00Z">
                          <w:rPr>
                            <w:rFonts w:ascii="Cambria Math" w:hAnsi="Cambria Math" w:cs="Cambria Math"/>
                            <w:i/>
                            <w:sz w:val="24"/>
                          </w:rPr>
                        </w:ins>
                      </m:ctrlPr>
                    </m:e>
                    <m:sub>
                      <w:ins w:id="2080" w:author="Pisces" w:date="2025-05-21T09:56:00Z">
                        <m:r>
                          <m:rPr/>
                          <w:rPr>
                            <w:rFonts w:ascii="Cambria Math" w:hAnsi="Cambria Math" w:cs="Cambria Math"/>
                            <w:sz w:val="24"/>
                          </w:rPr>
                          <m:t>cℎ</m:t>
                        </m:r>
                      </w:ins>
                      <m:ctrlPr>
                        <w:ins w:id="2081" w:author="Pisces" w:date="2025-05-21T09:56:00Z">
                          <w:rPr>
                            <w:rFonts w:ascii="Cambria Math" w:hAnsi="Cambria Math" w:cs="Cambria Math"/>
                            <w:i/>
                            <w:sz w:val="24"/>
                          </w:rPr>
                        </w:ins>
                      </m:ctrlPr>
                    </m:sub>
                  </m:sSub>
                  <m:sSub>
                    <m:sSubPr>
                      <m:ctrlPr>
                        <w:ins w:id="2082" w:author="Pisces" w:date="2025-05-21T09:56:00Z">
                          <w:rPr>
                            <w:rFonts w:ascii="Cambria Math" w:hAnsi="Cambria Math" w:cs="Cambria Math"/>
                            <w:i/>
                            <w:sz w:val="24"/>
                          </w:rPr>
                        </w:ins>
                      </m:ctrlPr>
                    </m:sSubPr>
                    <m:e>
                      <w:ins w:id="2083" w:author="Pisces" w:date="2025-05-21T09:56:00Z">
                        <m:r>
                          <m:rPr/>
                          <w:rPr>
                            <w:rFonts w:ascii="Cambria Math" w:hAnsi="Cambria Math" w:cs="Cambria Math"/>
                            <w:sz w:val="24"/>
                          </w:rPr>
                          <m:t>P</m:t>
                        </m:r>
                      </w:ins>
                      <m:ctrlPr>
                        <w:ins w:id="2084" w:author="Pisces" w:date="2025-05-21T09:56:00Z">
                          <w:rPr>
                            <w:rFonts w:ascii="Cambria Math" w:hAnsi="Cambria Math" w:cs="Cambria Math"/>
                            <w:i/>
                            <w:sz w:val="24"/>
                          </w:rPr>
                        </w:ins>
                      </m:ctrlPr>
                    </m:e>
                    <m:sub>
                      <w:ins w:id="2085" w:author="Pisces" w:date="2025-05-21T09:56:00Z">
                        <m:r>
                          <m:rPr/>
                          <w:rPr>
                            <w:rFonts w:ascii="Cambria Math" w:hAnsi="Cambria Math" w:cs="Cambria Math"/>
                            <w:sz w:val="24"/>
                          </w:rPr>
                          <m:t>i,bat_cℎ</m:t>
                        </m:r>
                      </w:ins>
                      <m:ctrlPr>
                        <w:ins w:id="2086" w:author="Pisces" w:date="2025-05-21T09:56:00Z">
                          <w:rPr>
                            <w:rFonts w:ascii="Cambria Math" w:hAnsi="Cambria Math" w:cs="Cambria Math"/>
                            <w:i/>
                            <w:sz w:val="24"/>
                          </w:rPr>
                        </w:ins>
                      </m:ctrlPr>
                    </m:sub>
                  </m:sSub>
                  <w:ins w:id="2087" w:author="Pisces" w:date="2025-05-21T09:56:00Z">
                    <m:r>
                      <m:rPr/>
                      <w:rPr>
                        <w:rFonts w:ascii="Cambria Math" w:hAnsi="Cambria Math" w:cs="Cambria Math"/>
                        <w:sz w:val="24"/>
                      </w:rPr>
                      <m:t>(t)</m:t>
                    </m:r>
                  </w:ins>
                  <m:ctrlPr>
                    <w:ins w:id="2088" w:author="Pisces" w:date="2025-05-21T09:56:00Z">
                      <w:rPr>
                        <w:rFonts w:ascii="Cambria Math" w:hAnsi="Cambria Math" w:cs="Cambria Math"/>
                        <w:i/>
                        <w:sz w:val="24"/>
                      </w:rPr>
                    </w:ins>
                  </m:ctrlPr>
                </m:num>
                <m:den>
                  <m:sSub>
                    <m:sSubPr>
                      <m:ctrlPr>
                        <w:ins w:id="2089" w:author="Pisces" w:date="2025-05-21T09:56:00Z">
                          <w:rPr>
                            <w:rFonts w:ascii="Cambria Math" w:hAnsi="Cambria Math" w:cs="Cambria Math"/>
                            <w:i/>
                            <w:sz w:val="24"/>
                          </w:rPr>
                        </w:ins>
                      </m:ctrlPr>
                    </m:sSubPr>
                    <m:e>
                      <w:ins w:id="2090" w:author="Pisces" w:date="2025-05-21T09:56:00Z">
                        <m:r>
                          <m:rPr/>
                          <w:rPr>
                            <w:rFonts w:ascii="Cambria Math" w:hAnsi="Cambria Math" w:cs="Cambria Math"/>
                            <w:sz w:val="24"/>
                          </w:rPr>
                          <m:t>W</m:t>
                        </m:r>
                      </w:ins>
                      <m:ctrlPr>
                        <w:ins w:id="2091" w:author="Pisces" w:date="2025-05-21T09:56:00Z">
                          <w:rPr>
                            <w:rFonts w:ascii="Cambria Math" w:hAnsi="Cambria Math" w:cs="Cambria Math"/>
                            <w:i/>
                            <w:sz w:val="24"/>
                          </w:rPr>
                        </w:ins>
                      </m:ctrlPr>
                    </m:e>
                    <m:sub>
                      <w:ins w:id="2092" w:author="Pisces" w:date="2025-05-21T09:56:00Z">
                        <m:r>
                          <m:rPr/>
                          <w:rPr>
                            <w:rFonts w:ascii="Cambria Math" w:hAnsi="Cambria Math" w:cs="Cambria Math"/>
                            <w:sz w:val="24"/>
                          </w:rPr>
                          <m:t>bat</m:t>
                        </m:r>
                      </w:ins>
                      <m:ctrlPr>
                        <w:ins w:id="2093" w:author="Pisces" w:date="2025-05-21T09:56:00Z">
                          <w:rPr>
                            <w:rFonts w:ascii="Cambria Math" w:hAnsi="Cambria Math" w:cs="Cambria Math"/>
                            <w:i/>
                            <w:sz w:val="24"/>
                          </w:rPr>
                        </w:ins>
                      </m:ctrlPr>
                    </m:sub>
                  </m:sSub>
                  <m:ctrlPr>
                    <w:ins w:id="2094" w:author="Pisces" w:date="2025-05-21T09:56:00Z">
                      <w:rPr>
                        <w:rFonts w:ascii="Cambria Math" w:hAnsi="Cambria Math" w:cs="Cambria Math"/>
                        <w:i/>
                        <w:sz w:val="24"/>
                      </w:rPr>
                    </w:ins>
                  </m:ctrlPr>
                </m:den>
              </m:f>
              <w:ins w:id="2095" w:author="Pisces" w:date="2025-05-21T09:56:00Z">
                <m:r>
                  <m:rPr/>
                  <w:rPr>
                    <w:rFonts w:ascii="Cambria Math" w:hAnsi="Cambria Math" w:cs="Cambria Math"/>
                    <w:sz w:val="24"/>
                  </w:rPr>
                  <m:t>∆t</m:t>
                </m:r>
              </w:ins>
              <m:ctrlPr>
                <w:ins w:id="2096" w:author="Pisces" w:date="2025-05-21T09:56:00Z">
                  <w:rPr>
                    <w:rFonts w:ascii="Cambria Math" w:hAnsi="Cambria Math" w:cs="Cambria Math"/>
                    <w:i/>
                    <w:sz w:val="24"/>
                  </w:rPr>
                </w:ins>
              </m:ctrlPr>
            </m:e>
          </m:nary>
          <w:ins w:id="2097" w:author="Pisces" w:date="2025-05-21T09:56:00Z">
            <m:r>
              <m:rPr/>
              <w:rPr>
                <w:rFonts w:ascii="Cambria Math" w:hAnsi="Cambria Math" w:cs="Cambria Math"/>
                <w:sz w:val="24"/>
              </w:rPr>
              <m:t>−</m:t>
            </m:r>
          </w:ins>
          <m:nary>
            <m:naryPr>
              <m:chr m:val="∑"/>
              <m:limLoc m:val="undOvr"/>
              <m:ctrlPr>
                <w:ins w:id="2098" w:author="Pisces" w:date="2025-05-21T09:56:00Z">
                  <w:rPr>
                    <w:rFonts w:ascii="Cambria Math" w:hAnsi="Cambria Math" w:cs="Cambria Math"/>
                    <w:i/>
                    <w:sz w:val="24"/>
                  </w:rPr>
                </w:ins>
              </m:ctrlPr>
            </m:naryPr>
            <m:sub>
              <w:ins w:id="2099" w:author="Pisces" w:date="2025-05-21T09:56:00Z">
                <m:r>
                  <m:rPr/>
                  <w:rPr>
                    <w:rFonts w:ascii="Cambria Math" w:hAnsi="Cambria Math" w:cs="Cambria Math"/>
                    <w:sz w:val="24"/>
                  </w:rPr>
                  <m:t>i=1</m:t>
                </m:r>
              </w:ins>
              <m:ctrlPr>
                <w:ins w:id="2100" w:author="Pisces" w:date="2025-05-21T09:56:00Z">
                  <w:rPr>
                    <w:rFonts w:ascii="Cambria Math" w:hAnsi="Cambria Math" w:cs="Cambria Math"/>
                    <w:i/>
                    <w:sz w:val="24"/>
                  </w:rPr>
                </w:ins>
              </m:ctrlPr>
            </m:sub>
            <m:sup>
              <w:ins w:id="2101" w:author="Pisces" w:date="2025-05-21T09:56:00Z">
                <m:r>
                  <m:rPr/>
                  <w:rPr>
                    <w:rFonts w:ascii="Cambria Math" w:hAnsi="Cambria Math" w:cs="Cambria Math"/>
                    <w:sz w:val="24"/>
                  </w:rPr>
                  <m:t>N</m:t>
                </m:r>
              </w:ins>
              <m:ctrlPr>
                <w:ins w:id="2102" w:author="Pisces" w:date="2025-05-21T09:56:00Z">
                  <w:rPr>
                    <w:rFonts w:ascii="Cambria Math" w:hAnsi="Cambria Math" w:cs="Cambria Math"/>
                    <w:i/>
                    <w:sz w:val="24"/>
                  </w:rPr>
                </w:ins>
              </m:ctrlPr>
            </m:sup>
            <m:e>
              <m:f>
                <m:fPr>
                  <m:ctrlPr>
                    <w:ins w:id="2103" w:author="Pisces" w:date="2025-05-21T09:56:00Z">
                      <w:rPr>
                        <w:rFonts w:ascii="Cambria Math" w:hAnsi="Cambria Math" w:cs="Cambria Math"/>
                        <w:i/>
                        <w:sz w:val="24"/>
                      </w:rPr>
                    </w:ins>
                  </m:ctrlPr>
                </m:fPr>
                <m:num>
                  <m:sSub>
                    <m:sSubPr>
                      <m:ctrlPr>
                        <w:ins w:id="2104" w:author="Pisces" w:date="2025-05-21T09:56:00Z">
                          <w:rPr>
                            <w:rFonts w:ascii="Cambria Math" w:hAnsi="Cambria Math" w:cs="Cambria Math"/>
                            <w:i/>
                            <w:sz w:val="24"/>
                          </w:rPr>
                        </w:ins>
                      </m:ctrlPr>
                    </m:sSubPr>
                    <m:e>
                      <w:ins w:id="2105" w:author="Pisces" w:date="2025-05-21T09:56:00Z">
                        <m:r>
                          <m:rPr/>
                          <w:rPr>
                            <w:rFonts w:ascii="Cambria Math" w:hAnsi="Cambria Math" w:cs="Cambria Math"/>
                            <w:sz w:val="24"/>
                          </w:rPr>
                          <m:t>η</m:t>
                        </m:r>
                      </w:ins>
                      <m:ctrlPr>
                        <w:ins w:id="2106" w:author="Pisces" w:date="2025-05-21T09:56:00Z">
                          <w:rPr>
                            <w:rFonts w:ascii="Cambria Math" w:hAnsi="Cambria Math" w:cs="Cambria Math"/>
                            <w:i/>
                            <w:sz w:val="24"/>
                          </w:rPr>
                        </w:ins>
                      </m:ctrlPr>
                    </m:e>
                    <m:sub>
                      <w:ins w:id="2107" w:author="Pisces" w:date="2025-05-21T09:56:00Z">
                        <m:r>
                          <m:rPr/>
                          <w:rPr>
                            <w:rFonts w:ascii="Cambria Math" w:hAnsi="Cambria Math" w:cs="Cambria Math"/>
                            <w:sz w:val="24"/>
                          </w:rPr>
                          <m:t>dis</m:t>
                        </m:r>
                      </w:ins>
                      <m:ctrlPr>
                        <w:ins w:id="2108" w:author="Pisces" w:date="2025-05-21T09:56:00Z">
                          <w:rPr>
                            <w:rFonts w:ascii="Cambria Math" w:hAnsi="Cambria Math" w:cs="Cambria Math"/>
                            <w:i/>
                            <w:sz w:val="24"/>
                          </w:rPr>
                        </w:ins>
                      </m:ctrlPr>
                    </m:sub>
                  </m:sSub>
                  <m:sSub>
                    <m:sSubPr>
                      <m:ctrlPr>
                        <w:ins w:id="2109" w:author="Pisces" w:date="2025-05-21T09:56:00Z">
                          <w:rPr>
                            <w:rFonts w:ascii="Cambria Math" w:hAnsi="Cambria Math" w:cs="Cambria Math"/>
                            <w:i/>
                            <w:sz w:val="24"/>
                          </w:rPr>
                        </w:ins>
                      </m:ctrlPr>
                    </m:sSubPr>
                    <m:e>
                      <w:ins w:id="2110" w:author="Pisces" w:date="2025-05-21T09:56:00Z">
                        <m:r>
                          <m:rPr/>
                          <w:rPr>
                            <w:rFonts w:ascii="Cambria Math" w:hAnsi="Cambria Math" w:cs="Cambria Math"/>
                            <w:sz w:val="24"/>
                          </w:rPr>
                          <m:t>P</m:t>
                        </m:r>
                      </w:ins>
                      <m:ctrlPr>
                        <w:ins w:id="2111" w:author="Pisces" w:date="2025-05-21T09:56:00Z">
                          <w:rPr>
                            <w:rFonts w:ascii="Cambria Math" w:hAnsi="Cambria Math" w:cs="Cambria Math"/>
                            <w:i/>
                            <w:sz w:val="24"/>
                          </w:rPr>
                        </w:ins>
                      </m:ctrlPr>
                    </m:e>
                    <m:sub>
                      <w:ins w:id="2112" w:author="Pisces" w:date="2025-05-21T09:56:00Z">
                        <m:r>
                          <m:rPr/>
                          <w:rPr>
                            <w:rFonts w:ascii="Cambria Math" w:hAnsi="Cambria Math" w:cs="Cambria Math"/>
                            <w:sz w:val="24"/>
                          </w:rPr>
                          <m:t>i,bat_dis</m:t>
                        </m:r>
                      </w:ins>
                      <m:ctrlPr>
                        <w:ins w:id="2113" w:author="Pisces" w:date="2025-05-21T09:56:00Z">
                          <w:rPr>
                            <w:rFonts w:ascii="Cambria Math" w:hAnsi="Cambria Math" w:cs="Cambria Math"/>
                            <w:i/>
                            <w:sz w:val="24"/>
                          </w:rPr>
                        </w:ins>
                      </m:ctrlPr>
                    </m:sub>
                  </m:sSub>
                  <w:ins w:id="2114" w:author="Pisces" w:date="2025-05-21T09:56:00Z">
                    <m:r>
                      <m:rPr/>
                      <w:rPr>
                        <w:rFonts w:ascii="Cambria Math" w:hAnsi="Cambria Math" w:cs="Cambria Math"/>
                        <w:sz w:val="24"/>
                      </w:rPr>
                      <m:t>(t)</m:t>
                    </m:r>
                  </w:ins>
                  <m:ctrlPr>
                    <w:ins w:id="2115" w:author="Pisces" w:date="2025-05-21T09:56:00Z">
                      <w:rPr>
                        <w:rFonts w:ascii="Cambria Math" w:hAnsi="Cambria Math" w:cs="Cambria Math"/>
                        <w:i/>
                        <w:sz w:val="24"/>
                      </w:rPr>
                    </w:ins>
                  </m:ctrlPr>
                </m:num>
                <m:den>
                  <m:sSub>
                    <m:sSubPr>
                      <m:ctrlPr>
                        <w:ins w:id="2116" w:author="Pisces" w:date="2025-05-21T09:56:00Z">
                          <w:rPr>
                            <w:rFonts w:ascii="Cambria Math" w:hAnsi="Cambria Math" w:cs="Cambria Math"/>
                            <w:i/>
                            <w:sz w:val="24"/>
                          </w:rPr>
                        </w:ins>
                      </m:ctrlPr>
                    </m:sSubPr>
                    <m:e>
                      <w:ins w:id="2117" w:author="Pisces" w:date="2025-05-21T09:56:00Z">
                        <m:r>
                          <m:rPr/>
                          <w:rPr>
                            <w:rFonts w:ascii="Cambria Math" w:hAnsi="Cambria Math" w:cs="Cambria Math"/>
                            <w:sz w:val="24"/>
                          </w:rPr>
                          <m:t>W</m:t>
                        </m:r>
                      </w:ins>
                      <m:ctrlPr>
                        <w:ins w:id="2118" w:author="Pisces" w:date="2025-05-21T09:56:00Z">
                          <w:rPr>
                            <w:rFonts w:ascii="Cambria Math" w:hAnsi="Cambria Math" w:cs="Cambria Math"/>
                            <w:i/>
                            <w:sz w:val="24"/>
                          </w:rPr>
                        </w:ins>
                      </m:ctrlPr>
                    </m:e>
                    <m:sub>
                      <w:ins w:id="2119" w:author="Pisces" w:date="2025-05-21T09:56:00Z">
                        <m:r>
                          <m:rPr/>
                          <w:rPr>
                            <w:rFonts w:ascii="Cambria Math" w:hAnsi="Cambria Math" w:cs="Cambria Math"/>
                            <w:sz w:val="24"/>
                          </w:rPr>
                          <m:t>bat</m:t>
                        </m:r>
                      </w:ins>
                      <m:ctrlPr>
                        <w:ins w:id="2120" w:author="Pisces" w:date="2025-05-21T09:56:00Z">
                          <w:rPr>
                            <w:rFonts w:ascii="Cambria Math" w:hAnsi="Cambria Math" w:cs="Cambria Math"/>
                            <w:i/>
                            <w:sz w:val="24"/>
                          </w:rPr>
                        </w:ins>
                      </m:ctrlPr>
                    </m:sub>
                  </m:sSub>
                  <m:ctrlPr>
                    <w:ins w:id="2121" w:author="Pisces" w:date="2025-05-21T09:56:00Z">
                      <w:rPr>
                        <w:rFonts w:ascii="Cambria Math" w:hAnsi="Cambria Math" w:cs="Cambria Math"/>
                        <w:i/>
                        <w:sz w:val="24"/>
                      </w:rPr>
                    </w:ins>
                  </m:ctrlPr>
                </m:den>
              </m:f>
              <w:ins w:id="2122" w:author="Pisces" w:date="2025-05-21T09:56:00Z">
                <m:r>
                  <m:rPr/>
                  <w:rPr>
                    <w:rFonts w:ascii="Cambria Math" w:hAnsi="Cambria Math" w:cs="Cambria Math"/>
                    <w:sz w:val="24"/>
                  </w:rPr>
                  <m:t>∆t</m:t>
                </m:r>
              </w:ins>
              <m:ctrlPr>
                <w:ins w:id="2123" w:author="Pisces" w:date="2025-05-21T09:56:00Z">
                  <w:rPr>
                    <w:rFonts w:ascii="Cambria Math" w:hAnsi="Cambria Math" w:cs="Cambria Math"/>
                    <w:i/>
                    <w:sz w:val="24"/>
                  </w:rPr>
                </w:ins>
              </m:ctrlPr>
            </m:e>
          </m:nary>
          <w:ins w:id="2124" w:author="Pisces" w:date="2025-05-21T09:56:00Z">
            <m:r>
              <m:rPr/>
              <w:rPr>
                <w:rFonts w:hint="eastAsia" w:ascii="Cambria Math" w:hAnsi="Cambria Math" w:cs="Cambria Math"/>
                <w:sz w:val="24"/>
              </w:rPr>
              <m:t>≤</m:t>
            </m:r>
          </w:ins>
          <m:sSub>
            <m:sSubPr>
              <m:ctrlPr>
                <w:ins w:id="2125" w:author="Pisces" w:date="2025-05-21T09:56:00Z">
                  <w:rPr>
                    <w:rFonts w:ascii="Cambria Math" w:hAnsi="Cambria Math" w:cs="Cambria Math"/>
                    <w:i/>
                    <w:sz w:val="24"/>
                  </w:rPr>
                </w:ins>
              </m:ctrlPr>
            </m:sSubPr>
            <m:e>
              <w:ins w:id="2126" w:author="Pisces" w:date="2025-05-21T09:56:00Z">
                <m:r>
                  <m:rPr/>
                  <w:rPr>
                    <w:rFonts w:ascii="Cambria Math" w:hAnsi="Cambria Math" w:cs="Cambria Math"/>
                    <w:sz w:val="24"/>
                  </w:rPr>
                  <m:t>SOC</m:t>
                </m:r>
              </w:ins>
              <m:ctrlPr>
                <w:ins w:id="2127" w:author="Pisces" w:date="2025-05-21T09:56:00Z">
                  <w:rPr>
                    <w:rFonts w:ascii="Cambria Math" w:hAnsi="Cambria Math" w:cs="Cambria Math"/>
                    <w:i/>
                    <w:sz w:val="24"/>
                  </w:rPr>
                </w:ins>
              </m:ctrlPr>
            </m:e>
            <m:sub>
              <w:ins w:id="2128" w:author="Pisces" w:date="2025-05-21T09:56:00Z">
                <m:r>
                  <m:rPr/>
                  <w:rPr>
                    <w:rFonts w:ascii="Cambria Math" w:hAnsi="Cambria Math" w:cs="Cambria Math"/>
                    <w:sz w:val="24"/>
                  </w:rPr>
                  <m:t>max</m:t>
                </m:r>
              </w:ins>
              <m:ctrlPr>
                <w:ins w:id="2129" w:author="Pisces" w:date="2025-05-21T09:56:00Z">
                  <w:rPr>
                    <w:rFonts w:ascii="Cambria Math" w:hAnsi="Cambria Math" w:cs="Cambria Math"/>
                    <w:i/>
                    <w:sz w:val="24"/>
                  </w:rPr>
                </w:ins>
              </m:ctrlPr>
            </m:sub>
          </m:sSub>
        </m:oMath>
      </m:oMathPara>
    </w:p>
    <w:p w14:paraId="45A58E85">
      <w:pPr>
        <w:spacing w:line="360" w:lineRule="auto"/>
        <w:ind w:firstLine="480" w:firstLineChars="200"/>
        <w:rPr>
          <w:ins w:id="2130" w:author="Pisces" w:date="2025-05-21T09:56:00Z"/>
          <w:rFonts w:hAnsi="Cambria Math" w:cs="Cambria Math"/>
          <w:sz w:val="24"/>
        </w:rPr>
      </w:pPr>
      <m:oMathPara>
        <m:oMath>
          <m:sSub>
            <m:sSubPr>
              <m:ctrlPr>
                <w:ins w:id="2131" w:author="Pisces" w:date="2025-05-21T09:56:00Z">
                  <w:rPr>
                    <w:rFonts w:ascii="Cambria Math" w:hAnsi="Cambria Math" w:cs="Cambria Math"/>
                    <w:i/>
                    <w:sz w:val="24"/>
                  </w:rPr>
                </w:ins>
              </m:ctrlPr>
            </m:sSubPr>
            <m:e>
              <w:ins w:id="2132" w:author="Pisces" w:date="2025-05-21T09:56:00Z">
                <m:r>
                  <m:rPr/>
                  <w:rPr>
                    <w:rFonts w:ascii="Cambria Math" w:hAnsi="Cambria Math" w:cs="Cambria Math"/>
                    <w:sz w:val="24"/>
                  </w:rPr>
                  <m:t>SOC</m:t>
                </m:r>
              </w:ins>
              <m:ctrlPr>
                <w:ins w:id="2133" w:author="Pisces" w:date="2025-05-21T09:56:00Z">
                  <w:rPr>
                    <w:rFonts w:ascii="Cambria Math" w:hAnsi="Cambria Math" w:cs="Cambria Math"/>
                    <w:i/>
                    <w:sz w:val="24"/>
                  </w:rPr>
                </w:ins>
              </m:ctrlPr>
            </m:e>
            <m:sub>
              <w:ins w:id="2134" w:author="Pisces" w:date="2025-05-21T09:56:00Z">
                <m:r>
                  <m:rPr/>
                  <w:rPr>
                    <w:rFonts w:ascii="Cambria Math" w:hAnsi="Cambria Math" w:cs="Cambria Math"/>
                    <w:sz w:val="24"/>
                  </w:rPr>
                  <m:t>min</m:t>
                </m:r>
              </w:ins>
              <m:ctrlPr>
                <w:ins w:id="2135" w:author="Pisces" w:date="2025-05-21T09:56:00Z">
                  <w:rPr>
                    <w:rFonts w:ascii="Cambria Math" w:hAnsi="Cambria Math" w:cs="Cambria Math"/>
                    <w:i/>
                    <w:sz w:val="24"/>
                  </w:rPr>
                </w:ins>
              </m:ctrlPr>
            </m:sub>
          </m:sSub>
          <w:ins w:id="2136" w:author="Pisces" w:date="2025-05-21T09:56:00Z">
            <m:r>
              <m:rPr/>
              <w:rPr>
                <w:rFonts w:hint="eastAsia" w:ascii="Cambria Math" w:hAnsi="Cambria Math" w:cs="Cambria Math"/>
                <w:sz w:val="24"/>
              </w:rPr>
              <m:t>≤</m:t>
            </m:r>
          </w:ins>
          <w:ins w:id="2137" w:author="Pisces" w:date="2025-05-21T09:56:00Z">
            <m:r>
              <m:rPr/>
              <w:rPr>
                <w:rFonts w:ascii="Cambria Math" w:hAnsi="Cambria Math" w:cs="Cambria Math"/>
                <w:sz w:val="24"/>
              </w:rPr>
              <m:t>SOC(t)</m:t>
            </m:r>
          </w:ins>
          <w:ins w:id="2138" w:author="Pisces" w:date="2025-05-21T09:56:00Z">
            <m:r>
              <m:rPr/>
              <w:rPr>
                <w:rFonts w:hint="eastAsia" w:ascii="Cambria Math" w:hAnsi="Cambria Math" w:cs="Cambria Math"/>
                <w:sz w:val="24"/>
              </w:rPr>
              <m:t>≤</m:t>
            </m:r>
          </w:ins>
          <m:sSub>
            <m:sSubPr>
              <m:ctrlPr>
                <w:ins w:id="2139" w:author="Pisces" w:date="2025-05-21T09:56:00Z">
                  <w:rPr>
                    <w:rFonts w:ascii="Cambria Math" w:hAnsi="Cambria Math" w:cs="Cambria Math"/>
                    <w:i/>
                    <w:sz w:val="24"/>
                  </w:rPr>
                </w:ins>
              </m:ctrlPr>
            </m:sSubPr>
            <m:e>
              <w:ins w:id="2140" w:author="Pisces" w:date="2025-05-21T09:56:00Z">
                <m:r>
                  <m:rPr/>
                  <w:rPr>
                    <w:rFonts w:ascii="Cambria Math" w:hAnsi="Cambria Math" w:cs="Cambria Math"/>
                    <w:sz w:val="24"/>
                  </w:rPr>
                  <m:t>SOC</m:t>
                </m:r>
              </w:ins>
              <m:ctrlPr>
                <w:ins w:id="2141" w:author="Pisces" w:date="2025-05-21T09:56:00Z">
                  <w:rPr>
                    <w:rFonts w:ascii="Cambria Math" w:hAnsi="Cambria Math" w:cs="Cambria Math"/>
                    <w:i/>
                    <w:sz w:val="24"/>
                  </w:rPr>
                </w:ins>
              </m:ctrlPr>
            </m:e>
            <m:sub>
              <w:ins w:id="2142" w:author="Pisces" w:date="2025-05-21T09:56:00Z">
                <m:r>
                  <m:rPr/>
                  <w:rPr>
                    <w:rFonts w:ascii="Cambria Math" w:hAnsi="Cambria Math" w:cs="Cambria Math"/>
                    <w:sz w:val="24"/>
                  </w:rPr>
                  <m:t>max</m:t>
                </m:r>
              </w:ins>
              <m:ctrlPr>
                <w:ins w:id="2143" w:author="Pisces" w:date="2025-05-21T09:56:00Z">
                  <w:rPr>
                    <w:rFonts w:ascii="Cambria Math" w:hAnsi="Cambria Math" w:cs="Cambria Math"/>
                    <w:i/>
                    <w:sz w:val="24"/>
                  </w:rPr>
                </w:ins>
              </m:ctrlPr>
            </m:sub>
          </m:sSub>
        </m:oMath>
      </m:oMathPara>
    </w:p>
    <w:p w14:paraId="76495D6E">
      <w:pPr>
        <w:spacing w:line="360" w:lineRule="auto"/>
        <w:rPr>
          <w:ins w:id="2144" w:author="Pisces" w:date="2025-05-21T09:56:00Z"/>
          <w:rFonts w:hAnsi="Cambria Math" w:cs="Cambria Math"/>
          <w:sz w:val="24"/>
        </w:rPr>
      </w:pPr>
      <w:ins w:id="2145" w:author="Pisces" w:date="2025-05-21T09:56:00Z">
        <w:r>
          <w:rPr>
            <w:rFonts w:hint="eastAsia" w:hAnsi="Cambria Math" w:cs="Cambria Math"/>
            <w:sz w:val="24"/>
          </w:rPr>
          <w:t>其中</w:t>
        </w:r>
      </w:ins>
      <m:oMath>
        <m:sSub>
          <m:sSubPr>
            <m:ctrlPr>
              <w:ins w:id="2146" w:author="Pisces" w:date="2025-05-21T09:56:00Z">
                <w:rPr>
                  <w:rFonts w:ascii="Cambria Math" w:hAnsi="Cambria Math" w:cs="Cambria Math"/>
                  <w:i/>
                  <w:sz w:val="24"/>
                </w:rPr>
              </w:ins>
            </m:ctrlPr>
          </m:sSubPr>
          <m:e>
            <w:ins w:id="2147" w:author="Pisces" w:date="2025-05-21T09:56:00Z">
              <m:r>
                <m:rPr/>
                <w:rPr>
                  <w:rFonts w:ascii="Cambria Math" w:hAnsi="Cambria Math" w:cs="Cambria Math"/>
                  <w:sz w:val="24"/>
                </w:rPr>
                <m:t>SOC</m:t>
              </m:r>
            </w:ins>
            <m:ctrlPr>
              <w:ins w:id="2148" w:author="Pisces" w:date="2025-05-21T09:56:00Z">
                <w:rPr>
                  <w:rFonts w:ascii="Cambria Math" w:hAnsi="Cambria Math" w:cs="Cambria Math"/>
                  <w:i/>
                  <w:sz w:val="24"/>
                </w:rPr>
              </w:ins>
            </m:ctrlPr>
          </m:e>
          <m:sub>
            <w:ins w:id="2149" w:author="Pisces" w:date="2025-05-21T09:56:00Z">
              <m:r>
                <m:rPr/>
                <w:rPr>
                  <w:rFonts w:ascii="Cambria Math" w:hAnsi="Cambria Math" w:cs="Cambria Math"/>
                  <w:sz w:val="24"/>
                </w:rPr>
                <m:t>min</m:t>
              </m:r>
            </w:ins>
            <m:ctrlPr>
              <w:ins w:id="2150" w:author="Pisces" w:date="2025-05-21T09:56:00Z">
                <w:rPr>
                  <w:rFonts w:ascii="Cambria Math" w:hAnsi="Cambria Math" w:cs="Cambria Math"/>
                  <w:i/>
                  <w:sz w:val="24"/>
                </w:rPr>
              </w:ins>
            </m:ctrlPr>
          </m:sub>
        </m:sSub>
      </m:oMath>
      <w:ins w:id="2151" w:author="Pisces" w:date="2025-05-21T09:56:00Z">
        <w:r>
          <w:rPr>
            <w:rFonts w:hint="eastAsia" w:hAnsi="Cambria Math" w:cs="Cambria Math"/>
            <w:sz w:val="24"/>
          </w:rPr>
          <w:t>和</w:t>
        </w:r>
      </w:ins>
      <m:oMath>
        <m:sSub>
          <m:sSubPr>
            <m:ctrlPr>
              <w:ins w:id="2152" w:author="Pisces" w:date="2025-05-21T09:56:00Z">
                <w:rPr>
                  <w:rFonts w:ascii="Cambria Math" w:hAnsi="Cambria Math" w:cs="Cambria Math"/>
                  <w:i/>
                  <w:sz w:val="24"/>
                </w:rPr>
              </w:ins>
            </m:ctrlPr>
          </m:sSubPr>
          <m:e>
            <w:ins w:id="2153" w:author="Pisces" w:date="2025-05-21T09:56:00Z">
              <m:r>
                <m:rPr/>
                <w:rPr>
                  <w:rFonts w:ascii="Cambria Math" w:hAnsi="Cambria Math" w:cs="Cambria Math"/>
                  <w:sz w:val="24"/>
                </w:rPr>
                <m:t>SOC</m:t>
              </m:r>
            </w:ins>
            <m:ctrlPr>
              <w:ins w:id="2154" w:author="Pisces" w:date="2025-05-21T09:56:00Z">
                <w:rPr>
                  <w:rFonts w:ascii="Cambria Math" w:hAnsi="Cambria Math" w:cs="Cambria Math"/>
                  <w:i/>
                  <w:sz w:val="24"/>
                </w:rPr>
              </w:ins>
            </m:ctrlPr>
          </m:e>
          <m:sub>
            <w:ins w:id="2155" w:author="Pisces" w:date="2025-05-21T09:56:00Z">
              <m:r>
                <m:rPr/>
                <w:rPr>
                  <w:rFonts w:ascii="Cambria Math" w:hAnsi="Cambria Math" w:cs="Cambria Math"/>
                  <w:sz w:val="24"/>
                </w:rPr>
                <m:t>max</m:t>
              </m:r>
            </w:ins>
            <m:ctrlPr>
              <w:ins w:id="2156" w:author="Pisces" w:date="2025-05-21T09:56:00Z">
                <w:rPr>
                  <w:rFonts w:ascii="Cambria Math" w:hAnsi="Cambria Math" w:cs="Cambria Math"/>
                  <w:i/>
                  <w:sz w:val="24"/>
                </w:rPr>
              </w:ins>
            </m:ctrlPr>
          </m:sub>
        </m:sSub>
      </m:oMath>
      <w:ins w:id="2157" w:author="Pisces" w:date="2025-05-21T09:56:00Z">
        <w:r>
          <w:rPr>
            <w:rFonts w:hint="eastAsia" w:hAnsi="Cambria Math" w:cs="Cambria Math"/>
            <w:sz w:val="24"/>
          </w:rPr>
          <w:t>分别为蓄电池储电下上限；</w:t>
        </w:r>
      </w:ins>
    </w:p>
    <w:p w14:paraId="1C5C3F56">
      <w:pPr>
        <w:spacing w:line="360" w:lineRule="auto"/>
        <w:ind w:firstLine="480" w:firstLineChars="200"/>
        <w:rPr>
          <w:ins w:id="2158" w:author="Pisces" w:date="2025-05-21T09:56:00Z"/>
          <w:rFonts w:hAnsi="Cambria Math" w:cs="Cambria Math"/>
          <w:sz w:val="24"/>
        </w:rPr>
      </w:pPr>
      <w:ins w:id="2159" w:author="Pisces" w:date="2025-05-21T09:56:00Z">
        <w:r>
          <w:rPr>
            <w:rFonts w:hint="eastAsia" w:hAnsi="Cambria Math" w:cs="Cambria Math"/>
            <w:sz w:val="24"/>
          </w:rPr>
          <w:t>储氢约束</w:t>
        </w:r>
      </w:ins>
    </w:p>
    <w:p w14:paraId="60692755">
      <w:pPr>
        <w:spacing w:line="360" w:lineRule="auto"/>
        <w:ind w:firstLine="480" w:firstLineChars="200"/>
        <w:rPr>
          <w:ins w:id="2160" w:author="Pisces" w:date="2025-05-21T09:56:00Z"/>
          <w:rFonts w:hAnsi="Cambria Math" w:cs="Cambria Math"/>
          <w:sz w:val="24"/>
        </w:rPr>
      </w:pPr>
      <m:oMathPara>
        <m:oMath>
          <m:sSub>
            <m:sSubPr>
              <m:ctrlPr>
                <w:ins w:id="2161" w:author="Pisces" w:date="2025-05-21T09:56:00Z">
                  <w:rPr>
                    <w:rFonts w:ascii="Cambria Math" w:hAnsi="Cambria Math" w:cs="Cambria Math"/>
                    <w:i/>
                    <w:sz w:val="24"/>
                  </w:rPr>
                </w:ins>
              </m:ctrlPr>
            </m:sSubPr>
            <m:e>
              <w:ins w:id="2162" w:author="Pisces" w:date="2025-05-21T09:56:00Z">
                <m:r>
                  <m:rPr/>
                  <w:rPr>
                    <w:rFonts w:ascii="Cambria Math" w:hAnsi="Cambria Math" w:cs="Cambria Math"/>
                    <w:sz w:val="24"/>
                  </w:rPr>
                  <m:t>LOH</m:t>
                </m:r>
              </w:ins>
              <m:ctrlPr>
                <w:ins w:id="2163" w:author="Pisces" w:date="2025-05-21T09:56:00Z">
                  <w:rPr>
                    <w:rFonts w:ascii="Cambria Math" w:hAnsi="Cambria Math" w:cs="Cambria Math"/>
                    <w:i/>
                    <w:sz w:val="24"/>
                  </w:rPr>
                </w:ins>
              </m:ctrlPr>
            </m:e>
            <m:sub>
              <w:ins w:id="2164" w:author="Pisces" w:date="2025-05-21T09:56:00Z">
                <m:r>
                  <m:rPr/>
                  <w:rPr>
                    <w:rFonts w:ascii="Cambria Math" w:hAnsi="Cambria Math" w:cs="Cambria Math"/>
                    <w:sz w:val="24"/>
                  </w:rPr>
                  <m:t>min</m:t>
                </m:r>
              </w:ins>
              <m:ctrlPr>
                <w:ins w:id="2165" w:author="Pisces" w:date="2025-05-21T09:56:00Z">
                  <w:rPr>
                    <w:rFonts w:ascii="Cambria Math" w:hAnsi="Cambria Math" w:cs="Cambria Math"/>
                    <w:i/>
                    <w:sz w:val="24"/>
                  </w:rPr>
                </w:ins>
              </m:ctrlPr>
            </m:sub>
          </m:sSub>
          <w:ins w:id="2166" w:author="Pisces" w:date="2025-05-21T09:56:00Z">
            <m:r>
              <m:rPr/>
              <w:rPr>
                <w:rFonts w:hint="eastAsia" w:ascii="Cambria Math" w:hAnsi="Cambria Math" w:cs="Cambria Math"/>
                <w:sz w:val="24"/>
              </w:rPr>
              <m:t>≤</m:t>
            </m:r>
          </w:ins>
          <w:ins w:id="2167" w:author="Pisces" w:date="2025-05-21T09:56:00Z">
            <m:r>
              <m:rPr/>
              <w:rPr>
                <w:rFonts w:ascii="Cambria Math" w:hAnsi="Cambria Math" w:cs="Cambria Math"/>
                <w:sz w:val="24"/>
              </w:rPr>
              <m:t>LOH(t)+</m:t>
            </m:r>
          </w:ins>
          <m:nary>
            <m:naryPr>
              <m:chr m:val="∑"/>
              <m:limLoc m:val="undOvr"/>
              <m:ctrlPr>
                <w:ins w:id="2168" w:author="Pisces" w:date="2025-05-21T09:56:00Z">
                  <w:rPr>
                    <w:rFonts w:ascii="Cambria Math" w:hAnsi="Cambria Math" w:cs="Cambria Math"/>
                    <w:i/>
                    <w:sz w:val="24"/>
                  </w:rPr>
                </w:ins>
              </m:ctrlPr>
            </m:naryPr>
            <m:sub>
              <w:ins w:id="2169" w:author="Pisces" w:date="2025-05-21T09:56:00Z">
                <m:r>
                  <m:rPr/>
                  <w:rPr>
                    <w:rFonts w:ascii="Cambria Math" w:hAnsi="Cambria Math" w:cs="Cambria Math"/>
                    <w:sz w:val="24"/>
                  </w:rPr>
                  <m:t>i=1</m:t>
                </m:r>
              </w:ins>
              <m:ctrlPr>
                <w:ins w:id="2170" w:author="Pisces" w:date="2025-05-21T09:56:00Z">
                  <w:rPr>
                    <w:rFonts w:ascii="Cambria Math" w:hAnsi="Cambria Math" w:cs="Cambria Math"/>
                    <w:i/>
                    <w:sz w:val="24"/>
                  </w:rPr>
                </w:ins>
              </m:ctrlPr>
            </m:sub>
            <m:sup>
              <w:ins w:id="2171" w:author="Pisces" w:date="2025-05-21T09:56:00Z">
                <m:r>
                  <m:rPr/>
                  <w:rPr>
                    <w:rFonts w:ascii="Cambria Math" w:hAnsi="Cambria Math" w:cs="Cambria Math"/>
                    <w:sz w:val="24"/>
                  </w:rPr>
                  <m:t>N</m:t>
                </m:r>
              </w:ins>
              <m:ctrlPr>
                <w:ins w:id="2172" w:author="Pisces" w:date="2025-05-21T09:56:00Z">
                  <w:rPr>
                    <w:rFonts w:ascii="Cambria Math" w:hAnsi="Cambria Math" w:cs="Cambria Math"/>
                    <w:i/>
                    <w:sz w:val="24"/>
                  </w:rPr>
                </w:ins>
              </m:ctrlPr>
            </m:sup>
            <m:e>
              <m:f>
                <m:fPr>
                  <m:ctrlPr>
                    <w:ins w:id="2173" w:author="Pisces" w:date="2025-05-21T09:56:00Z">
                      <w:rPr>
                        <w:rFonts w:ascii="Cambria Math" w:hAnsi="Cambria Math" w:cs="Cambria Math"/>
                        <w:i/>
                        <w:sz w:val="24"/>
                      </w:rPr>
                    </w:ins>
                  </m:ctrlPr>
                </m:fPr>
                <m:num>
                  <m:sSub>
                    <m:sSubPr>
                      <m:ctrlPr>
                        <w:ins w:id="2174" w:author="Pisces" w:date="2025-05-21T09:56:00Z">
                          <w:rPr>
                            <w:rFonts w:ascii="Cambria Math" w:hAnsi="Cambria Math" w:cs="Cambria Math"/>
                            <w:i/>
                            <w:sz w:val="24"/>
                          </w:rPr>
                        </w:ins>
                      </m:ctrlPr>
                    </m:sSubPr>
                    <m:e>
                      <w:ins w:id="2175" w:author="Pisces" w:date="2025-05-21T09:56:00Z">
                        <m:r>
                          <m:rPr/>
                          <w:rPr>
                            <w:rFonts w:ascii="Cambria Math" w:hAnsi="Cambria Math" w:cs="Cambria Math"/>
                            <w:sz w:val="24"/>
                          </w:rPr>
                          <m:t>η</m:t>
                        </m:r>
                      </w:ins>
                      <m:ctrlPr>
                        <w:ins w:id="2176" w:author="Pisces" w:date="2025-05-21T09:56:00Z">
                          <w:rPr>
                            <w:rFonts w:ascii="Cambria Math" w:hAnsi="Cambria Math" w:cs="Cambria Math"/>
                            <w:i/>
                            <w:sz w:val="24"/>
                          </w:rPr>
                        </w:ins>
                      </m:ctrlPr>
                    </m:e>
                    <m:sub>
                      <w:ins w:id="2177" w:author="Pisces" w:date="2025-05-21T09:56:00Z">
                        <m:r>
                          <m:rPr/>
                          <w:rPr>
                            <w:rFonts w:ascii="Cambria Math" w:hAnsi="Cambria Math" w:cs="Cambria Math"/>
                            <w:sz w:val="24"/>
                          </w:rPr>
                          <m:t>F</m:t>
                        </m:r>
                      </w:ins>
                      <m:ctrlPr>
                        <w:ins w:id="2178" w:author="Pisces" w:date="2025-05-21T09:56:00Z">
                          <w:rPr>
                            <w:rFonts w:ascii="Cambria Math" w:hAnsi="Cambria Math" w:cs="Cambria Math"/>
                            <w:i/>
                            <w:sz w:val="24"/>
                          </w:rPr>
                        </w:ins>
                      </m:ctrlPr>
                    </m:sub>
                  </m:sSub>
                  <m:sSub>
                    <m:sSubPr>
                      <m:ctrlPr>
                        <w:ins w:id="2179" w:author="Pisces" w:date="2025-05-21T09:56:00Z">
                          <w:rPr>
                            <w:rFonts w:ascii="Cambria Math" w:hAnsi="Cambria Math" w:cs="Cambria Math"/>
                            <w:i/>
                            <w:sz w:val="24"/>
                          </w:rPr>
                        </w:ins>
                      </m:ctrlPr>
                    </m:sSubPr>
                    <m:e>
                      <m:sSub>
                        <m:sSubPr>
                          <m:ctrlPr>
                            <w:ins w:id="2180" w:author="Pisces" w:date="2025-05-21T09:56:00Z">
                              <w:rPr>
                                <w:rFonts w:ascii="Cambria Math" w:hAnsi="Cambria Math" w:cs="Cambria Math"/>
                                <w:i/>
                                <w:sz w:val="24"/>
                              </w:rPr>
                            </w:ins>
                          </m:ctrlPr>
                        </m:sSubPr>
                        <m:e>
                          <w:ins w:id="2181" w:author="Pisces" w:date="2025-05-21T09:56:00Z">
                            <m:r>
                              <m:rPr/>
                              <w:rPr>
                                <w:rFonts w:ascii="Cambria Math" w:hAnsi="Cambria Math" w:cs="Cambria Math"/>
                                <w:sz w:val="24"/>
                              </w:rPr>
                              <m:t>N</m:t>
                            </m:r>
                          </w:ins>
                          <m:ctrlPr>
                            <w:ins w:id="2182" w:author="Pisces" w:date="2025-05-21T09:56:00Z">
                              <w:rPr>
                                <w:rFonts w:ascii="Cambria Math" w:hAnsi="Cambria Math" w:cs="Cambria Math"/>
                                <w:i/>
                                <w:sz w:val="24"/>
                              </w:rPr>
                            </w:ins>
                          </m:ctrlPr>
                        </m:e>
                        <m:sub>
                          <w:ins w:id="2183" w:author="Pisces" w:date="2025-05-21T09:56:00Z">
                            <m:r>
                              <m:rPr/>
                              <w:rPr>
                                <w:rFonts w:ascii="Cambria Math" w:hAnsi="Cambria Math" w:cs="Cambria Math"/>
                                <w:sz w:val="24"/>
                              </w:rPr>
                              <m:t>elz</m:t>
                            </m:r>
                          </w:ins>
                          <m:ctrlPr>
                            <w:ins w:id="2184" w:author="Pisces" w:date="2025-05-21T09:56:00Z">
                              <w:rPr>
                                <w:rFonts w:ascii="Cambria Math" w:hAnsi="Cambria Math" w:cs="Cambria Math"/>
                                <w:i/>
                                <w:sz w:val="24"/>
                              </w:rPr>
                            </w:ins>
                          </m:ctrlPr>
                        </m:sub>
                      </m:sSub>
                      <w:ins w:id="2185" w:author="Pisces" w:date="2025-05-21T09:56:00Z">
                        <m:r>
                          <m:rPr/>
                          <w:rPr>
                            <w:rFonts w:ascii="Cambria Math" w:hAnsi="Cambria Math" w:cs="Cambria Math"/>
                            <w:sz w:val="24"/>
                          </w:rPr>
                          <m:t>P</m:t>
                        </m:r>
                      </w:ins>
                      <m:ctrlPr>
                        <w:ins w:id="2186" w:author="Pisces" w:date="2025-05-21T09:56:00Z">
                          <w:rPr>
                            <w:rFonts w:ascii="Cambria Math" w:hAnsi="Cambria Math" w:cs="Cambria Math"/>
                            <w:i/>
                            <w:sz w:val="24"/>
                          </w:rPr>
                        </w:ins>
                      </m:ctrlPr>
                    </m:e>
                    <m:sub>
                      <w:ins w:id="2187" w:author="Pisces" w:date="2025-05-21T09:56:00Z">
                        <m:r>
                          <m:rPr/>
                          <w:rPr>
                            <w:rFonts w:ascii="Cambria Math" w:hAnsi="Cambria Math" w:cs="Cambria Math"/>
                            <w:sz w:val="24"/>
                          </w:rPr>
                          <m:t>i,elz</m:t>
                        </m:r>
                      </w:ins>
                      <m:ctrlPr>
                        <w:ins w:id="2188" w:author="Pisces" w:date="2025-05-21T09:56:00Z">
                          <w:rPr>
                            <w:rFonts w:ascii="Cambria Math" w:hAnsi="Cambria Math" w:cs="Cambria Math"/>
                            <w:i/>
                            <w:sz w:val="24"/>
                          </w:rPr>
                        </w:ins>
                      </m:ctrlPr>
                    </m:sub>
                  </m:sSub>
                  <w:ins w:id="2189" w:author="Pisces" w:date="2025-05-21T09:56:00Z">
                    <m:r>
                      <m:rPr/>
                      <w:rPr>
                        <w:rFonts w:ascii="Cambria Math" w:hAnsi="Cambria Math" w:cs="Cambria Math"/>
                        <w:sz w:val="24"/>
                      </w:rPr>
                      <m:t>(t)</m:t>
                    </m:r>
                  </w:ins>
                  <m:ctrlPr>
                    <w:ins w:id="2190" w:author="Pisces" w:date="2025-05-21T09:56:00Z">
                      <w:rPr>
                        <w:rFonts w:ascii="Cambria Math" w:hAnsi="Cambria Math" w:cs="Cambria Math"/>
                        <w:i/>
                        <w:sz w:val="24"/>
                      </w:rPr>
                    </w:ins>
                  </m:ctrlPr>
                </m:num>
                <m:den>
                  <w:ins w:id="2191" w:author="Pisces" w:date="2025-05-21T09:56:00Z">
                    <m:r>
                      <m:rPr/>
                      <w:rPr>
                        <w:rFonts w:ascii="Cambria Math" w:hAnsi="Cambria Math" w:cs="Cambria Math"/>
                        <w:sz w:val="24"/>
                      </w:rPr>
                      <m:t>2</m:t>
                    </m:r>
                  </w:ins>
                  <m:sSub>
                    <m:sSubPr>
                      <m:ctrlPr>
                        <w:ins w:id="2192" w:author="Pisces" w:date="2025-05-21T09:56:00Z">
                          <w:rPr>
                            <w:rFonts w:ascii="Cambria Math" w:hAnsi="Cambria Math" w:cs="Cambria Math"/>
                            <w:i/>
                            <w:sz w:val="24"/>
                          </w:rPr>
                        </w:ins>
                      </m:ctrlPr>
                    </m:sSubPr>
                    <m:e>
                      <w:ins w:id="2193" w:author="Pisces" w:date="2025-05-21T09:56:00Z">
                        <m:r>
                          <m:rPr/>
                          <w:rPr>
                            <w:rFonts w:ascii="Cambria Math" w:hAnsi="Cambria Math" w:cs="Cambria Math"/>
                            <w:sz w:val="24"/>
                          </w:rPr>
                          <m:t>FU</m:t>
                        </m:r>
                      </w:ins>
                      <m:ctrlPr>
                        <w:ins w:id="2194" w:author="Pisces" w:date="2025-05-21T09:56:00Z">
                          <w:rPr>
                            <w:rFonts w:ascii="Cambria Math" w:hAnsi="Cambria Math" w:cs="Cambria Math"/>
                            <w:i/>
                            <w:sz w:val="24"/>
                          </w:rPr>
                        </w:ins>
                      </m:ctrlPr>
                    </m:e>
                    <m:sub>
                      <w:ins w:id="2195" w:author="Pisces" w:date="2025-05-21T09:56:00Z">
                        <m:r>
                          <m:rPr/>
                          <w:rPr>
                            <w:rFonts w:ascii="Cambria Math" w:hAnsi="Cambria Math" w:cs="Cambria Math"/>
                            <w:sz w:val="24"/>
                          </w:rPr>
                          <m:t>elz</m:t>
                        </m:r>
                      </w:ins>
                      <m:ctrlPr>
                        <w:ins w:id="2196" w:author="Pisces" w:date="2025-05-21T09:56:00Z">
                          <w:rPr>
                            <w:rFonts w:ascii="Cambria Math" w:hAnsi="Cambria Math" w:cs="Cambria Math"/>
                            <w:i/>
                            <w:sz w:val="24"/>
                          </w:rPr>
                        </w:ins>
                      </m:ctrlPr>
                    </m:sub>
                  </m:sSub>
                  <m:sSub>
                    <m:sSubPr>
                      <m:ctrlPr>
                        <w:ins w:id="2197" w:author="Pisces" w:date="2025-05-21T09:56:00Z">
                          <w:rPr>
                            <w:rFonts w:ascii="Cambria Math" w:hAnsi="Cambria Math" w:cs="Cambria Math"/>
                            <w:i/>
                            <w:sz w:val="24"/>
                          </w:rPr>
                        </w:ins>
                      </m:ctrlPr>
                    </m:sSubPr>
                    <m:e>
                      <w:ins w:id="2198" w:author="Pisces" w:date="2025-05-21T09:56:00Z">
                        <m:r>
                          <m:rPr/>
                          <w:rPr>
                            <w:rFonts w:ascii="Cambria Math" w:hAnsi="Cambria Math" w:cs="Cambria Math"/>
                            <w:sz w:val="24"/>
                          </w:rPr>
                          <m:t>n</m:t>
                        </m:r>
                      </w:ins>
                      <m:ctrlPr>
                        <w:ins w:id="2199" w:author="Pisces" w:date="2025-05-21T09:56:00Z">
                          <w:rPr>
                            <w:rFonts w:ascii="Cambria Math" w:hAnsi="Cambria Math" w:cs="Cambria Math"/>
                            <w:i/>
                            <w:sz w:val="24"/>
                          </w:rPr>
                        </w:ins>
                      </m:ctrlPr>
                    </m:e>
                    <m:sub>
                      <w:ins w:id="2200" w:author="Pisces" w:date="2025-05-21T09:56:00Z">
                        <m:r>
                          <m:rPr/>
                          <w:rPr>
                            <w:rFonts w:ascii="Cambria Math" w:hAnsi="Cambria Math" w:cs="Cambria Math"/>
                            <w:sz w:val="24"/>
                          </w:rPr>
                          <m:t>H2,max</m:t>
                        </m:r>
                      </w:ins>
                      <m:ctrlPr>
                        <w:ins w:id="2201" w:author="Pisces" w:date="2025-05-21T09:56:00Z">
                          <w:rPr>
                            <w:rFonts w:ascii="Cambria Math" w:hAnsi="Cambria Math" w:cs="Cambria Math"/>
                            <w:i/>
                            <w:sz w:val="24"/>
                          </w:rPr>
                        </w:ins>
                      </m:ctrlPr>
                    </m:sub>
                  </m:sSub>
                  <m:ctrlPr>
                    <w:ins w:id="2202" w:author="Pisces" w:date="2025-05-21T09:56:00Z">
                      <w:rPr>
                        <w:rFonts w:ascii="Cambria Math" w:hAnsi="Cambria Math" w:cs="Cambria Math"/>
                        <w:i/>
                        <w:sz w:val="24"/>
                      </w:rPr>
                    </w:ins>
                  </m:ctrlPr>
                </m:den>
              </m:f>
              <w:ins w:id="2203" w:author="Pisces" w:date="2025-05-21T09:56:00Z">
                <m:r>
                  <m:rPr/>
                  <w:rPr>
                    <w:rFonts w:ascii="Cambria Math" w:hAnsi="Cambria Math" w:cs="Cambria Math"/>
                    <w:sz w:val="24"/>
                  </w:rPr>
                  <m:t>∆t</m:t>
                </m:r>
              </w:ins>
              <m:ctrlPr>
                <w:ins w:id="2204" w:author="Pisces" w:date="2025-05-21T09:56:00Z">
                  <w:rPr>
                    <w:rFonts w:ascii="Cambria Math" w:hAnsi="Cambria Math" w:cs="Cambria Math"/>
                    <w:i/>
                    <w:sz w:val="24"/>
                  </w:rPr>
                </w:ins>
              </m:ctrlPr>
            </m:e>
          </m:nary>
          <w:ins w:id="2205" w:author="Pisces" w:date="2025-05-21T09:56:00Z">
            <m:r>
              <m:rPr/>
              <w:rPr>
                <w:rFonts w:ascii="Cambria Math" w:hAnsi="Cambria Math" w:cs="Cambria Math"/>
                <w:sz w:val="24"/>
              </w:rPr>
              <m:t>−</m:t>
            </m:r>
          </w:ins>
          <m:nary>
            <m:naryPr>
              <m:chr m:val="∑"/>
              <m:limLoc m:val="undOvr"/>
              <m:ctrlPr>
                <w:ins w:id="2206" w:author="Pisces" w:date="2025-05-21T09:56:00Z">
                  <w:rPr>
                    <w:rFonts w:ascii="Cambria Math" w:hAnsi="Cambria Math" w:cs="Cambria Math"/>
                    <w:i/>
                    <w:sz w:val="24"/>
                  </w:rPr>
                </w:ins>
              </m:ctrlPr>
            </m:naryPr>
            <m:sub>
              <w:ins w:id="2207" w:author="Pisces" w:date="2025-05-21T09:56:00Z">
                <m:r>
                  <m:rPr/>
                  <w:rPr>
                    <w:rFonts w:ascii="Cambria Math" w:hAnsi="Cambria Math" w:cs="Cambria Math"/>
                    <w:sz w:val="24"/>
                  </w:rPr>
                  <m:t>i=1</m:t>
                </m:r>
              </w:ins>
              <m:ctrlPr>
                <w:ins w:id="2208" w:author="Pisces" w:date="2025-05-21T09:56:00Z">
                  <w:rPr>
                    <w:rFonts w:ascii="Cambria Math" w:hAnsi="Cambria Math" w:cs="Cambria Math"/>
                    <w:i/>
                    <w:sz w:val="24"/>
                  </w:rPr>
                </w:ins>
              </m:ctrlPr>
            </m:sub>
            <m:sup>
              <w:ins w:id="2209" w:author="Pisces" w:date="2025-05-21T09:56:00Z">
                <m:r>
                  <m:rPr/>
                  <w:rPr>
                    <w:rFonts w:ascii="Cambria Math" w:hAnsi="Cambria Math" w:cs="Cambria Math"/>
                    <w:sz w:val="24"/>
                  </w:rPr>
                  <m:t>N</m:t>
                </m:r>
              </w:ins>
              <m:ctrlPr>
                <w:ins w:id="2210" w:author="Pisces" w:date="2025-05-21T09:56:00Z">
                  <w:rPr>
                    <w:rFonts w:ascii="Cambria Math" w:hAnsi="Cambria Math" w:cs="Cambria Math"/>
                    <w:i/>
                    <w:sz w:val="24"/>
                  </w:rPr>
                </w:ins>
              </m:ctrlPr>
            </m:sup>
            <m:e>
              <m:f>
                <m:fPr>
                  <m:ctrlPr>
                    <w:ins w:id="2211" w:author="Pisces" w:date="2025-05-21T09:56:00Z">
                      <w:rPr>
                        <w:rFonts w:ascii="Cambria Math" w:hAnsi="Cambria Math" w:cs="Cambria Math"/>
                        <w:i/>
                        <w:sz w:val="24"/>
                      </w:rPr>
                    </w:ins>
                  </m:ctrlPr>
                </m:fPr>
                <m:num>
                  <m:sSub>
                    <m:sSubPr>
                      <m:ctrlPr>
                        <w:ins w:id="2212" w:author="Pisces" w:date="2025-05-21T09:56:00Z">
                          <w:rPr>
                            <w:rFonts w:ascii="Cambria Math" w:hAnsi="Cambria Math" w:cs="Cambria Math"/>
                            <w:i/>
                            <w:sz w:val="24"/>
                          </w:rPr>
                        </w:ins>
                      </m:ctrlPr>
                    </m:sSubPr>
                    <m:e>
                      <w:ins w:id="2213" w:author="Pisces" w:date="2025-05-21T09:56:00Z">
                        <m:r>
                          <m:rPr/>
                          <w:rPr>
                            <w:rFonts w:ascii="Cambria Math" w:hAnsi="Cambria Math" w:cs="Cambria Math"/>
                            <w:sz w:val="24"/>
                          </w:rPr>
                          <m:t>η</m:t>
                        </m:r>
                      </w:ins>
                      <m:ctrlPr>
                        <w:ins w:id="2214" w:author="Pisces" w:date="2025-05-21T09:56:00Z">
                          <w:rPr>
                            <w:rFonts w:ascii="Cambria Math" w:hAnsi="Cambria Math" w:cs="Cambria Math"/>
                            <w:i/>
                            <w:sz w:val="24"/>
                          </w:rPr>
                        </w:ins>
                      </m:ctrlPr>
                    </m:e>
                    <m:sub>
                      <w:ins w:id="2215" w:author="Pisces" w:date="2025-05-21T09:56:00Z">
                        <m:r>
                          <m:rPr/>
                          <w:rPr>
                            <w:rFonts w:ascii="Cambria Math" w:hAnsi="Cambria Math" w:cs="Cambria Math"/>
                            <w:sz w:val="24"/>
                          </w:rPr>
                          <m:t>F</m:t>
                        </m:r>
                      </w:ins>
                      <m:ctrlPr>
                        <w:ins w:id="2216" w:author="Pisces" w:date="2025-05-21T09:56:00Z">
                          <w:rPr>
                            <w:rFonts w:ascii="Cambria Math" w:hAnsi="Cambria Math" w:cs="Cambria Math"/>
                            <w:i/>
                            <w:sz w:val="24"/>
                          </w:rPr>
                        </w:ins>
                      </m:ctrlPr>
                    </m:sub>
                  </m:sSub>
                  <m:sSub>
                    <m:sSubPr>
                      <m:ctrlPr>
                        <w:ins w:id="2217" w:author="Pisces" w:date="2025-05-21T09:56:00Z">
                          <w:rPr>
                            <w:rFonts w:ascii="Cambria Math" w:hAnsi="Cambria Math" w:cs="Cambria Math"/>
                            <w:i/>
                            <w:sz w:val="24"/>
                          </w:rPr>
                        </w:ins>
                      </m:ctrlPr>
                    </m:sSubPr>
                    <m:e>
                      <w:ins w:id="2218" w:author="Pisces" w:date="2025-05-21T09:56:00Z">
                        <m:r>
                          <m:rPr/>
                          <w:rPr>
                            <w:rFonts w:ascii="Cambria Math" w:hAnsi="Cambria Math" w:cs="Cambria Math"/>
                            <w:sz w:val="24"/>
                          </w:rPr>
                          <m:t>P</m:t>
                        </m:r>
                      </w:ins>
                      <m:ctrlPr>
                        <w:ins w:id="2219" w:author="Pisces" w:date="2025-05-21T09:56:00Z">
                          <w:rPr>
                            <w:rFonts w:ascii="Cambria Math" w:hAnsi="Cambria Math" w:cs="Cambria Math"/>
                            <w:i/>
                            <w:sz w:val="24"/>
                          </w:rPr>
                        </w:ins>
                      </m:ctrlPr>
                    </m:e>
                    <m:sub>
                      <w:ins w:id="2220" w:author="Pisces" w:date="2025-05-21T09:56:00Z">
                        <m:r>
                          <m:rPr/>
                          <w:rPr>
                            <w:rFonts w:ascii="Cambria Math" w:hAnsi="Cambria Math" w:cs="Cambria Math"/>
                            <w:sz w:val="24"/>
                          </w:rPr>
                          <m:t>i,fc</m:t>
                        </m:r>
                      </w:ins>
                      <m:ctrlPr>
                        <w:ins w:id="2221" w:author="Pisces" w:date="2025-05-21T09:56:00Z">
                          <w:rPr>
                            <w:rFonts w:ascii="Cambria Math" w:hAnsi="Cambria Math" w:cs="Cambria Math"/>
                            <w:i/>
                            <w:sz w:val="24"/>
                          </w:rPr>
                        </w:ins>
                      </m:ctrlPr>
                    </m:sub>
                  </m:sSub>
                  <w:ins w:id="2222" w:author="Pisces" w:date="2025-05-21T09:56:00Z">
                    <m:r>
                      <m:rPr/>
                      <w:rPr>
                        <w:rFonts w:ascii="Cambria Math" w:hAnsi="Cambria Math" w:cs="Cambria Math"/>
                        <w:sz w:val="24"/>
                      </w:rPr>
                      <m:t>(t)</m:t>
                    </m:r>
                  </w:ins>
                  <m:ctrlPr>
                    <w:ins w:id="2223" w:author="Pisces" w:date="2025-05-21T09:56:00Z">
                      <w:rPr>
                        <w:rFonts w:ascii="Cambria Math" w:hAnsi="Cambria Math" w:cs="Cambria Math"/>
                        <w:i/>
                        <w:sz w:val="24"/>
                      </w:rPr>
                    </w:ins>
                  </m:ctrlPr>
                </m:num>
                <m:den>
                  <w:ins w:id="2224" w:author="Pisces" w:date="2025-05-21T09:56:00Z">
                    <m:r>
                      <m:rPr/>
                      <w:rPr>
                        <w:rFonts w:ascii="Cambria Math" w:hAnsi="Cambria Math" w:cs="Cambria Math"/>
                        <w:sz w:val="24"/>
                      </w:rPr>
                      <m:t>2</m:t>
                    </m:r>
                  </w:ins>
                  <m:sSub>
                    <m:sSubPr>
                      <m:ctrlPr>
                        <w:ins w:id="2225" w:author="Pisces" w:date="2025-05-21T09:56:00Z">
                          <w:rPr>
                            <w:rFonts w:ascii="Cambria Math" w:hAnsi="Cambria Math" w:cs="Cambria Math"/>
                            <w:i/>
                            <w:sz w:val="24"/>
                          </w:rPr>
                        </w:ins>
                      </m:ctrlPr>
                    </m:sSubPr>
                    <m:e>
                      <w:ins w:id="2226" w:author="Pisces" w:date="2025-05-21T09:56:00Z">
                        <m:r>
                          <m:rPr/>
                          <w:rPr>
                            <w:rFonts w:ascii="Cambria Math" w:hAnsi="Cambria Math" w:cs="Cambria Math"/>
                            <w:sz w:val="24"/>
                          </w:rPr>
                          <m:t>FU</m:t>
                        </m:r>
                      </w:ins>
                      <m:ctrlPr>
                        <w:ins w:id="2227" w:author="Pisces" w:date="2025-05-21T09:56:00Z">
                          <w:rPr>
                            <w:rFonts w:ascii="Cambria Math" w:hAnsi="Cambria Math" w:cs="Cambria Math"/>
                            <w:i/>
                            <w:sz w:val="24"/>
                          </w:rPr>
                        </w:ins>
                      </m:ctrlPr>
                    </m:e>
                    <m:sub>
                      <w:ins w:id="2228" w:author="Pisces" w:date="2025-05-21T09:56:00Z">
                        <m:r>
                          <m:rPr/>
                          <w:rPr>
                            <w:rFonts w:ascii="Cambria Math" w:hAnsi="Cambria Math" w:cs="Cambria Math"/>
                            <w:sz w:val="24"/>
                          </w:rPr>
                          <m:t>fc</m:t>
                        </m:r>
                      </w:ins>
                      <m:ctrlPr>
                        <w:ins w:id="2229" w:author="Pisces" w:date="2025-05-21T09:56:00Z">
                          <w:rPr>
                            <w:rFonts w:ascii="Cambria Math" w:hAnsi="Cambria Math" w:cs="Cambria Math"/>
                            <w:i/>
                            <w:sz w:val="24"/>
                          </w:rPr>
                        </w:ins>
                      </m:ctrlPr>
                    </m:sub>
                  </m:sSub>
                  <m:sSub>
                    <m:sSubPr>
                      <m:ctrlPr>
                        <w:ins w:id="2230" w:author="Pisces" w:date="2025-05-21T09:56:00Z">
                          <w:rPr>
                            <w:rFonts w:ascii="Cambria Math" w:hAnsi="Cambria Math" w:cs="Cambria Math"/>
                            <w:i/>
                            <w:sz w:val="24"/>
                          </w:rPr>
                        </w:ins>
                      </m:ctrlPr>
                    </m:sSubPr>
                    <m:e>
                      <w:ins w:id="2231" w:author="Pisces" w:date="2025-05-21T09:56:00Z">
                        <m:r>
                          <m:rPr/>
                          <w:rPr>
                            <w:rFonts w:ascii="Cambria Math" w:hAnsi="Cambria Math" w:cs="Cambria Math"/>
                            <w:sz w:val="24"/>
                          </w:rPr>
                          <m:t>n</m:t>
                        </m:r>
                      </w:ins>
                      <m:ctrlPr>
                        <w:ins w:id="2232" w:author="Pisces" w:date="2025-05-21T09:56:00Z">
                          <w:rPr>
                            <w:rFonts w:ascii="Cambria Math" w:hAnsi="Cambria Math" w:cs="Cambria Math"/>
                            <w:i/>
                            <w:sz w:val="24"/>
                          </w:rPr>
                        </w:ins>
                      </m:ctrlPr>
                    </m:e>
                    <m:sub>
                      <w:ins w:id="2233" w:author="Pisces" w:date="2025-05-21T09:56:00Z">
                        <m:r>
                          <m:rPr/>
                          <w:rPr>
                            <w:rFonts w:ascii="Cambria Math" w:hAnsi="Cambria Math" w:cs="Cambria Math"/>
                            <w:sz w:val="24"/>
                          </w:rPr>
                          <m:t>H2,max</m:t>
                        </m:r>
                      </w:ins>
                      <m:ctrlPr>
                        <w:ins w:id="2234" w:author="Pisces" w:date="2025-05-21T09:56:00Z">
                          <w:rPr>
                            <w:rFonts w:ascii="Cambria Math" w:hAnsi="Cambria Math" w:cs="Cambria Math"/>
                            <w:i/>
                            <w:sz w:val="24"/>
                          </w:rPr>
                        </w:ins>
                      </m:ctrlPr>
                    </m:sub>
                  </m:sSub>
                  <m:ctrlPr>
                    <w:ins w:id="2235" w:author="Pisces" w:date="2025-05-21T09:56:00Z">
                      <w:rPr>
                        <w:rFonts w:ascii="Cambria Math" w:hAnsi="Cambria Math" w:cs="Cambria Math"/>
                        <w:i/>
                        <w:sz w:val="24"/>
                      </w:rPr>
                    </w:ins>
                  </m:ctrlPr>
                </m:den>
              </m:f>
              <w:ins w:id="2236" w:author="Pisces" w:date="2025-05-21T09:56:00Z">
                <m:r>
                  <m:rPr/>
                  <w:rPr>
                    <w:rFonts w:ascii="Cambria Math" w:hAnsi="Cambria Math" w:cs="Cambria Math"/>
                    <w:sz w:val="24"/>
                  </w:rPr>
                  <m:t>∆t</m:t>
                </m:r>
              </w:ins>
              <m:ctrlPr>
                <w:ins w:id="2237" w:author="Pisces" w:date="2025-05-21T09:56:00Z">
                  <w:rPr>
                    <w:rFonts w:ascii="Cambria Math" w:hAnsi="Cambria Math" w:cs="Cambria Math"/>
                    <w:i/>
                    <w:sz w:val="24"/>
                  </w:rPr>
                </w:ins>
              </m:ctrlPr>
            </m:e>
          </m:nary>
          <w:ins w:id="2238" w:author="Pisces" w:date="2025-05-21T09:56:00Z">
            <m:r>
              <m:rPr/>
              <w:rPr>
                <w:rFonts w:hint="eastAsia" w:ascii="Cambria Math" w:hAnsi="Cambria Math" w:cs="Cambria Math"/>
                <w:sz w:val="24"/>
              </w:rPr>
              <m:t>≤</m:t>
            </m:r>
          </w:ins>
          <m:sSub>
            <m:sSubPr>
              <m:ctrlPr>
                <w:ins w:id="2239" w:author="Pisces" w:date="2025-05-21T09:56:00Z">
                  <w:rPr>
                    <w:rFonts w:ascii="Cambria Math" w:hAnsi="Cambria Math" w:cs="Cambria Math"/>
                    <w:i/>
                    <w:sz w:val="24"/>
                  </w:rPr>
                </w:ins>
              </m:ctrlPr>
            </m:sSubPr>
            <m:e>
              <w:ins w:id="2240" w:author="Pisces" w:date="2025-05-21T09:56:00Z">
                <m:r>
                  <m:rPr/>
                  <w:rPr>
                    <w:rFonts w:ascii="Cambria Math" w:hAnsi="Cambria Math" w:cs="Cambria Math"/>
                    <w:sz w:val="24"/>
                  </w:rPr>
                  <m:t>LOH</m:t>
                </m:r>
              </w:ins>
              <m:ctrlPr>
                <w:ins w:id="2241" w:author="Pisces" w:date="2025-05-21T09:56:00Z">
                  <w:rPr>
                    <w:rFonts w:ascii="Cambria Math" w:hAnsi="Cambria Math" w:cs="Cambria Math"/>
                    <w:i/>
                    <w:sz w:val="24"/>
                  </w:rPr>
                </w:ins>
              </m:ctrlPr>
            </m:e>
            <m:sub>
              <w:ins w:id="2242" w:author="Pisces" w:date="2025-05-21T09:56:00Z">
                <m:r>
                  <m:rPr/>
                  <w:rPr>
                    <w:rFonts w:ascii="Cambria Math" w:hAnsi="Cambria Math" w:cs="Cambria Math"/>
                    <w:sz w:val="24"/>
                  </w:rPr>
                  <m:t>max</m:t>
                </m:r>
              </w:ins>
              <m:ctrlPr>
                <w:ins w:id="2243" w:author="Pisces" w:date="2025-05-21T09:56:00Z">
                  <w:rPr>
                    <w:rFonts w:ascii="Cambria Math" w:hAnsi="Cambria Math" w:cs="Cambria Math"/>
                    <w:i/>
                    <w:sz w:val="24"/>
                  </w:rPr>
                </w:ins>
              </m:ctrlPr>
            </m:sub>
          </m:sSub>
        </m:oMath>
      </m:oMathPara>
    </w:p>
    <w:p w14:paraId="4680A5FA">
      <w:pPr>
        <w:spacing w:line="360" w:lineRule="auto"/>
        <w:ind w:firstLine="480" w:firstLineChars="200"/>
        <w:rPr>
          <w:ins w:id="2244" w:author="Pisces" w:date="2025-05-21T09:56:00Z"/>
          <w:rFonts w:hAnsi="Cambria Math" w:cs="Cambria Math"/>
          <w:sz w:val="24"/>
        </w:rPr>
      </w:pPr>
      <m:oMathPara>
        <m:oMath>
          <m:sSub>
            <m:sSubPr>
              <m:ctrlPr>
                <w:ins w:id="2245" w:author="Pisces" w:date="2025-05-21T09:56:00Z">
                  <w:rPr>
                    <w:rFonts w:ascii="Cambria Math" w:hAnsi="Cambria Math" w:cs="Cambria Math"/>
                    <w:i/>
                    <w:sz w:val="24"/>
                  </w:rPr>
                </w:ins>
              </m:ctrlPr>
            </m:sSubPr>
            <m:e>
              <w:ins w:id="2246" w:author="Pisces" w:date="2025-05-21T09:56:00Z">
                <m:r>
                  <m:rPr/>
                  <w:rPr>
                    <w:rFonts w:ascii="Cambria Math" w:hAnsi="Cambria Math" w:cs="Cambria Math"/>
                    <w:sz w:val="24"/>
                  </w:rPr>
                  <m:t>LOH</m:t>
                </m:r>
              </w:ins>
              <m:ctrlPr>
                <w:ins w:id="2247" w:author="Pisces" w:date="2025-05-21T09:56:00Z">
                  <w:rPr>
                    <w:rFonts w:ascii="Cambria Math" w:hAnsi="Cambria Math" w:cs="Cambria Math"/>
                    <w:i/>
                    <w:sz w:val="24"/>
                  </w:rPr>
                </w:ins>
              </m:ctrlPr>
            </m:e>
            <m:sub>
              <w:ins w:id="2248" w:author="Pisces" w:date="2025-05-21T09:56:00Z">
                <m:r>
                  <m:rPr/>
                  <w:rPr>
                    <w:rFonts w:ascii="Cambria Math" w:hAnsi="Cambria Math" w:cs="Cambria Math"/>
                    <w:sz w:val="24"/>
                  </w:rPr>
                  <m:t>min</m:t>
                </m:r>
              </w:ins>
              <m:ctrlPr>
                <w:ins w:id="2249" w:author="Pisces" w:date="2025-05-21T09:56:00Z">
                  <w:rPr>
                    <w:rFonts w:ascii="Cambria Math" w:hAnsi="Cambria Math" w:cs="Cambria Math"/>
                    <w:i/>
                    <w:sz w:val="24"/>
                  </w:rPr>
                </w:ins>
              </m:ctrlPr>
            </m:sub>
          </m:sSub>
          <w:ins w:id="2250" w:author="Pisces" w:date="2025-05-21T09:56:00Z">
            <m:r>
              <m:rPr/>
              <w:rPr>
                <w:rFonts w:hint="eastAsia" w:ascii="Cambria Math" w:hAnsi="Cambria Math" w:cs="Cambria Math"/>
                <w:sz w:val="24"/>
              </w:rPr>
              <m:t>≤</m:t>
            </m:r>
          </w:ins>
          <w:ins w:id="2251" w:author="Pisces" w:date="2025-05-21T09:56:00Z">
            <m:r>
              <m:rPr/>
              <w:rPr>
                <w:rFonts w:ascii="Cambria Math" w:hAnsi="Cambria Math" w:cs="Cambria Math"/>
                <w:sz w:val="24"/>
              </w:rPr>
              <m:t>LOH(t)</m:t>
            </m:r>
          </w:ins>
          <w:ins w:id="2252" w:author="Pisces" w:date="2025-05-21T09:56:00Z">
            <m:r>
              <m:rPr/>
              <w:rPr>
                <w:rFonts w:hint="eastAsia" w:ascii="Cambria Math" w:hAnsi="Cambria Math" w:cs="Cambria Math"/>
                <w:sz w:val="24"/>
              </w:rPr>
              <m:t>≤</m:t>
            </m:r>
          </w:ins>
          <m:sSub>
            <m:sSubPr>
              <m:ctrlPr>
                <w:ins w:id="2253" w:author="Pisces" w:date="2025-05-21T09:56:00Z">
                  <w:rPr>
                    <w:rFonts w:ascii="Cambria Math" w:hAnsi="Cambria Math" w:cs="Cambria Math"/>
                    <w:i/>
                    <w:sz w:val="24"/>
                  </w:rPr>
                </w:ins>
              </m:ctrlPr>
            </m:sSubPr>
            <m:e>
              <w:ins w:id="2254" w:author="Pisces" w:date="2025-05-21T09:56:00Z">
                <m:r>
                  <m:rPr/>
                  <w:rPr>
                    <w:rFonts w:ascii="Cambria Math" w:hAnsi="Cambria Math" w:cs="Cambria Math"/>
                    <w:sz w:val="24"/>
                  </w:rPr>
                  <m:t>LOH</m:t>
                </m:r>
              </w:ins>
              <m:ctrlPr>
                <w:ins w:id="2255" w:author="Pisces" w:date="2025-05-21T09:56:00Z">
                  <w:rPr>
                    <w:rFonts w:ascii="Cambria Math" w:hAnsi="Cambria Math" w:cs="Cambria Math"/>
                    <w:i/>
                    <w:sz w:val="24"/>
                  </w:rPr>
                </w:ins>
              </m:ctrlPr>
            </m:e>
            <m:sub>
              <w:ins w:id="2256" w:author="Pisces" w:date="2025-05-21T09:56:00Z">
                <m:r>
                  <m:rPr/>
                  <w:rPr>
                    <w:rFonts w:ascii="Cambria Math" w:hAnsi="Cambria Math" w:cs="Cambria Math"/>
                    <w:sz w:val="24"/>
                  </w:rPr>
                  <m:t>max</m:t>
                </m:r>
              </w:ins>
              <m:ctrlPr>
                <w:ins w:id="2257" w:author="Pisces" w:date="2025-05-21T09:56:00Z">
                  <w:rPr>
                    <w:rFonts w:ascii="Cambria Math" w:hAnsi="Cambria Math" w:cs="Cambria Math"/>
                    <w:i/>
                    <w:sz w:val="24"/>
                  </w:rPr>
                </w:ins>
              </m:ctrlPr>
            </m:sub>
          </m:sSub>
        </m:oMath>
      </m:oMathPara>
    </w:p>
    <w:p w14:paraId="4759B2C2">
      <w:pPr>
        <w:spacing w:line="360" w:lineRule="auto"/>
        <w:rPr>
          <w:ins w:id="2258" w:author="Pisces" w:date="2025-05-21T09:56:00Z"/>
          <w:rFonts w:hint="eastAsia" w:asciiTheme="minorEastAsia" w:hAnsiTheme="minorEastAsia" w:cstheme="minorEastAsia"/>
          <w:sz w:val="24"/>
        </w:rPr>
      </w:pPr>
      <w:ins w:id="2259" w:author="Pisces" w:date="2025-05-21T09:56:00Z">
        <w:r>
          <w:rPr>
            <w:rFonts w:hint="eastAsia" w:hAnsi="Cambria Math" w:cs="Cambria Math"/>
            <w:sz w:val="24"/>
          </w:rPr>
          <w:t>其中</w:t>
        </w:r>
      </w:ins>
      <m:oMath>
        <m:sSub>
          <m:sSubPr>
            <m:ctrlPr>
              <w:ins w:id="2260" w:author="Pisces" w:date="2025-05-21T09:56:00Z">
                <w:rPr>
                  <w:rFonts w:ascii="Cambria Math" w:hAnsi="Cambria Math" w:cs="Cambria Math"/>
                  <w:i/>
                  <w:sz w:val="24"/>
                </w:rPr>
              </w:ins>
            </m:ctrlPr>
          </m:sSubPr>
          <m:e>
            <w:ins w:id="2261" w:author="Pisces" w:date="2025-05-21T09:56:00Z">
              <m:r>
                <m:rPr/>
                <w:rPr>
                  <w:rFonts w:ascii="Cambria Math" w:hAnsi="Cambria Math" w:cs="Cambria Math"/>
                  <w:sz w:val="24"/>
                </w:rPr>
                <m:t>LOH</m:t>
              </m:r>
            </w:ins>
            <m:ctrlPr>
              <w:ins w:id="2262" w:author="Pisces" w:date="2025-05-21T09:56:00Z">
                <w:rPr>
                  <w:rFonts w:ascii="Cambria Math" w:hAnsi="Cambria Math" w:cs="Cambria Math"/>
                  <w:i/>
                  <w:sz w:val="24"/>
                </w:rPr>
              </w:ins>
            </m:ctrlPr>
          </m:e>
          <m:sub>
            <w:ins w:id="2263" w:author="Pisces" w:date="2025-05-21T09:56:00Z">
              <m:r>
                <m:rPr/>
                <w:rPr>
                  <w:rFonts w:ascii="Cambria Math" w:hAnsi="Cambria Math" w:cs="Cambria Math"/>
                  <w:sz w:val="24"/>
                </w:rPr>
                <m:t>min</m:t>
              </m:r>
            </w:ins>
            <m:ctrlPr>
              <w:ins w:id="2264" w:author="Pisces" w:date="2025-05-21T09:56:00Z">
                <w:rPr>
                  <w:rFonts w:ascii="Cambria Math" w:hAnsi="Cambria Math" w:cs="Cambria Math"/>
                  <w:i/>
                  <w:sz w:val="24"/>
                </w:rPr>
              </w:ins>
            </m:ctrlPr>
          </m:sub>
        </m:sSub>
      </m:oMath>
      <w:ins w:id="2265" w:author="Pisces" w:date="2025-05-21T09:56:00Z">
        <w:r>
          <w:rPr>
            <w:rFonts w:hint="eastAsia" w:hAnsi="Cambria Math" w:cs="Cambria Math"/>
            <w:sz w:val="24"/>
          </w:rPr>
          <w:t>和</w:t>
        </w:r>
      </w:ins>
      <m:oMath>
        <m:sSub>
          <m:sSubPr>
            <m:ctrlPr>
              <w:ins w:id="2266" w:author="Pisces" w:date="2025-05-21T09:56:00Z">
                <w:rPr>
                  <w:rFonts w:ascii="Cambria Math" w:hAnsi="Cambria Math" w:cs="Cambria Math"/>
                  <w:i/>
                  <w:sz w:val="24"/>
                </w:rPr>
              </w:ins>
            </m:ctrlPr>
          </m:sSubPr>
          <m:e>
            <w:ins w:id="2267" w:author="Pisces" w:date="2025-05-21T09:56:00Z">
              <m:r>
                <m:rPr/>
                <w:rPr>
                  <w:rFonts w:ascii="Cambria Math" w:hAnsi="Cambria Math" w:cs="Cambria Math"/>
                  <w:sz w:val="24"/>
                </w:rPr>
                <m:t>LOH</m:t>
              </m:r>
            </w:ins>
            <m:ctrlPr>
              <w:ins w:id="2268" w:author="Pisces" w:date="2025-05-21T09:56:00Z">
                <w:rPr>
                  <w:rFonts w:ascii="Cambria Math" w:hAnsi="Cambria Math" w:cs="Cambria Math"/>
                  <w:i/>
                  <w:sz w:val="24"/>
                </w:rPr>
              </w:ins>
            </m:ctrlPr>
          </m:e>
          <m:sub>
            <w:ins w:id="2269" w:author="Pisces" w:date="2025-05-21T09:56:00Z">
              <m:r>
                <m:rPr/>
                <w:rPr>
                  <w:rFonts w:ascii="Cambria Math" w:hAnsi="Cambria Math" w:cs="Cambria Math"/>
                  <w:sz w:val="24"/>
                </w:rPr>
                <m:t>max</m:t>
              </m:r>
            </w:ins>
            <m:ctrlPr>
              <w:ins w:id="2270" w:author="Pisces" w:date="2025-05-21T09:56:00Z">
                <w:rPr>
                  <w:rFonts w:ascii="Cambria Math" w:hAnsi="Cambria Math" w:cs="Cambria Math"/>
                  <w:i/>
                  <w:sz w:val="24"/>
                </w:rPr>
              </w:ins>
            </m:ctrlPr>
          </m:sub>
        </m:sSub>
      </m:oMath>
      <w:ins w:id="2271" w:author="Pisces" w:date="2025-05-21T09:56:00Z">
        <w:r>
          <w:rPr>
            <w:rFonts w:hint="eastAsia" w:hAnsi="Cambria Math" w:cs="Cambria Math"/>
            <w:sz w:val="24"/>
          </w:rPr>
          <w:t>为储氢罐储氢下上限；</w:t>
        </w:r>
      </w:ins>
    </w:p>
    <w:p w14:paraId="2A5F8AD6">
      <w:pPr>
        <w:numPr>
          <w:ilvl w:val="0"/>
          <w:numId w:val="8"/>
        </w:numPr>
        <w:spacing w:line="360" w:lineRule="auto"/>
        <w:ind w:firstLine="480" w:firstLineChars="200"/>
        <w:rPr>
          <w:ins w:id="2272" w:author="Pisces" w:date="2025-05-21T09:56:00Z"/>
          <w:rFonts w:hint="eastAsia" w:asciiTheme="minorEastAsia" w:hAnsiTheme="minorEastAsia" w:cstheme="minorEastAsia"/>
          <w:sz w:val="24"/>
        </w:rPr>
      </w:pPr>
      <w:ins w:id="2273" w:author="Pisces" w:date="2025-05-21T09:56:00Z">
        <w:r>
          <w:rPr>
            <w:rFonts w:hint="eastAsia" w:asciiTheme="minorEastAsia" w:hAnsiTheme="minorEastAsia" w:cstheme="minorEastAsia"/>
            <w:sz w:val="24"/>
          </w:rPr>
          <w:t>碳约束</w:t>
        </w:r>
      </w:ins>
    </w:p>
    <w:p w14:paraId="1EE2F437">
      <w:pPr>
        <w:spacing w:line="360" w:lineRule="auto"/>
        <w:ind w:firstLine="480" w:firstLineChars="200"/>
        <w:rPr>
          <w:ins w:id="2274" w:author="Pisces" w:date="2025-05-21T09:56:00Z"/>
          <w:rFonts w:hAnsi="Cambria Math" w:cs="Cambria Math"/>
          <w:sz w:val="24"/>
        </w:rPr>
      </w:pPr>
      <w:ins w:id="2275" w:author="Pisces" w:date="2025-05-21T09:56:00Z">
        <w:r>
          <w:rPr>
            <w:rFonts w:hint="eastAsia" w:hAnsi="Cambria Math" w:cs="Cambria Math"/>
            <w:sz w:val="24"/>
          </w:rPr>
          <w:t>绿氢比例</w:t>
        </w:r>
      </w:ins>
    </w:p>
    <w:p w14:paraId="448093C3">
      <w:pPr>
        <w:spacing w:line="360" w:lineRule="auto"/>
        <w:ind w:firstLine="480" w:firstLineChars="200"/>
        <w:rPr>
          <w:ins w:id="2276" w:author="Pisces" w:date="2025-05-21T09:56:00Z"/>
          <w:rFonts w:hAnsi="Cambria Math" w:cs="Cambria Math"/>
          <w:sz w:val="24"/>
        </w:rPr>
      </w:pPr>
      <m:oMathPara>
        <m:oMath>
          <m:f>
            <m:fPr>
              <m:ctrlPr>
                <w:ins w:id="2277" w:author="Pisces" w:date="2025-05-21T09:56:00Z">
                  <w:rPr>
                    <w:rFonts w:ascii="Cambria Math" w:hAnsi="Cambria Math" w:cs="Cambria Math"/>
                    <w:i/>
                    <w:sz w:val="24"/>
                  </w:rPr>
                </w:ins>
              </m:ctrlPr>
            </m:fPr>
            <m:num>
              <m:sSub>
                <m:sSubPr>
                  <m:ctrlPr>
                    <w:ins w:id="2278" w:author="Pisces" w:date="2025-05-21T09:56:00Z">
                      <w:rPr>
                        <w:rFonts w:ascii="Cambria Math" w:hAnsi="Cambria Math" w:cs="Cambria Math"/>
                        <w:i/>
                        <w:sz w:val="24"/>
                      </w:rPr>
                    </w:ins>
                  </m:ctrlPr>
                </m:sSubPr>
                <m:e>
                  <w:ins w:id="2279" w:author="Pisces" w:date="2025-05-21T09:56:00Z">
                    <m:r>
                      <m:rPr/>
                      <w:rPr>
                        <w:rFonts w:ascii="Cambria Math" w:hAnsi="Cambria Math" w:cs="Cambria Math"/>
                        <w:sz w:val="24"/>
                      </w:rPr>
                      <m:t>m</m:t>
                    </m:r>
                  </w:ins>
                  <m:ctrlPr>
                    <w:ins w:id="2280" w:author="Pisces" w:date="2025-05-21T09:56:00Z">
                      <w:rPr>
                        <w:rFonts w:ascii="Cambria Math" w:hAnsi="Cambria Math" w:cs="Cambria Math"/>
                        <w:i/>
                        <w:sz w:val="24"/>
                      </w:rPr>
                    </w:ins>
                  </m:ctrlPr>
                </m:e>
                <m:sub>
                  <w:ins w:id="2281" w:author="Pisces" w:date="2025-05-21T09:56:00Z">
                    <m:r>
                      <m:rPr/>
                      <w:rPr>
                        <w:rFonts w:ascii="Cambria Math" w:hAnsi="Cambria Math" w:cs="Cambria Math"/>
                        <w:sz w:val="24"/>
                      </w:rPr>
                      <m:t>H2,green</m:t>
                    </m:r>
                  </w:ins>
                  <m:ctrlPr>
                    <w:ins w:id="2282" w:author="Pisces" w:date="2025-05-21T09:56:00Z">
                      <w:rPr>
                        <w:rFonts w:ascii="Cambria Math" w:hAnsi="Cambria Math" w:cs="Cambria Math"/>
                        <w:i/>
                        <w:sz w:val="24"/>
                      </w:rPr>
                    </w:ins>
                  </m:ctrlPr>
                </m:sub>
              </m:sSub>
              <m:ctrlPr>
                <w:ins w:id="2283" w:author="Pisces" w:date="2025-05-21T09:56:00Z">
                  <w:rPr>
                    <w:rFonts w:ascii="Cambria Math" w:hAnsi="Cambria Math" w:cs="Cambria Math"/>
                    <w:i/>
                    <w:sz w:val="24"/>
                  </w:rPr>
                </w:ins>
              </m:ctrlPr>
            </m:num>
            <m:den>
              <m:sSub>
                <m:sSubPr>
                  <m:ctrlPr>
                    <w:ins w:id="2284" w:author="Pisces" w:date="2025-05-21T09:56:00Z">
                      <w:rPr>
                        <w:rFonts w:ascii="Cambria Math" w:hAnsi="Cambria Math" w:cs="Cambria Math"/>
                        <w:i/>
                        <w:sz w:val="24"/>
                      </w:rPr>
                    </w:ins>
                  </m:ctrlPr>
                </m:sSubPr>
                <m:e>
                  <w:ins w:id="2285" w:author="Pisces" w:date="2025-05-21T09:56:00Z">
                    <m:r>
                      <m:rPr/>
                      <w:rPr>
                        <w:rFonts w:ascii="Cambria Math" w:hAnsi="Cambria Math" w:cs="Cambria Math"/>
                        <w:sz w:val="24"/>
                      </w:rPr>
                      <m:t>m</m:t>
                    </m:r>
                  </w:ins>
                  <m:ctrlPr>
                    <w:ins w:id="2286" w:author="Pisces" w:date="2025-05-21T09:56:00Z">
                      <w:rPr>
                        <w:rFonts w:ascii="Cambria Math" w:hAnsi="Cambria Math" w:cs="Cambria Math"/>
                        <w:i/>
                        <w:sz w:val="24"/>
                      </w:rPr>
                    </w:ins>
                  </m:ctrlPr>
                </m:e>
                <m:sub>
                  <w:ins w:id="2287" w:author="Pisces" w:date="2025-05-21T09:56:00Z">
                    <m:r>
                      <m:rPr/>
                      <w:rPr>
                        <w:rFonts w:ascii="Cambria Math" w:hAnsi="Cambria Math" w:cs="Cambria Math"/>
                        <w:sz w:val="24"/>
                      </w:rPr>
                      <m:t>H2,total</m:t>
                    </m:r>
                  </w:ins>
                  <m:ctrlPr>
                    <w:ins w:id="2288" w:author="Pisces" w:date="2025-05-21T09:56:00Z">
                      <w:rPr>
                        <w:rFonts w:ascii="Cambria Math" w:hAnsi="Cambria Math" w:cs="Cambria Math"/>
                        <w:i/>
                        <w:sz w:val="24"/>
                      </w:rPr>
                    </w:ins>
                  </m:ctrlPr>
                </m:sub>
              </m:sSub>
              <m:ctrlPr>
                <w:ins w:id="2289" w:author="Pisces" w:date="2025-05-21T09:56:00Z">
                  <w:rPr>
                    <w:rFonts w:ascii="Cambria Math" w:hAnsi="Cambria Math" w:cs="Cambria Math"/>
                    <w:i/>
                    <w:sz w:val="24"/>
                  </w:rPr>
                </w:ins>
              </m:ctrlPr>
            </m:den>
          </m:f>
          <w:ins w:id="2290" w:author="Pisces" w:date="2025-05-21T09:56:00Z">
            <m:r>
              <m:rPr/>
              <w:rPr>
                <w:rFonts w:hint="eastAsia" w:ascii="Cambria Math" w:hAnsi="Cambria Math" w:cs="Cambria Math"/>
                <w:sz w:val="24"/>
              </w:rPr>
              <m:t>≥</m:t>
            </m:r>
          </w:ins>
          <w:ins w:id="2291" w:author="Pisces" w:date="2025-05-21T09:56:00Z">
            <m:r>
              <m:rPr/>
              <w:rPr>
                <w:rFonts w:ascii="Cambria Math" w:hAnsi="Cambria Math" w:cs="Cambria Math"/>
                <w:sz w:val="24"/>
              </w:rPr>
              <m:t>62%</m:t>
            </m:r>
          </w:ins>
        </m:oMath>
      </m:oMathPara>
    </w:p>
    <w:p w14:paraId="33EC7FD3">
      <w:pPr>
        <w:spacing w:line="360" w:lineRule="auto"/>
        <w:rPr>
          <w:ins w:id="2292" w:author="Pisces" w:date="2025-05-21T09:56:00Z"/>
          <w:rFonts w:hAnsi="Cambria Math" w:cs="Cambria Math"/>
          <w:sz w:val="24"/>
        </w:rPr>
      </w:pPr>
      <w:ins w:id="2293" w:author="Pisces" w:date="2025-05-21T09:56:00Z">
        <w:r>
          <w:rPr>
            <w:rFonts w:hint="eastAsia" w:hAnsi="Cambria Math" w:cs="Cambria Math"/>
            <w:sz w:val="24"/>
          </w:rPr>
          <w:t>其中</w:t>
        </w:r>
      </w:ins>
      <m:oMath>
        <m:sSub>
          <m:sSubPr>
            <m:ctrlPr>
              <w:ins w:id="2294" w:author="Pisces" w:date="2025-05-21T09:56:00Z">
                <w:rPr>
                  <w:rFonts w:ascii="Cambria Math" w:hAnsi="Cambria Math" w:cs="Cambria Math"/>
                  <w:i/>
                  <w:sz w:val="24"/>
                </w:rPr>
              </w:ins>
            </m:ctrlPr>
          </m:sSubPr>
          <m:e>
            <w:ins w:id="2295" w:author="Pisces" w:date="2025-05-21T09:56:00Z">
              <m:r>
                <m:rPr/>
                <w:rPr>
                  <w:rFonts w:ascii="Cambria Math" w:hAnsi="Cambria Math" w:cs="Cambria Math"/>
                  <w:sz w:val="24"/>
                </w:rPr>
                <m:t>m</m:t>
              </m:r>
            </w:ins>
            <m:ctrlPr>
              <w:ins w:id="2296" w:author="Pisces" w:date="2025-05-21T09:56:00Z">
                <w:rPr>
                  <w:rFonts w:ascii="Cambria Math" w:hAnsi="Cambria Math" w:cs="Cambria Math"/>
                  <w:i/>
                  <w:sz w:val="24"/>
                </w:rPr>
              </w:ins>
            </m:ctrlPr>
          </m:e>
          <m:sub>
            <w:ins w:id="2297" w:author="Pisces" w:date="2025-05-21T09:56:00Z">
              <m:r>
                <m:rPr/>
                <w:rPr>
                  <w:rFonts w:ascii="Cambria Math" w:hAnsi="Cambria Math" w:cs="Cambria Math"/>
                  <w:sz w:val="24"/>
                </w:rPr>
                <m:t>H2,green</m:t>
              </m:r>
            </w:ins>
            <m:ctrlPr>
              <w:ins w:id="2298" w:author="Pisces" w:date="2025-05-21T09:56:00Z">
                <w:rPr>
                  <w:rFonts w:ascii="Cambria Math" w:hAnsi="Cambria Math" w:cs="Cambria Math"/>
                  <w:i/>
                  <w:sz w:val="24"/>
                </w:rPr>
              </w:ins>
            </m:ctrlPr>
          </m:sub>
        </m:sSub>
      </m:oMath>
      <w:ins w:id="2299" w:author="Pisces" w:date="2025-05-21T09:56:00Z">
        <w:r>
          <w:rPr>
            <w:rFonts w:hint="eastAsia" w:hAnsi="Cambria Math" w:cs="Cambria Math"/>
            <w:sz w:val="24"/>
          </w:rPr>
          <w:t>为可再生能源制氢量（kg/年）；</w:t>
        </w:r>
      </w:ins>
      <m:oMath>
        <m:sSub>
          <m:sSubPr>
            <m:ctrlPr>
              <w:ins w:id="2300" w:author="Pisces" w:date="2025-05-21T09:56:00Z">
                <w:rPr>
                  <w:rFonts w:ascii="Cambria Math" w:hAnsi="Cambria Math" w:cs="Cambria Math"/>
                  <w:i/>
                  <w:sz w:val="24"/>
                </w:rPr>
              </w:ins>
            </m:ctrlPr>
          </m:sSubPr>
          <m:e>
            <w:ins w:id="2301" w:author="Pisces" w:date="2025-05-21T09:56:00Z">
              <m:r>
                <m:rPr/>
                <w:rPr>
                  <w:rFonts w:ascii="Cambria Math" w:hAnsi="Cambria Math" w:cs="Cambria Math"/>
                  <w:sz w:val="24"/>
                </w:rPr>
                <m:t>m</m:t>
              </m:r>
            </w:ins>
            <m:ctrlPr>
              <w:ins w:id="2302" w:author="Pisces" w:date="2025-05-21T09:56:00Z">
                <w:rPr>
                  <w:rFonts w:ascii="Cambria Math" w:hAnsi="Cambria Math" w:cs="Cambria Math"/>
                  <w:i/>
                  <w:sz w:val="24"/>
                </w:rPr>
              </w:ins>
            </m:ctrlPr>
          </m:e>
          <m:sub>
            <w:ins w:id="2303" w:author="Pisces" w:date="2025-05-21T09:56:00Z">
              <m:r>
                <m:rPr/>
                <w:rPr>
                  <w:rFonts w:ascii="Cambria Math" w:hAnsi="Cambria Math" w:cs="Cambria Math"/>
                  <w:sz w:val="24"/>
                </w:rPr>
                <m:t>H2,total</m:t>
              </m:r>
            </w:ins>
            <m:ctrlPr>
              <w:ins w:id="2304" w:author="Pisces" w:date="2025-05-21T09:56:00Z">
                <w:rPr>
                  <w:rFonts w:ascii="Cambria Math" w:hAnsi="Cambria Math" w:cs="Cambria Math"/>
                  <w:i/>
                  <w:sz w:val="24"/>
                </w:rPr>
              </w:ins>
            </m:ctrlPr>
          </m:sub>
        </m:sSub>
      </m:oMath>
      <w:ins w:id="2305" w:author="Pisces" w:date="2025-05-21T09:56:00Z">
        <w:r>
          <w:rPr>
            <w:rFonts w:hint="eastAsia" w:hAnsi="Cambria Math" w:cs="Cambria Math"/>
            <w:sz w:val="24"/>
          </w:rPr>
          <w:t>为园区总氢用量（kg/年）</w:t>
        </w:r>
      </w:ins>
    </w:p>
    <w:p w14:paraId="6B120058">
      <w:pPr>
        <w:spacing w:line="360" w:lineRule="auto"/>
        <w:ind w:firstLine="480" w:firstLineChars="200"/>
        <w:rPr>
          <w:ins w:id="2306" w:author="Pisces" w:date="2025-05-21T09:56:00Z"/>
          <w:rFonts w:hAnsi="Cambria Math" w:cs="Cambria Math"/>
          <w:sz w:val="24"/>
        </w:rPr>
      </w:pPr>
      <w:ins w:id="2307" w:author="Pisces" w:date="2025-05-21T09:56:00Z">
        <w:r>
          <w:rPr>
            <w:rFonts w:hint="eastAsia" w:hAnsi="Cambria Math" w:cs="Cambria Math"/>
            <w:sz w:val="24"/>
          </w:rPr>
          <w:t>可再生能源供电比例</w:t>
        </w:r>
      </w:ins>
    </w:p>
    <w:p w14:paraId="1B4CEB33">
      <w:pPr>
        <w:spacing w:line="360" w:lineRule="auto"/>
        <w:ind w:firstLine="480" w:firstLineChars="200"/>
        <w:rPr>
          <w:ins w:id="2308" w:author="Pisces" w:date="2025-05-21T09:56:00Z"/>
          <w:rFonts w:hAnsi="Cambria Math" w:cs="Cambria Math"/>
          <w:sz w:val="24"/>
        </w:rPr>
      </w:pPr>
      <m:oMathPara>
        <m:oMath>
          <m:f>
            <m:fPr>
              <m:ctrlPr>
                <w:ins w:id="2309" w:author="Pisces" w:date="2025-05-21T09:56:00Z">
                  <w:rPr>
                    <w:rFonts w:ascii="Cambria Math" w:hAnsi="Cambria Math" w:cs="Cambria Math"/>
                    <w:i/>
                    <w:sz w:val="24"/>
                  </w:rPr>
                </w:ins>
              </m:ctrlPr>
            </m:fPr>
            <m:num>
              <m:sSub>
                <m:sSubPr>
                  <m:ctrlPr>
                    <w:ins w:id="2310" w:author="Pisces" w:date="2025-05-21T09:56:00Z">
                      <w:rPr>
                        <w:rFonts w:ascii="Cambria Math" w:hAnsi="Cambria Math" w:cs="Cambria Math"/>
                        <w:i/>
                        <w:sz w:val="24"/>
                      </w:rPr>
                    </w:ins>
                  </m:ctrlPr>
                </m:sSubPr>
                <m:e>
                  <w:ins w:id="2311" w:author="Pisces" w:date="2025-05-21T09:56:00Z">
                    <m:r>
                      <m:rPr/>
                      <w:rPr>
                        <w:rFonts w:ascii="Cambria Math" w:hAnsi="Cambria Math" w:cs="Cambria Math"/>
                        <w:sz w:val="24"/>
                      </w:rPr>
                      <m:t>E</m:t>
                    </m:r>
                  </w:ins>
                  <m:ctrlPr>
                    <w:ins w:id="2312" w:author="Pisces" w:date="2025-05-21T09:56:00Z">
                      <w:rPr>
                        <w:rFonts w:ascii="Cambria Math" w:hAnsi="Cambria Math" w:cs="Cambria Math"/>
                        <w:i/>
                        <w:sz w:val="24"/>
                      </w:rPr>
                    </w:ins>
                  </m:ctrlPr>
                </m:e>
                <m:sub>
                  <w:ins w:id="2313" w:author="Pisces" w:date="2025-05-21T09:56:00Z">
                    <m:r>
                      <m:rPr/>
                      <w:rPr>
                        <w:rFonts w:ascii="Cambria Math" w:hAnsi="Cambria Math" w:cs="Cambria Math"/>
                        <w:sz w:val="24"/>
                      </w:rPr>
                      <m:t>PV</m:t>
                    </m:r>
                  </w:ins>
                  <m:ctrlPr>
                    <w:ins w:id="2314" w:author="Pisces" w:date="2025-05-21T09:56:00Z">
                      <w:rPr>
                        <w:rFonts w:ascii="Cambria Math" w:hAnsi="Cambria Math" w:cs="Cambria Math"/>
                        <w:i/>
                        <w:sz w:val="24"/>
                      </w:rPr>
                    </w:ins>
                  </m:ctrlPr>
                </m:sub>
              </m:sSub>
              <w:ins w:id="2315" w:author="Pisces" w:date="2025-05-21T09:56:00Z">
                <m:r>
                  <m:rPr/>
                  <w:rPr>
                    <w:rFonts w:ascii="Cambria Math" w:hAnsi="Cambria Math" w:cs="Cambria Math"/>
                    <w:sz w:val="24"/>
                  </w:rPr>
                  <m:t>+</m:t>
                </m:r>
              </w:ins>
              <m:sSub>
                <m:sSubPr>
                  <m:ctrlPr>
                    <w:ins w:id="2316" w:author="Pisces" w:date="2025-05-21T09:56:00Z">
                      <w:rPr>
                        <w:rFonts w:ascii="Cambria Math" w:hAnsi="Cambria Math" w:cs="Cambria Math"/>
                        <w:i/>
                        <w:sz w:val="24"/>
                      </w:rPr>
                    </w:ins>
                  </m:ctrlPr>
                </m:sSubPr>
                <m:e>
                  <w:ins w:id="2317" w:author="Pisces" w:date="2025-05-21T09:56:00Z">
                    <m:r>
                      <m:rPr/>
                      <w:rPr>
                        <w:rFonts w:ascii="Cambria Math" w:hAnsi="Cambria Math" w:cs="Cambria Math"/>
                        <w:sz w:val="24"/>
                      </w:rPr>
                      <m:t>E</m:t>
                    </m:r>
                  </w:ins>
                  <m:ctrlPr>
                    <w:ins w:id="2318" w:author="Pisces" w:date="2025-05-21T09:56:00Z">
                      <w:rPr>
                        <w:rFonts w:ascii="Cambria Math" w:hAnsi="Cambria Math" w:cs="Cambria Math"/>
                        <w:i/>
                        <w:sz w:val="24"/>
                      </w:rPr>
                    </w:ins>
                  </m:ctrlPr>
                </m:e>
                <m:sub>
                  <w:ins w:id="2319" w:author="Pisces" w:date="2025-05-21T09:56:00Z">
                    <m:r>
                      <m:rPr/>
                      <w:rPr>
                        <w:rFonts w:ascii="Cambria Math" w:hAnsi="Cambria Math" w:cs="Cambria Math"/>
                        <w:sz w:val="24"/>
                      </w:rPr>
                      <m:t>wind</m:t>
                    </m:r>
                  </w:ins>
                  <m:ctrlPr>
                    <w:ins w:id="2320" w:author="Pisces" w:date="2025-05-21T09:56:00Z">
                      <w:rPr>
                        <w:rFonts w:ascii="Cambria Math" w:hAnsi="Cambria Math" w:cs="Cambria Math"/>
                        <w:i/>
                        <w:sz w:val="24"/>
                      </w:rPr>
                    </w:ins>
                  </m:ctrlPr>
                </m:sub>
              </m:sSub>
              <w:ins w:id="2321" w:author="Pisces" w:date="2025-05-21T09:56:00Z">
                <m:r>
                  <m:rPr/>
                  <w:rPr>
                    <w:rFonts w:ascii="Cambria Math" w:hAnsi="Cambria Math" w:cs="Cambria Math"/>
                    <w:sz w:val="24"/>
                  </w:rPr>
                  <m:t>+</m:t>
                </m:r>
              </w:ins>
              <m:sSub>
                <m:sSubPr>
                  <m:ctrlPr>
                    <w:ins w:id="2322" w:author="Pisces" w:date="2025-05-21T09:56:00Z">
                      <w:rPr>
                        <w:rFonts w:ascii="Cambria Math" w:hAnsi="Cambria Math" w:cs="Cambria Math"/>
                        <w:i/>
                        <w:sz w:val="24"/>
                      </w:rPr>
                    </w:ins>
                  </m:ctrlPr>
                </m:sSubPr>
                <m:e>
                  <w:ins w:id="2323" w:author="Pisces" w:date="2025-05-21T09:56:00Z">
                    <m:r>
                      <m:rPr/>
                      <w:rPr>
                        <w:rFonts w:ascii="Cambria Math" w:hAnsi="Cambria Math" w:cs="Cambria Math"/>
                        <w:sz w:val="24"/>
                      </w:rPr>
                      <m:t>E</m:t>
                    </m:r>
                  </w:ins>
                  <m:ctrlPr>
                    <w:ins w:id="2324" w:author="Pisces" w:date="2025-05-21T09:56:00Z">
                      <w:rPr>
                        <w:rFonts w:ascii="Cambria Math" w:hAnsi="Cambria Math" w:cs="Cambria Math"/>
                        <w:i/>
                        <w:sz w:val="24"/>
                      </w:rPr>
                    </w:ins>
                  </m:ctrlPr>
                </m:e>
                <m:sub>
                  <w:ins w:id="2325" w:author="Pisces" w:date="2025-05-21T09:56:00Z">
                    <m:r>
                      <m:rPr/>
                      <w:rPr>
                        <w:rFonts w:ascii="Cambria Math" w:hAnsi="Cambria Math" w:cs="Cambria Math"/>
                        <w:sz w:val="24"/>
                      </w:rPr>
                      <m:t>H2,power</m:t>
                    </m:r>
                  </w:ins>
                  <m:ctrlPr>
                    <w:ins w:id="2326" w:author="Pisces" w:date="2025-05-21T09:56:00Z">
                      <w:rPr>
                        <w:rFonts w:ascii="Cambria Math" w:hAnsi="Cambria Math" w:cs="Cambria Math"/>
                        <w:i/>
                        <w:sz w:val="24"/>
                      </w:rPr>
                    </w:ins>
                  </m:ctrlPr>
                </m:sub>
              </m:sSub>
              <m:sSub>
                <m:sSubPr>
                  <m:ctrlPr>
                    <w:ins w:id="2327" w:author="Pisces" w:date="2025-05-21T09:56:00Z">
                      <w:rPr>
                        <w:rFonts w:ascii="Cambria Math" w:hAnsi="Cambria Math" w:cs="Cambria Math"/>
                        <w:i/>
                        <w:sz w:val="24"/>
                      </w:rPr>
                    </w:ins>
                  </m:ctrlPr>
                </m:sSubPr>
                <m:e>
                  <w:ins w:id="2328" w:author="Pisces" w:date="2025-05-21T09:56:00Z">
                    <m:r>
                      <m:rPr/>
                      <w:rPr>
                        <w:rFonts w:ascii="Cambria Math" w:hAnsi="Cambria Math" w:cs="Cambria Math"/>
                        <w:sz w:val="24"/>
                      </w:rPr>
                      <m:t>η</m:t>
                    </m:r>
                  </w:ins>
                  <m:ctrlPr>
                    <w:ins w:id="2329" w:author="Pisces" w:date="2025-05-21T09:56:00Z">
                      <w:rPr>
                        <w:rFonts w:ascii="Cambria Math" w:hAnsi="Cambria Math" w:cs="Cambria Math"/>
                        <w:i/>
                        <w:sz w:val="24"/>
                      </w:rPr>
                    </w:ins>
                  </m:ctrlPr>
                </m:e>
                <m:sub>
                  <w:ins w:id="2330" w:author="Pisces" w:date="2025-05-21T09:56:00Z">
                    <m:r>
                      <m:rPr/>
                      <w:rPr>
                        <w:rFonts w:ascii="Cambria Math" w:hAnsi="Cambria Math" w:cs="Cambria Math"/>
                        <w:sz w:val="24"/>
                      </w:rPr>
                      <m:t>FC</m:t>
                    </m:r>
                  </w:ins>
                  <m:ctrlPr>
                    <w:ins w:id="2331" w:author="Pisces" w:date="2025-05-21T09:56:00Z">
                      <w:rPr>
                        <w:rFonts w:ascii="Cambria Math" w:hAnsi="Cambria Math" w:cs="Cambria Math"/>
                        <w:i/>
                        <w:sz w:val="24"/>
                      </w:rPr>
                    </w:ins>
                  </m:ctrlPr>
                </m:sub>
              </m:sSub>
              <m:ctrlPr>
                <w:ins w:id="2332" w:author="Pisces" w:date="2025-05-21T09:56:00Z">
                  <w:rPr>
                    <w:rFonts w:ascii="Cambria Math" w:hAnsi="Cambria Math" w:cs="Cambria Math"/>
                    <w:i/>
                    <w:sz w:val="24"/>
                  </w:rPr>
                </w:ins>
              </m:ctrlPr>
            </m:num>
            <m:den>
              <m:sSub>
                <m:sSubPr>
                  <m:ctrlPr>
                    <w:ins w:id="2333" w:author="Pisces" w:date="2025-05-21T09:56:00Z">
                      <w:rPr>
                        <w:rFonts w:ascii="Cambria Math" w:hAnsi="Cambria Math" w:cs="Cambria Math"/>
                        <w:i/>
                        <w:sz w:val="24"/>
                      </w:rPr>
                    </w:ins>
                  </m:ctrlPr>
                </m:sSubPr>
                <m:e>
                  <w:ins w:id="2334" w:author="Pisces" w:date="2025-05-21T09:56:00Z">
                    <m:r>
                      <m:rPr/>
                      <w:rPr>
                        <w:rFonts w:ascii="Cambria Math" w:hAnsi="Cambria Math" w:cs="Cambria Math"/>
                        <w:sz w:val="24"/>
                      </w:rPr>
                      <m:t>E</m:t>
                    </m:r>
                  </w:ins>
                  <m:ctrlPr>
                    <w:ins w:id="2335" w:author="Pisces" w:date="2025-05-21T09:56:00Z">
                      <w:rPr>
                        <w:rFonts w:ascii="Cambria Math" w:hAnsi="Cambria Math" w:cs="Cambria Math"/>
                        <w:i/>
                        <w:sz w:val="24"/>
                      </w:rPr>
                    </w:ins>
                  </m:ctrlPr>
                </m:e>
                <m:sub>
                  <w:ins w:id="2336" w:author="Pisces" w:date="2025-05-21T09:56:00Z">
                    <m:r>
                      <m:rPr/>
                      <w:rPr>
                        <w:rFonts w:ascii="Cambria Math" w:hAnsi="Cambria Math" w:cs="Cambria Math"/>
                        <w:sz w:val="24"/>
                      </w:rPr>
                      <m:t>total</m:t>
                    </m:r>
                  </w:ins>
                  <m:ctrlPr>
                    <w:ins w:id="2337" w:author="Pisces" w:date="2025-05-21T09:56:00Z">
                      <w:rPr>
                        <w:rFonts w:ascii="Cambria Math" w:hAnsi="Cambria Math" w:cs="Cambria Math"/>
                        <w:i/>
                        <w:sz w:val="24"/>
                      </w:rPr>
                    </w:ins>
                  </m:ctrlPr>
                </m:sub>
              </m:sSub>
              <m:ctrlPr>
                <w:ins w:id="2338" w:author="Pisces" w:date="2025-05-21T09:56:00Z">
                  <w:rPr>
                    <w:rFonts w:ascii="Cambria Math" w:hAnsi="Cambria Math" w:cs="Cambria Math"/>
                    <w:i/>
                    <w:sz w:val="24"/>
                  </w:rPr>
                </w:ins>
              </m:ctrlPr>
            </m:den>
          </m:f>
          <w:ins w:id="2339" w:author="Pisces" w:date="2025-05-21T09:56:00Z">
            <m:r>
              <m:rPr/>
              <w:rPr>
                <w:rFonts w:hint="eastAsia" w:ascii="Cambria Math" w:hAnsi="Cambria Math" w:cs="Cambria Math"/>
                <w:sz w:val="24"/>
              </w:rPr>
              <m:t>≥</m:t>
            </m:r>
          </w:ins>
          <w:ins w:id="2340" w:author="Pisces" w:date="2025-05-21T09:56:00Z">
            <m:r>
              <m:rPr/>
              <w:rPr>
                <w:rFonts w:ascii="Cambria Math" w:hAnsi="Cambria Math" w:cs="Cambria Math"/>
                <w:sz w:val="24"/>
              </w:rPr>
              <m:t>70.5%</m:t>
            </m:r>
          </w:ins>
        </m:oMath>
      </m:oMathPara>
    </w:p>
    <w:p w14:paraId="3B68D0C9">
      <w:pPr>
        <w:spacing w:line="360" w:lineRule="auto"/>
        <w:rPr>
          <w:ins w:id="2341" w:author="Pisces" w:date="2025-05-21T09:56:00Z"/>
          <w:rFonts w:hAnsi="Cambria Math" w:cs="Cambria Math"/>
          <w:sz w:val="24"/>
        </w:rPr>
      </w:pPr>
      <w:ins w:id="2342" w:author="Pisces" w:date="2025-05-21T09:56:00Z">
        <w:r>
          <w:rPr>
            <w:rFonts w:hint="eastAsia" w:hAnsi="Cambria Math" w:cs="Cambria Math"/>
            <w:sz w:val="24"/>
          </w:rPr>
          <w:t>其中</w:t>
        </w:r>
      </w:ins>
      <m:oMath>
        <m:sSub>
          <m:sSubPr>
            <m:ctrlPr>
              <w:ins w:id="2343" w:author="Pisces" w:date="2025-05-21T09:56:00Z">
                <w:rPr>
                  <w:rFonts w:ascii="Cambria Math" w:hAnsi="Cambria Math" w:cs="Cambria Math"/>
                  <w:i/>
                  <w:sz w:val="24"/>
                </w:rPr>
              </w:ins>
            </m:ctrlPr>
          </m:sSubPr>
          <m:e>
            <w:ins w:id="2344" w:author="Pisces" w:date="2025-05-21T09:56:00Z">
              <m:r>
                <m:rPr/>
                <w:rPr>
                  <w:rFonts w:ascii="Cambria Math" w:hAnsi="Cambria Math" w:cs="Cambria Math"/>
                  <w:sz w:val="24"/>
                </w:rPr>
                <m:t>E</m:t>
              </m:r>
            </w:ins>
            <m:ctrlPr>
              <w:ins w:id="2345" w:author="Pisces" w:date="2025-05-21T09:56:00Z">
                <w:rPr>
                  <w:rFonts w:ascii="Cambria Math" w:hAnsi="Cambria Math" w:cs="Cambria Math"/>
                  <w:i/>
                  <w:sz w:val="24"/>
                </w:rPr>
              </w:ins>
            </m:ctrlPr>
          </m:e>
          <m:sub>
            <w:ins w:id="2346" w:author="Pisces" w:date="2025-05-21T09:56:00Z">
              <m:r>
                <m:rPr/>
                <w:rPr>
                  <w:rFonts w:ascii="Cambria Math" w:hAnsi="Cambria Math" w:cs="Cambria Math"/>
                  <w:sz w:val="24"/>
                </w:rPr>
                <m:t>PV</m:t>
              </m:r>
            </w:ins>
            <m:ctrlPr>
              <w:ins w:id="2347" w:author="Pisces" w:date="2025-05-21T09:56:00Z">
                <w:rPr>
                  <w:rFonts w:ascii="Cambria Math" w:hAnsi="Cambria Math" w:cs="Cambria Math"/>
                  <w:i/>
                  <w:sz w:val="24"/>
                </w:rPr>
              </w:ins>
            </m:ctrlPr>
          </m:sub>
        </m:sSub>
        <w:ins w:id="2348" w:author="Pisces" w:date="2025-05-21T09:56:00Z">
          <m:r>
            <m:rPr/>
            <w:rPr>
              <w:rFonts w:hint="eastAsia" w:ascii="Cambria Math" w:hAnsi="Cambria Math" w:cs="Cambria Math"/>
              <w:sz w:val="24"/>
            </w:rPr>
            <m:t>，</m:t>
          </m:r>
        </w:ins>
        <m:sSub>
          <m:sSubPr>
            <m:ctrlPr>
              <w:ins w:id="2349" w:author="Pisces" w:date="2025-05-21T09:56:00Z">
                <w:rPr>
                  <w:rFonts w:ascii="Cambria Math" w:hAnsi="Cambria Math" w:cs="Cambria Math"/>
                  <w:i/>
                  <w:sz w:val="24"/>
                </w:rPr>
              </w:ins>
            </m:ctrlPr>
          </m:sSubPr>
          <m:e>
            <w:ins w:id="2350" w:author="Pisces" w:date="2025-05-21T09:56:00Z">
              <m:r>
                <m:rPr/>
                <w:rPr>
                  <w:rFonts w:ascii="Cambria Math" w:hAnsi="Cambria Math" w:cs="Cambria Math"/>
                  <w:sz w:val="24"/>
                </w:rPr>
                <m:t>E</m:t>
              </m:r>
            </w:ins>
            <m:ctrlPr>
              <w:ins w:id="2351" w:author="Pisces" w:date="2025-05-21T09:56:00Z">
                <w:rPr>
                  <w:rFonts w:ascii="Cambria Math" w:hAnsi="Cambria Math" w:cs="Cambria Math"/>
                  <w:i/>
                  <w:sz w:val="24"/>
                </w:rPr>
              </w:ins>
            </m:ctrlPr>
          </m:e>
          <m:sub>
            <w:ins w:id="2352" w:author="Pisces" w:date="2025-05-21T09:56:00Z">
              <m:r>
                <m:rPr/>
                <w:rPr>
                  <w:rFonts w:ascii="Cambria Math" w:hAnsi="Cambria Math" w:cs="Cambria Math"/>
                  <w:sz w:val="24"/>
                </w:rPr>
                <m:t>wind</m:t>
              </m:r>
            </w:ins>
            <m:ctrlPr>
              <w:ins w:id="2353" w:author="Pisces" w:date="2025-05-21T09:56:00Z">
                <w:rPr>
                  <w:rFonts w:ascii="Cambria Math" w:hAnsi="Cambria Math" w:cs="Cambria Math"/>
                  <w:i/>
                  <w:sz w:val="24"/>
                </w:rPr>
              </w:ins>
            </m:ctrlPr>
          </m:sub>
        </m:sSub>
      </m:oMath>
      <w:ins w:id="2354" w:author="Pisces" w:date="2025-05-21T09:56:00Z">
        <w:r>
          <w:rPr>
            <w:rFonts w:hint="eastAsia" w:hAnsi="Cambria Math" w:cs="Cambria Math"/>
            <w:sz w:val="24"/>
          </w:rPr>
          <w:t>为光伏、风电年发电量（kWh）；</w:t>
        </w:r>
      </w:ins>
      <m:oMath>
        <m:sSub>
          <m:sSubPr>
            <m:ctrlPr>
              <w:ins w:id="2355" w:author="Pisces" w:date="2025-05-21T09:56:00Z">
                <w:rPr>
                  <w:rFonts w:ascii="Cambria Math" w:hAnsi="Cambria Math" w:cs="Cambria Math"/>
                  <w:i/>
                  <w:sz w:val="24"/>
                </w:rPr>
              </w:ins>
            </m:ctrlPr>
          </m:sSubPr>
          <m:e>
            <w:ins w:id="2356" w:author="Pisces" w:date="2025-05-21T09:56:00Z">
              <m:r>
                <m:rPr/>
                <w:rPr>
                  <w:rFonts w:ascii="Cambria Math" w:hAnsi="Cambria Math" w:cs="Cambria Math"/>
                  <w:sz w:val="24"/>
                </w:rPr>
                <m:t>E</m:t>
              </m:r>
            </w:ins>
            <m:ctrlPr>
              <w:ins w:id="2357" w:author="Pisces" w:date="2025-05-21T09:56:00Z">
                <w:rPr>
                  <w:rFonts w:ascii="Cambria Math" w:hAnsi="Cambria Math" w:cs="Cambria Math"/>
                  <w:i/>
                  <w:sz w:val="24"/>
                </w:rPr>
              </w:ins>
            </m:ctrlPr>
          </m:e>
          <m:sub>
            <w:ins w:id="2358" w:author="Pisces" w:date="2025-05-21T09:56:00Z">
              <m:r>
                <m:rPr/>
                <w:rPr>
                  <w:rFonts w:ascii="Cambria Math" w:hAnsi="Cambria Math" w:cs="Cambria Math"/>
                  <w:sz w:val="24"/>
                </w:rPr>
                <m:t>H2,power</m:t>
              </m:r>
            </w:ins>
            <m:ctrlPr>
              <w:ins w:id="2359" w:author="Pisces" w:date="2025-05-21T09:56:00Z">
                <w:rPr>
                  <w:rFonts w:ascii="Cambria Math" w:hAnsi="Cambria Math" w:cs="Cambria Math"/>
                  <w:i/>
                  <w:sz w:val="24"/>
                </w:rPr>
              </w:ins>
            </m:ctrlPr>
          </m:sub>
        </m:sSub>
      </m:oMath>
      <w:ins w:id="2360" w:author="Pisces" w:date="2025-05-21T09:56:00Z">
        <w:r>
          <w:rPr>
            <w:rFonts w:hint="eastAsia" w:hAnsi="Cambria Math" w:cs="Cambria Math"/>
            <w:sz w:val="24"/>
          </w:rPr>
          <w:t>为氢燃料电池年发电量（kWh）；</w:t>
        </w:r>
      </w:ins>
      <m:oMath>
        <m:sSub>
          <m:sSubPr>
            <m:ctrlPr>
              <w:ins w:id="2361" w:author="Pisces" w:date="2025-05-21T09:56:00Z">
                <w:rPr>
                  <w:rFonts w:ascii="Cambria Math" w:hAnsi="Cambria Math" w:cs="Cambria Math"/>
                  <w:i/>
                  <w:sz w:val="24"/>
                </w:rPr>
              </w:ins>
            </m:ctrlPr>
          </m:sSubPr>
          <m:e>
            <w:ins w:id="2362" w:author="Pisces" w:date="2025-05-21T09:56:00Z">
              <m:r>
                <m:rPr/>
                <w:rPr>
                  <w:rFonts w:ascii="Cambria Math" w:hAnsi="Cambria Math" w:cs="Cambria Math"/>
                  <w:sz w:val="24"/>
                </w:rPr>
                <m:t>η</m:t>
              </m:r>
            </w:ins>
            <m:ctrlPr>
              <w:ins w:id="2363" w:author="Pisces" w:date="2025-05-21T09:56:00Z">
                <w:rPr>
                  <w:rFonts w:ascii="Cambria Math" w:hAnsi="Cambria Math" w:cs="Cambria Math"/>
                  <w:i/>
                  <w:sz w:val="24"/>
                </w:rPr>
              </w:ins>
            </m:ctrlPr>
          </m:e>
          <m:sub>
            <w:ins w:id="2364" w:author="Pisces" w:date="2025-05-21T09:56:00Z">
              <m:r>
                <m:rPr/>
                <w:rPr>
                  <w:rFonts w:ascii="Cambria Math" w:hAnsi="Cambria Math" w:cs="Cambria Math"/>
                  <w:sz w:val="24"/>
                </w:rPr>
                <m:t>FC</m:t>
              </m:r>
            </w:ins>
            <m:ctrlPr>
              <w:ins w:id="2365" w:author="Pisces" w:date="2025-05-21T09:56:00Z">
                <w:rPr>
                  <w:rFonts w:ascii="Cambria Math" w:hAnsi="Cambria Math" w:cs="Cambria Math"/>
                  <w:i/>
                  <w:sz w:val="24"/>
                </w:rPr>
              </w:ins>
            </m:ctrlPr>
          </m:sub>
        </m:sSub>
      </m:oMath>
      <w:ins w:id="2366" w:author="Pisces" w:date="2025-05-21T09:56:00Z">
        <w:r>
          <w:rPr>
            <w:rFonts w:hint="eastAsia" w:hAnsi="Cambria Math" w:cs="Cambria Math"/>
            <w:sz w:val="24"/>
          </w:rPr>
          <w:t>为燃料电池效率（85%）；</w:t>
        </w:r>
      </w:ins>
      <m:oMath>
        <m:sSub>
          <m:sSubPr>
            <m:ctrlPr>
              <w:ins w:id="2367" w:author="Pisces" w:date="2025-05-21T09:56:00Z">
                <w:rPr>
                  <w:rFonts w:ascii="Cambria Math" w:hAnsi="Cambria Math" w:cs="Cambria Math"/>
                  <w:i/>
                  <w:sz w:val="24"/>
                </w:rPr>
              </w:ins>
            </m:ctrlPr>
          </m:sSubPr>
          <m:e>
            <w:ins w:id="2368" w:author="Pisces" w:date="2025-05-21T09:56:00Z">
              <m:r>
                <m:rPr/>
                <w:rPr>
                  <w:rFonts w:ascii="Cambria Math" w:hAnsi="Cambria Math" w:cs="Cambria Math"/>
                  <w:sz w:val="24"/>
                </w:rPr>
                <m:t>E</m:t>
              </m:r>
            </w:ins>
            <m:ctrlPr>
              <w:ins w:id="2369" w:author="Pisces" w:date="2025-05-21T09:56:00Z">
                <w:rPr>
                  <w:rFonts w:ascii="Cambria Math" w:hAnsi="Cambria Math" w:cs="Cambria Math"/>
                  <w:i/>
                  <w:sz w:val="24"/>
                </w:rPr>
              </w:ins>
            </m:ctrlPr>
          </m:e>
          <m:sub>
            <w:ins w:id="2370" w:author="Pisces" w:date="2025-05-21T09:56:00Z">
              <m:r>
                <m:rPr/>
                <w:rPr>
                  <w:rFonts w:ascii="Cambria Math" w:hAnsi="Cambria Math" w:cs="Cambria Math"/>
                  <w:sz w:val="24"/>
                </w:rPr>
                <m:t>total</m:t>
              </m:r>
            </w:ins>
            <m:ctrlPr>
              <w:ins w:id="2371" w:author="Pisces" w:date="2025-05-21T09:56:00Z">
                <w:rPr>
                  <w:rFonts w:ascii="Cambria Math" w:hAnsi="Cambria Math" w:cs="Cambria Math"/>
                  <w:i/>
                  <w:sz w:val="24"/>
                </w:rPr>
              </w:ins>
            </m:ctrlPr>
          </m:sub>
        </m:sSub>
      </m:oMath>
      <w:ins w:id="2372" w:author="Pisces" w:date="2025-05-21T09:56:00Z">
        <w:r>
          <w:rPr>
            <w:rFonts w:hint="eastAsia" w:hAnsi="Cambria Math" w:cs="Cambria Math"/>
            <w:sz w:val="24"/>
          </w:rPr>
          <w:t>为园区总用电量（kWh）。</w:t>
        </w:r>
      </w:ins>
    </w:p>
    <w:p w14:paraId="39FA7CAD">
      <w:pPr>
        <w:spacing w:line="360" w:lineRule="auto"/>
        <w:ind w:firstLine="480" w:firstLineChars="200"/>
        <w:rPr>
          <w:rFonts w:hint="eastAsia" w:asciiTheme="minorEastAsia" w:hAnsiTheme="minorEastAsia" w:cstheme="minorEastAsia"/>
          <w:sz w:val="24"/>
        </w:rPr>
      </w:pPr>
    </w:p>
    <w:p w14:paraId="7E3091BC">
      <w:pPr>
        <w:numPr>
          <w:ilvl w:val="0"/>
          <w:numId w:val="0"/>
        </w:numPr>
        <w:spacing w:line="360" w:lineRule="auto"/>
        <w:rPr>
          <w:rFonts w:hint="eastAsia" w:asciiTheme="minorEastAsia" w:hAnsiTheme="minorEastAsia" w:cstheme="minorEastAsia"/>
          <w:sz w:val="24"/>
        </w:rPr>
      </w:pPr>
      <w:ins w:id="2373" w:author="Pisces" w:date="2025-05-21T14:53:00Z">
        <w:r>
          <w:rPr>
            <w:rFonts w:asciiTheme="minorEastAsia" w:hAnsiTheme="minorEastAsia" w:cstheme="minorEastAsia"/>
            <w:sz w:val="24"/>
          </w:rPr>
          <w:t>4.4</w:t>
        </w:r>
      </w:ins>
      <w:commentRangeStart w:id="6"/>
      <w:r>
        <w:rPr>
          <w:rFonts w:hint="eastAsia" w:asciiTheme="minorEastAsia" w:hAnsiTheme="minorEastAsia" w:cstheme="minorEastAsia"/>
          <w:sz w:val="24"/>
        </w:rPr>
        <w:t>系统供能结构优化</w:t>
      </w:r>
      <w:commentRangeEnd w:id="6"/>
      <w:r>
        <w:commentReference w:id="6"/>
      </w:r>
    </w:p>
    <w:p w14:paraId="62DEB4DC">
      <w:pPr>
        <w:spacing w:line="360" w:lineRule="auto"/>
        <w:rPr>
          <w:ins w:id="2374" w:author="Pisces" w:date="2025-05-21T09:40:00Z"/>
          <w:rFonts w:hint="eastAsia" w:asciiTheme="minorEastAsia" w:hAnsiTheme="minorEastAsia" w:cstheme="minorEastAsia"/>
          <w:sz w:val="24"/>
        </w:rPr>
      </w:pPr>
      <w:ins w:id="2375" w:author="Pisces" w:date="2025-05-21T09:40:00Z">
        <w:r>
          <w:rPr>
            <w:rFonts w:hint="eastAsia" w:asciiTheme="minorEastAsia" w:hAnsiTheme="minorEastAsia" w:cstheme="minorEastAsia"/>
            <w:sz w:val="24"/>
          </w:rPr>
          <w:t>4.4.1 基于ADMM的模型求解</w:t>
        </w:r>
      </w:ins>
    </w:p>
    <w:p w14:paraId="7D417D81">
      <w:pPr>
        <w:spacing w:line="360" w:lineRule="auto"/>
        <w:ind w:firstLine="480" w:firstLineChars="200"/>
        <w:rPr>
          <w:ins w:id="2376" w:author="Pisces" w:date="2025-05-21T09:40:00Z"/>
          <w:rFonts w:hAnsi="Cambria Math" w:cs="Cambria Math"/>
          <w:sz w:val="24"/>
        </w:rPr>
      </w:pPr>
      <w:ins w:id="2377" w:author="Pisces" w:date="2025-05-21T09:40:00Z">
        <w:r>
          <w:rPr>
            <w:rFonts w:hint="eastAsia" w:hAnsi="Cambria Math" w:cs="Cambria Math"/>
            <w:sz w:val="24"/>
          </w:rPr>
          <w:t>在模型求解过程中，向量</w:t>
        </w:r>
      </w:ins>
      <m:oMath>
        <m:sSub>
          <m:sSubPr>
            <m:ctrlPr>
              <w:ins w:id="2378" w:author="Pisces" w:date="2025-05-21T09:40:00Z">
                <w:rPr>
                  <w:rFonts w:ascii="Cambria Math" w:hAnsi="Cambria Math" w:cs="Cambria Math"/>
                  <w:i/>
                  <w:sz w:val="24"/>
                </w:rPr>
              </w:ins>
            </m:ctrlPr>
          </m:sSubPr>
          <m:e>
            <w:ins w:id="2379" w:author="Pisces" w:date="2025-05-21T09:40:00Z">
              <m:r>
                <m:rPr/>
                <w:rPr>
                  <w:rFonts w:ascii="Cambria Math" w:hAnsi="Cambria Math" w:cs="Cambria Math"/>
                  <w:sz w:val="24"/>
                </w:rPr>
                <m:t>x</m:t>
              </m:r>
            </w:ins>
            <m:ctrlPr>
              <w:ins w:id="2380" w:author="Pisces" w:date="2025-05-21T09:40:00Z">
                <w:rPr>
                  <w:rFonts w:ascii="Cambria Math" w:hAnsi="Cambria Math" w:cs="Cambria Math"/>
                  <w:i/>
                  <w:sz w:val="24"/>
                </w:rPr>
              </w:ins>
            </m:ctrlPr>
          </m:e>
          <m:sub>
            <w:ins w:id="2381" w:author="Pisces" w:date="2025-05-21T09:40:00Z">
              <m:r>
                <m:rPr/>
                <w:rPr>
                  <w:rFonts w:ascii="Cambria Math" w:hAnsi="Cambria Math" w:cs="Cambria Math"/>
                  <w:sz w:val="24"/>
                </w:rPr>
                <m:t>i</m:t>
              </m:r>
            </w:ins>
            <m:ctrlPr>
              <w:ins w:id="2382" w:author="Pisces" w:date="2025-05-21T09:40:00Z">
                <w:rPr>
                  <w:rFonts w:ascii="Cambria Math" w:hAnsi="Cambria Math" w:cs="Cambria Math"/>
                  <w:i/>
                  <w:sz w:val="24"/>
                </w:rPr>
              </w:ins>
            </m:ctrlPr>
          </m:sub>
        </m:sSub>
        <w:ins w:id="2383" w:author="Pisces" w:date="2025-05-21T09:40:00Z">
          <m:r>
            <m:rPr/>
            <w:rPr>
              <w:rFonts w:ascii="Cambria Math" w:hAnsi="Cambria Math" w:cs="Cambria Math"/>
              <w:sz w:val="24"/>
            </w:rPr>
            <m:t>(t)</m:t>
          </m:r>
        </w:ins>
      </m:oMath>
      <w:ins w:id="2384" w:author="Pisces" w:date="2025-05-21T09:40:00Z">
        <w:r>
          <w:rPr>
            <w:rFonts w:hint="eastAsia" w:hAnsi="Cambria Math" w:cs="Cambria Math"/>
            <w:sz w:val="24"/>
          </w:rPr>
          <w:t>为优化变量，</w:t>
        </w:r>
      </w:ins>
      <m:oMath>
        <w:ins w:id="2385" w:author="Pisces" w:date="2025-05-21T09:40:00Z">
          <m:r>
            <m:rPr>
              <m:sty m:val="p"/>
            </m:rPr>
            <w:rPr>
              <w:rFonts w:hint="eastAsia" w:ascii="Cambria Math" w:hAnsi="Cambria Math" w:cs="Cambria Math"/>
              <w:sz w:val="24"/>
            </w:rPr>
            <m:t>f</m:t>
          </m:r>
        </w:ins>
        <w:ins w:id="2386" w:author="Pisces" w:date="2025-05-21T09:40:00Z">
          <m:r>
            <m:rPr>
              <m:sty m:val="p"/>
            </m:rPr>
            <w:rPr>
              <w:rFonts w:ascii="Cambria Math" w:hAnsi="Cambria Math" w:cs="Cambria Math"/>
              <w:sz w:val="24"/>
            </w:rPr>
            <m:t>[</m:t>
          </m:r>
        </w:ins>
        <m:sSub>
          <m:sSubPr>
            <m:ctrlPr>
              <w:ins w:id="2387" w:author="Pisces" w:date="2025-05-21T09:40:00Z">
                <w:rPr>
                  <w:rFonts w:ascii="Cambria Math" w:hAnsi="Cambria Math" w:cs="Cambria Math"/>
                  <w:i/>
                  <w:sz w:val="24"/>
                </w:rPr>
              </w:ins>
            </m:ctrlPr>
          </m:sSubPr>
          <m:e>
            <w:ins w:id="2388" w:author="Pisces" w:date="2025-05-21T09:40:00Z">
              <m:r>
                <m:rPr/>
                <w:rPr>
                  <w:rFonts w:ascii="Cambria Math" w:hAnsi="Cambria Math" w:cs="Cambria Math"/>
                  <w:sz w:val="24"/>
                </w:rPr>
                <m:t>x</m:t>
              </m:r>
            </w:ins>
            <m:ctrlPr>
              <w:ins w:id="2389" w:author="Pisces" w:date="2025-05-21T09:40:00Z">
                <w:rPr>
                  <w:rFonts w:ascii="Cambria Math" w:hAnsi="Cambria Math" w:cs="Cambria Math"/>
                  <w:i/>
                  <w:sz w:val="24"/>
                </w:rPr>
              </w:ins>
            </m:ctrlPr>
          </m:e>
          <m:sub>
            <w:ins w:id="2390" w:author="Pisces" w:date="2025-05-21T09:40:00Z">
              <m:r>
                <m:rPr/>
                <w:rPr>
                  <w:rFonts w:ascii="Cambria Math" w:hAnsi="Cambria Math" w:cs="Cambria Math"/>
                  <w:sz w:val="24"/>
                </w:rPr>
                <m:t>i</m:t>
              </m:r>
            </w:ins>
            <m:ctrlPr>
              <w:ins w:id="2391" w:author="Pisces" w:date="2025-05-21T09:40:00Z">
                <w:rPr>
                  <w:rFonts w:ascii="Cambria Math" w:hAnsi="Cambria Math" w:cs="Cambria Math"/>
                  <w:i/>
                  <w:sz w:val="24"/>
                </w:rPr>
              </w:ins>
            </m:ctrlPr>
          </m:sub>
        </m:sSub>
        <w:ins w:id="2392" w:author="Pisces" w:date="2025-05-21T09:40:00Z">
          <m:r>
            <m:rPr/>
            <w:rPr>
              <w:rFonts w:ascii="Cambria Math" w:hAnsi="Cambria Math" w:cs="Cambria Math"/>
              <w:sz w:val="24"/>
            </w:rPr>
            <m:t>(t)</m:t>
          </m:r>
        </w:ins>
        <w:ins w:id="2393" w:author="Pisces" w:date="2025-05-21T09:40:00Z">
          <m:r>
            <m:rPr>
              <m:sty m:val="p"/>
            </m:rPr>
            <w:rPr>
              <w:rFonts w:ascii="Cambria Math" w:hAnsi="Cambria Math" w:cs="Cambria Math"/>
              <w:sz w:val="24"/>
            </w:rPr>
            <m:t>]</m:t>
          </m:r>
        </w:ins>
      </m:oMath>
      <w:ins w:id="2394" w:author="Pisces" w:date="2025-05-21T09:40:00Z">
        <w:r>
          <w:rPr>
            <w:rFonts w:hint="eastAsia" w:hAnsi="Cambria Math" w:cs="Cambria Math"/>
            <w:sz w:val="24"/>
          </w:rPr>
          <w:t>为目标函数</w:t>
        </w:r>
      </w:ins>
    </w:p>
    <w:p w14:paraId="716A0B29">
      <w:pPr>
        <w:spacing w:line="360" w:lineRule="auto"/>
        <w:ind w:firstLine="480" w:firstLineChars="200"/>
        <w:rPr>
          <w:ins w:id="2395" w:author="Pisces" w:date="2025-05-21T09:40:00Z"/>
          <w:rFonts w:hAnsi="Cambria Math" w:cs="Cambria Math"/>
          <w:sz w:val="24"/>
        </w:rPr>
      </w:pPr>
      <m:oMathPara>
        <m:oMath>
          <m:sSub>
            <m:sSubPr>
              <m:ctrlPr>
                <w:ins w:id="2396" w:author="Pisces" w:date="2025-05-21T09:40:00Z">
                  <w:rPr>
                    <w:rFonts w:ascii="Cambria Math" w:hAnsi="Cambria Math" w:cs="Cambria Math"/>
                    <w:i/>
                    <w:sz w:val="24"/>
                  </w:rPr>
                </w:ins>
              </m:ctrlPr>
            </m:sSubPr>
            <m:e>
              <w:ins w:id="2397" w:author="Pisces" w:date="2025-05-21T09:40:00Z">
                <m:r>
                  <m:rPr/>
                  <w:rPr>
                    <w:rFonts w:ascii="Cambria Math" w:hAnsi="Cambria Math" w:cs="Cambria Math"/>
                    <w:sz w:val="24"/>
                  </w:rPr>
                  <m:t>x</m:t>
                </m:r>
              </w:ins>
              <m:ctrlPr>
                <w:ins w:id="2398" w:author="Pisces" w:date="2025-05-21T09:40:00Z">
                  <w:rPr>
                    <w:rFonts w:ascii="Cambria Math" w:hAnsi="Cambria Math" w:cs="Cambria Math"/>
                    <w:i/>
                    <w:sz w:val="24"/>
                  </w:rPr>
                </w:ins>
              </m:ctrlPr>
            </m:e>
            <m:sub>
              <w:ins w:id="2399" w:author="Pisces" w:date="2025-05-21T09:40:00Z">
                <m:r>
                  <m:rPr/>
                  <w:rPr>
                    <w:rFonts w:ascii="Cambria Math" w:hAnsi="Cambria Math" w:cs="Cambria Math"/>
                    <w:sz w:val="24"/>
                  </w:rPr>
                  <m:t>i</m:t>
                </m:r>
              </w:ins>
              <m:ctrlPr>
                <w:ins w:id="2400" w:author="Pisces" w:date="2025-05-21T09:40:00Z">
                  <w:rPr>
                    <w:rFonts w:ascii="Cambria Math" w:hAnsi="Cambria Math" w:cs="Cambria Math"/>
                    <w:i/>
                    <w:sz w:val="24"/>
                  </w:rPr>
                </w:ins>
              </m:ctrlPr>
            </m:sub>
          </m:sSub>
          <w:ins w:id="2401" w:author="Pisces" w:date="2025-05-21T09:40:00Z">
            <m:r>
              <m:rPr/>
              <w:rPr>
                <w:rFonts w:ascii="Cambria Math" w:hAnsi="Cambria Math" w:cs="Cambria Math"/>
                <w:sz w:val="24"/>
              </w:rPr>
              <m:t>(t)=[</m:t>
            </m:r>
          </w:ins>
          <m:sSub>
            <m:sSubPr>
              <m:ctrlPr>
                <w:ins w:id="2402" w:author="Pisces" w:date="2025-05-21T09:40:00Z">
                  <w:rPr>
                    <w:rFonts w:ascii="Cambria Math" w:hAnsi="Cambria Math" w:cs="Cambria Math"/>
                    <w:i/>
                    <w:sz w:val="24"/>
                  </w:rPr>
                </w:ins>
              </m:ctrlPr>
            </m:sSubPr>
            <m:e>
              <w:ins w:id="2403" w:author="Pisces" w:date="2025-05-21T09:40:00Z">
                <m:r>
                  <m:rPr/>
                  <w:rPr>
                    <w:rFonts w:ascii="Cambria Math" w:hAnsi="Cambria Math" w:cs="Cambria Math"/>
                    <w:sz w:val="24"/>
                  </w:rPr>
                  <m:t>P</m:t>
                </m:r>
              </w:ins>
              <m:ctrlPr>
                <w:ins w:id="2404" w:author="Pisces" w:date="2025-05-21T09:40:00Z">
                  <w:rPr>
                    <w:rFonts w:ascii="Cambria Math" w:hAnsi="Cambria Math" w:cs="Cambria Math"/>
                    <w:i/>
                    <w:sz w:val="24"/>
                  </w:rPr>
                </w:ins>
              </m:ctrlPr>
            </m:e>
            <m:sub>
              <w:ins w:id="2405" w:author="Pisces" w:date="2025-05-21T09:40:00Z">
                <m:r>
                  <m:rPr/>
                  <w:rPr>
                    <w:rFonts w:ascii="Cambria Math" w:hAnsi="Cambria Math" w:cs="Cambria Math"/>
                    <w:sz w:val="24"/>
                  </w:rPr>
                  <m:t>i,grid_b</m:t>
                </m:r>
              </w:ins>
              <m:ctrlPr>
                <w:ins w:id="2406" w:author="Pisces" w:date="2025-05-21T09:40:00Z">
                  <w:rPr>
                    <w:rFonts w:ascii="Cambria Math" w:hAnsi="Cambria Math" w:cs="Cambria Math"/>
                    <w:i/>
                    <w:sz w:val="24"/>
                  </w:rPr>
                </w:ins>
              </m:ctrlPr>
            </m:sub>
          </m:sSub>
          <w:ins w:id="2407" w:author="Pisces" w:date="2025-05-21T09:40:00Z">
            <m:r>
              <m:rPr/>
              <w:rPr>
                <w:rFonts w:ascii="Cambria Math" w:hAnsi="Cambria Math" w:cs="Cambria Math"/>
                <w:sz w:val="24"/>
              </w:rPr>
              <m:t>(t),</m:t>
            </m:r>
          </w:ins>
          <m:sSub>
            <m:sSubPr>
              <m:ctrlPr>
                <w:ins w:id="2408" w:author="Pisces" w:date="2025-05-21T09:40:00Z">
                  <w:rPr>
                    <w:rFonts w:ascii="Cambria Math" w:hAnsi="Cambria Math" w:cs="Cambria Math"/>
                    <w:i/>
                    <w:sz w:val="24"/>
                  </w:rPr>
                </w:ins>
              </m:ctrlPr>
            </m:sSubPr>
            <m:e>
              <w:ins w:id="2409" w:author="Pisces" w:date="2025-05-21T09:40:00Z">
                <m:r>
                  <m:rPr/>
                  <w:rPr>
                    <w:rFonts w:ascii="Cambria Math" w:hAnsi="Cambria Math" w:cs="Cambria Math"/>
                    <w:sz w:val="24"/>
                  </w:rPr>
                  <m:t>P</m:t>
                </m:r>
              </w:ins>
              <m:ctrlPr>
                <w:ins w:id="2410" w:author="Pisces" w:date="2025-05-21T09:40:00Z">
                  <w:rPr>
                    <w:rFonts w:ascii="Cambria Math" w:hAnsi="Cambria Math" w:cs="Cambria Math"/>
                    <w:i/>
                    <w:sz w:val="24"/>
                  </w:rPr>
                </w:ins>
              </m:ctrlPr>
            </m:e>
            <m:sub>
              <w:ins w:id="2411" w:author="Pisces" w:date="2025-05-21T09:40:00Z">
                <m:r>
                  <m:rPr/>
                  <w:rPr>
                    <w:rFonts w:ascii="Cambria Math" w:hAnsi="Cambria Math" w:cs="Cambria Math"/>
                    <w:sz w:val="24"/>
                  </w:rPr>
                  <m:t>i,grid_s</m:t>
                </m:r>
              </w:ins>
              <m:ctrlPr>
                <w:ins w:id="2412" w:author="Pisces" w:date="2025-05-21T09:40:00Z">
                  <w:rPr>
                    <w:rFonts w:ascii="Cambria Math" w:hAnsi="Cambria Math" w:cs="Cambria Math"/>
                    <w:i/>
                    <w:sz w:val="24"/>
                  </w:rPr>
                </w:ins>
              </m:ctrlPr>
            </m:sub>
          </m:sSub>
          <w:ins w:id="2413" w:author="Pisces" w:date="2025-05-21T09:40:00Z">
            <m:r>
              <m:rPr/>
              <w:rPr>
                <w:rFonts w:ascii="Cambria Math" w:hAnsi="Cambria Math" w:cs="Cambria Math"/>
                <w:sz w:val="24"/>
              </w:rPr>
              <m:t>(t),</m:t>
            </m:r>
          </w:ins>
          <m:sSub>
            <m:sSubPr>
              <m:ctrlPr>
                <w:ins w:id="2414" w:author="Pisces" w:date="2025-05-21T09:40:00Z">
                  <w:rPr>
                    <w:rFonts w:ascii="Cambria Math" w:hAnsi="Cambria Math" w:cs="Cambria Math"/>
                    <w:i/>
                    <w:sz w:val="24"/>
                  </w:rPr>
                </w:ins>
              </m:ctrlPr>
            </m:sSubPr>
            <m:e>
              <w:ins w:id="2415" w:author="Pisces" w:date="2025-05-21T09:40:00Z">
                <m:r>
                  <m:rPr/>
                  <w:rPr>
                    <w:rFonts w:ascii="Cambria Math" w:hAnsi="Cambria Math" w:cs="Cambria Math"/>
                    <w:sz w:val="24"/>
                  </w:rPr>
                  <m:t>P</m:t>
                </m:r>
              </w:ins>
              <m:ctrlPr>
                <w:ins w:id="2416" w:author="Pisces" w:date="2025-05-21T09:40:00Z">
                  <w:rPr>
                    <w:rFonts w:ascii="Cambria Math" w:hAnsi="Cambria Math" w:cs="Cambria Math"/>
                    <w:i/>
                    <w:sz w:val="24"/>
                  </w:rPr>
                </w:ins>
              </m:ctrlPr>
            </m:e>
            <m:sub>
              <w:ins w:id="2417" w:author="Pisces" w:date="2025-05-21T09:40:00Z">
                <m:r>
                  <m:rPr/>
                  <w:rPr>
                    <w:rFonts w:ascii="Cambria Math" w:hAnsi="Cambria Math" w:cs="Cambria Math"/>
                    <w:sz w:val="24"/>
                  </w:rPr>
                  <m:t>i,elz</m:t>
                </m:r>
              </w:ins>
              <m:ctrlPr>
                <w:ins w:id="2418" w:author="Pisces" w:date="2025-05-21T09:40:00Z">
                  <w:rPr>
                    <w:rFonts w:ascii="Cambria Math" w:hAnsi="Cambria Math" w:cs="Cambria Math"/>
                    <w:i/>
                    <w:sz w:val="24"/>
                  </w:rPr>
                </w:ins>
              </m:ctrlPr>
            </m:sub>
          </m:sSub>
          <w:ins w:id="2419" w:author="Pisces" w:date="2025-05-21T09:40:00Z">
            <m:r>
              <m:rPr/>
              <w:rPr>
                <w:rFonts w:ascii="Cambria Math" w:hAnsi="Cambria Math" w:cs="Cambria Math"/>
                <w:sz w:val="24"/>
              </w:rPr>
              <m:t>(t),</m:t>
            </m:r>
          </w:ins>
          <m:sSub>
            <m:sSubPr>
              <m:ctrlPr>
                <w:ins w:id="2420" w:author="Pisces" w:date="2025-05-21T09:40:00Z">
                  <w:rPr>
                    <w:rFonts w:ascii="Cambria Math" w:hAnsi="Cambria Math" w:cs="Cambria Math"/>
                    <w:i/>
                    <w:sz w:val="24"/>
                  </w:rPr>
                </w:ins>
              </m:ctrlPr>
            </m:sSubPr>
            <m:e>
              <w:ins w:id="2421" w:author="Pisces" w:date="2025-05-21T09:40:00Z">
                <m:r>
                  <m:rPr/>
                  <w:rPr>
                    <w:rFonts w:ascii="Cambria Math" w:hAnsi="Cambria Math" w:cs="Cambria Math"/>
                    <w:sz w:val="24"/>
                  </w:rPr>
                  <m:t>P</m:t>
                </m:r>
              </w:ins>
              <m:ctrlPr>
                <w:ins w:id="2422" w:author="Pisces" w:date="2025-05-21T09:40:00Z">
                  <w:rPr>
                    <w:rFonts w:ascii="Cambria Math" w:hAnsi="Cambria Math" w:cs="Cambria Math"/>
                    <w:i/>
                    <w:sz w:val="24"/>
                  </w:rPr>
                </w:ins>
              </m:ctrlPr>
            </m:e>
            <m:sub>
              <w:ins w:id="2423" w:author="Pisces" w:date="2025-05-21T09:40:00Z">
                <m:r>
                  <m:rPr/>
                  <w:rPr>
                    <w:rFonts w:ascii="Cambria Math" w:hAnsi="Cambria Math" w:cs="Cambria Math"/>
                    <w:sz w:val="24"/>
                  </w:rPr>
                  <m:t>i,fc</m:t>
                </m:r>
              </w:ins>
              <m:ctrlPr>
                <w:ins w:id="2424" w:author="Pisces" w:date="2025-05-21T09:40:00Z">
                  <w:rPr>
                    <w:rFonts w:ascii="Cambria Math" w:hAnsi="Cambria Math" w:cs="Cambria Math"/>
                    <w:i/>
                    <w:sz w:val="24"/>
                  </w:rPr>
                </w:ins>
              </m:ctrlPr>
            </m:sub>
          </m:sSub>
          <w:ins w:id="2425" w:author="Pisces" w:date="2025-05-21T09:40:00Z">
            <m:r>
              <m:rPr/>
              <w:rPr>
                <w:rFonts w:ascii="Cambria Math" w:hAnsi="Cambria Math" w:cs="Cambria Math"/>
                <w:sz w:val="24"/>
              </w:rPr>
              <m:t>(t),</m:t>
            </m:r>
          </w:ins>
          <m:sSub>
            <m:sSubPr>
              <m:ctrlPr>
                <w:ins w:id="2426" w:author="Pisces" w:date="2025-05-21T09:40:00Z">
                  <w:rPr>
                    <w:rFonts w:ascii="Cambria Math" w:hAnsi="Cambria Math" w:cs="Cambria Math"/>
                    <w:i/>
                    <w:sz w:val="24"/>
                  </w:rPr>
                </w:ins>
              </m:ctrlPr>
            </m:sSubPr>
            <m:e>
              <w:ins w:id="2427" w:author="Pisces" w:date="2025-05-21T09:40:00Z">
                <m:r>
                  <m:rPr/>
                  <w:rPr>
                    <w:rFonts w:ascii="Cambria Math" w:hAnsi="Cambria Math" w:cs="Cambria Math"/>
                    <w:sz w:val="24"/>
                  </w:rPr>
                  <m:t>P</m:t>
                </m:r>
              </w:ins>
              <m:ctrlPr>
                <w:ins w:id="2428" w:author="Pisces" w:date="2025-05-21T09:40:00Z">
                  <w:rPr>
                    <w:rFonts w:ascii="Cambria Math" w:hAnsi="Cambria Math" w:cs="Cambria Math"/>
                    <w:i/>
                    <w:sz w:val="24"/>
                  </w:rPr>
                </w:ins>
              </m:ctrlPr>
            </m:e>
            <m:sub>
              <w:ins w:id="2429" w:author="Pisces" w:date="2025-05-21T09:40:00Z">
                <m:r>
                  <m:rPr/>
                  <w:rPr>
                    <w:rFonts w:ascii="Cambria Math" w:hAnsi="Cambria Math" w:cs="Cambria Math"/>
                    <w:sz w:val="24"/>
                  </w:rPr>
                  <m:t>i,bat_cℎ</m:t>
                </m:r>
              </w:ins>
              <m:ctrlPr>
                <w:ins w:id="2430" w:author="Pisces" w:date="2025-05-21T09:40:00Z">
                  <w:rPr>
                    <w:rFonts w:ascii="Cambria Math" w:hAnsi="Cambria Math" w:cs="Cambria Math"/>
                    <w:i/>
                    <w:sz w:val="24"/>
                  </w:rPr>
                </w:ins>
              </m:ctrlPr>
            </m:sub>
          </m:sSub>
          <w:ins w:id="2431" w:author="Pisces" w:date="2025-05-21T09:40:00Z">
            <m:r>
              <m:rPr/>
              <w:rPr>
                <w:rFonts w:ascii="Cambria Math" w:hAnsi="Cambria Math" w:cs="Cambria Math"/>
                <w:sz w:val="24"/>
              </w:rPr>
              <m:t>(t),</m:t>
            </m:r>
          </w:ins>
          <m:sSub>
            <m:sSubPr>
              <m:ctrlPr>
                <w:ins w:id="2432" w:author="Pisces" w:date="2025-05-21T09:40:00Z">
                  <w:rPr>
                    <w:rFonts w:ascii="Cambria Math" w:hAnsi="Cambria Math" w:cs="Cambria Math"/>
                    <w:i/>
                    <w:sz w:val="24"/>
                  </w:rPr>
                </w:ins>
              </m:ctrlPr>
            </m:sSubPr>
            <m:e>
              <w:ins w:id="2433" w:author="Pisces" w:date="2025-05-21T09:40:00Z">
                <m:r>
                  <m:rPr/>
                  <w:rPr>
                    <w:rFonts w:ascii="Cambria Math" w:hAnsi="Cambria Math" w:cs="Cambria Math"/>
                    <w:sz w:val="24"/>
                  </w:rPr>
                  <m:t>P</m:t>
                </m:r>
              </w:ins>
              <m:ctrlPr>
                <w:ins w:id="2434" w:author="Pisces" w:date="2025-05-21T09:40:00Z">
                  <w:rPr>
                    <w:rFonts w:ascii="Cambria Math" w:hAnsi="Cambria Math" w:cs="Cambria Math"/>
                    <w:i/>
                    <w:sz w:val="24"/>
                  </w:rPr>
                </w:ins>
              </m:ctrlPr>
            </m:e>
            <m:sub>
              <w:ins w:id="2435" w:author="Pisces" w:date="2025-05-21T09:40:00Z">
                <m:r>
                  <m:rPr/>
                  <w:rPr>
                    <w:rFonts w:ascii="Cambria Math" w:hAnsi="Cambria Math" w:cs="Cambria Math"/>
                    <w:sz w:val="24"/>
                  </w:rPr>
                  <m:t>i,bat_dis</m:t>
                </m:r>
              </w:ins>
              <m:ctrlPr>
                <w:ins w:id="2436" w:author="Pisces" w:date="2025-05-21T09:40:00Z">
                  <w:rPr>
                    <w:rFonts w:ascii="Cambria Math" w:hAnsi="Cambria Math" w:cs="Cambria Math"/>
                    <w:i/>
                    <w:sz w:val="24"/>
                  </w:rPr>
                </w:ins>
              </m:ctrlPr>
            </m:sub>
          </m:sSub>
          <w:ins w:id="2437" w:author="Pisces" w:date="2025-05-21T09:40:00Z">
            <m:r>
              <m:rPr/>
              <w:rPr>
                <w:rFonts w:ascii="Cambria Math" w:hAnsi="Cambria Math" w:cs="Cambria Math"/>
                <w:sz w:val="24"/>
              </w:rPr>
              <m:t>(t),</m:t>
            </m:r>
          </w:ins>
          <m:sSub>
            <m:sSubPr>
              <m:ctrlPr>
                <w:ins w:id="2438" w:author="Pisces" w:date="2025-05-21T09:40:00Z">
                  <w:rPr>
                    <w:rFonts w:ascii="Cambria Math" w:hAnsi="Cambria Math" w:cs="Cambria Math"/>
                    <w:i/>
                    <w:sz w:val="24"/>
                  </w:rPr>
                </w:ins>
              </m:ctrlPr>
            </m:sSubPr>
            <m:e>
              <w:ins w:id="2439" w:author="Pisces" w:date="2025-05-21T09:40:00Z">
                <m:r>
                  <m:rPr/>
                  <w:rPr>
                    <w:rFonts w:ascii="Cambria Math" w:hAnsi="Cambria Math" w:cs="Cambria Math"/>
                    <w:sz w:val="24"/>
                  </w:rPr>
                  <m:t>P</m:t>
                </m:r>
              </w:ins>
              <m:ctrlPr>
                <w:ins w:id="2440" w:author="Pisces" w:date="2025-05-21T09:40:00Z">
                  <w:rPr>
                    <w:rFonts w:ascii="Cambria Math" w:hAnsi="Cambria Math" w:cs="Cambria Math"/>
                    <w:i/>
                    <w:sz w:val="24"/>
                  </w:rPr>
                </w:ins>
              </m:ctrlPr>
            </m:e>
            <m:sub>
              <w:ins w:id="2441" w:author="Pisces" w:date="2025-05-21T09:40:00Z">
                <m:r>
                  <m:rPr/>
                  <w:rPr>
                    <w:rFonts w:ascii="Cambria Math" w:hAnsi="Cambria Math" w:cs="Cambria Math"/>
                    <w:sz w:val="24"/>
                  </w:rPr>
                  <m:t>i,eb</m:t>
                </m:r>
              </w:ins>
              <m:ctrlPr>
                <w:ins w:id="2442" w:author="Pisces" w:date="2025-05-21T09:40:00Z">
                  <w:rPr>
                    <w:rFonts w:ascii="Cambria Math" w:hAnsi="Cambria Math" w:cs="Cambria Math"/>
                    <w:i/>
                    <w:sz w:val="24"/>
                  </w:rPr>
                </w:ins>
              </m:ctrlPr>
            </m:sub>
          </m:sSub>
          <w:ins w:id="2443" w:author="Pisces" w:date="2025-05-21T09:40:00Z">
            <m:r>
              <m:rPr/>
              <w:rPr>
                <w:rFonts w:ascii="Cambria Math" w:hAnsi="Cambria Math" w:cs="Cambria Math"/>
                <w:sz w:val="24"/>
              </w:rPr>
              <m:t>(t),</m:t>
            </m:r>
          </w:ins>
          <m:sSub>
            <m:sSubPr>
              <m:ctrlPr>
                <w:ins w:id="2444" w:author="Pisces" w:date="2025-05-21T09:40:00Z">
                  <w:rPr>
                    <w:rFonts w:ascii="Cambria Math" w:hAnsi="Cambria Math" w:cs="Cambria Math"/>
                    <w:i/>
                    <w:sz w:val="24"/>
                  </w:rPr>
                </w:ins>
              </m:ctrlPr>
            </m:sSubPr>
            <m:e>
              <w:ins w:id="2445" w:author="Pisces" w:date="2025-05-21T09:40:00Z">
                <m:r>
                  <m:rPr/>
                  <w:rPr>
                    <w:rFonts w:ascii="Cambria Math" w:hAnsi="Cambria Math" w:cs="Cambria Math"/>
                    <w:sz w:val="24"/>
                  </w:rPr>
                  <m:t>P</m:t>
                </m:r>
              </w:ins>
              <m:ctrlPr>
                <w:ins w:id="2446" w:author="Pisces" w:date="2025-05-21T09:40:00Z">
                  <w:rPr>
                    <w:rFonts w:ascii="Cambria Math" w:hAnsi="Cambria Math" w:cs="Cambria Math"/>
                    <w:i/>
                    <w:sz w:val="24"/>
                  </w:rPr>
                </w:ins>
              </m:ctrlPr>
            </m:e>
            <m:sub>
              <w:ins w:id="2447" w:author="Pisces" w:date="2025-05-21T09:40:00Z">
                <m:r>
                  <m:rPr/>
                  <w:rPr>
                    <w:rFonts w:ascii="Cambria Math" w:hAnsi="Cambria Math" w:cs="Cambria Math"/>
                    <w:sz w:val="24"/>
                  </w:rPr>
                  <m:t>i,ex</m:t>
                </m:r>
              </w:ins>
              <m:ctrlPr>
                <w:ins w:id="2448" w:author="Pisces" w:date="2025-05-21T09:40:00Z">
                  <w:rPr>
                    <w:rFonts w:ascii="Cambria Math" w:hAnsi="Cambria Math" w:cs="Cambria Math"/>
                    <w:i/>
                    <w:sz w:val="24"/>
                  </w:rPr>
                </w:ins>
              </m:ctrlPr>
            </m:sub>
          </m:sSub>
          <w:ins w:id="2449" w:author="Pisces" w:date="2025-05-21T09:40:00Z">
            <m:r>
              <m:rPr/>
              <w:rPr>
                <w:rFonts w:ascii="Cambria Math" w:hAnsi="Cambria Math" w:cs="Cambria Math"/>
                <w:sz w:val="24"/>
              </w:rPr>
              <m:t>(t)</m:t>
            </m:r>
          </w:ins>
        </m:oMath>
      </m:oMathPara>
    </w:p>
    <w:p w14:paraId="71F807ED">
      <w:pPr>
        <w:spacing w:line="360" w:lineRule="auto"/>
        <w:ind w:firstLine="480" w:firstLineChars="200"/>
        <w:rPr>
          <w:ins w:id="2450" w:author="Pisces" w:date="2025-05-21T09:40:00Z"/>
          <w:rFonts w:hAnsi="Cambria Math" w:cs="Cambria Math"/>
          <w:sz w:val="24"/>
        </w:rPr>
      </w:pPr>
      <m:oMathPara>
        <m:oMath>
          <w:ins w:id="2451" w:author="Pisces" w:date="2025-05-21T09:40:00Z">
            <m:r>
              <m:rPr>
                <m:sty m:val="p"/>
              </m:rPr>
              <w:rPr>
                <w:rFonts w:hint="eastAsia" w:ascii="Cambria Math" w:hAnsi="Cambria Math" w:cs="Cambria Math"/>
                <w:sz w:val="24"/>
              </w:rPr>
              <m:t>f</m:t>
            </m:r>
          </w:ins>
          <w:ins w:id="2452" w:author="Pisces" w:date="2025-05-21T09:40:00Z">
            <m:r>
              <m:rPr>
                <m:sty m:val="p"/>
              </m:rPr>
              <w:rPr>
                <w:rFonts w:ascii="Cambria Math" w:hAnsi="Cambria Math" w:cs="Cambria Math"/>
                <w:sz w:val="24"/>
              </w:rPr>
              <m:t>[</m:t>
            </m:r>
          </w:ins>
          <m:sSub>
            <m:sSubPr>
              <m:ctrlPr>
                <w:ins w:id="2453" w:author="Pisces" w:date="2025-05-21T09:40:00Z">
                  <w:rPr>
                    <w:rFonts w:ascii="Cambria Math" w:hAnsi="Cambria Math" w:cs="Cambria Math"/>
                    <w:i/>
                    <w:sz w:val="24"/>
                  </w:rPr>
                </w:ins>
              </m:ctrlPr>
            </m:sSubPr>
            <m:e>
              <w:ins w:id="2454" w:author="Pisces" w:date="2025-05-21T09:40:00Z">
                <m:r>
                  <m:rPr/>
                  <w:rPr>
                    <w:rFonts w:ascii="Cambria Math" w:hAnsi="Cambria Math" w:cs="Cambria Math"/>
                    <w:sz w:val="24"/>
                  </w:rPr>
                  <m:t>x</m:t>
                </m:r>
              </w:ins>
              <m:ctrlPr>
                <w:ins w:id="2455" w:author="Pisces" w:date="2025-05-21T09:40:00Z">
                  <w:rPr>
                    <w:rFonts w:ascii="Cambria Math" w:hAnsi="Cambria Math" w:cs="Cambria Math"/>
                    <w:i/>
                    <w:sz w:val="24"/>
                  </w:rPr>
                </w:ins>
              </m:ctrlPr>
            </m:e>
            <m:sub>
              <w:ins w:id="2456" w:author="Pisces" w:date="2025-05-21T09:40:00Z">
                <m:r>
                  <m:rPr/>
                  <w:rPr>
                    <w:rFonts w:ascii="Cambria Math" w:hAnsi="Cambria Math" w:cs="Cambria Math"/>
                    <w:sz w:val="24"/>
                  </w:rPr>
                  <m:t>i</m:t>
                </m:r>
              </w:ins>
              <m:ctrlPr>
                <w:ins w:id="2457" w:author="Pisces" w:date="2025-05-21T09:40:00Z">
                  <w:rPr>
                    <w:rFonts w:ascii="Cambria Math" w:hAnsi="Cambria Math" w:cs="Cambria Math"/>
                    <w:i/>
                    <w:sz w:val="24"/>
                  </w:rPr>
                </w:ins>
              </m:ctrlPr>
            </m:sub>
          </m:sSub>
          <w:ins w:id="2458" w:author="Pisces" w:date="2025-05-21T09:40:00Z">
            <m:r>
              <m:rPr/>
              <w:rPr>
                <w:rFonts w:ascii="Cambria Math" w:hAnsi="Cambria Math" w:cs="Cambria Math"/>
                <w:sz w:val="24"/>
              </w:rPr>
              <m:t>(t)</m:t>
            </m:r>
          </w:ins>
          <w:ins w:id="2459" w:author="Pisces" w:date="2025-05-21T09:40:00Z">
            <m:r>
              <m:rPr>
                <m:sty m:val="p"/>
              </m:rPr>
              <w:rPr>
                <w:rFonts w:ascii="Cambria Math" w:hAnsi="Cambria Math" w:cs="Cambria Math"/>
                <w:sz w:val="24"/>
              </w:rPr>
              <m:t>]=</m:t>
            </m:r>
          </w:ins>
          <m:sSub>
            <m:sSubPr>
              <m:ctrlPr>
                <w:ins w:id="2460" w:author="Pisces" w:date="2025-05-21T09:40:00Z">
                  <w:rPr>
                    <w:rFonts w:ascii="Cambria Math" w:hAnsi="Cambria Math" w:cs="Cambria Math"/>
                    <w:sz w:val="24"/>
                  </w:rPr>
                </w:ins>
              </m:ctrlPr>
            </m:sSubPr>
            <m:e>
              <w:ins w:id="2461" w:author="Pisces" w:date="2025-05-21T09:40:00Z">
                <m:r>
                  <m:rPr>
                    <m:sty m:val="p"/>
                  </m:rPr>
                  <w:rPr>
                    <w:rFonts w:ascii="Cambria Math" w:hAnsi="Cambria Math" w:cs="Cambria Math"/>
                    <w:sz w:val="24"/>
                  </w:rPr>
                  <m:t>J</m:t>
                </m:r>
              </w:ins>
              <m:ctrlPr>
                <w:ins w:id="2462" w:author="Pisces" w:date="2025-05-21T09:40:00Z">
                  <w:rPr>
                    <w:rFonts w:ascii="Cambria Math" w:hAnsi="Cambria Math" w:cs="Cambria Math"/>
                    <w:sz w:val="24"/>
                  </w:rPr>
                </w:ins>
              </m:ctrlPr>
            </m:e>
            <m:sub>
              <w:ins w:id="2463" w:author="Pisces" w:date="2025-05-21T09:40:00Z">
                <m:r>
                  <m:rPr>
                    <m:sty m:val="p"/>
                  </m:rPr>
                  <w:rPr>
                    <w:rFonts w:ascii="Cambria Math" w:hAnsi="Cambria Math" w:cs="Cambria Math"/>
                    <w:sz w:val="24"/>
                  </w:rPr>
                  <m:t>i</m:t>
                </m:r>
              </w:ins>
              <m:ctrlPr>
                <w:ins w:id="2464" w:author="Pisces" w:date="2025-05-21T09:40:00Z">
                  <w:rPr>
                    <w:rFonts w:ascii="Cambria Math" w:hAnsi="Cambria Math" w:cs="Cambria Math"/>
                    <w:sz w:val="24"/>
                  </w:rPr>
                </w:ins>
              </m:ctrlPr>
            </m:sub>
          </m:sSub>
          <w:ins w:id="2465" w:author="Pisces" w:date="2025-05-21T09:40:00Z">
            <m:r>
              <m:rPr>
                <m:sty m:val="p"/>
              </m:rPr>
              <w:rPr>
                <w:rFonts w:ascii="Cambria Math" w:hAnsi="Cambria Math" w:cs="Cambria Math"/>
                <w:sz w:val="24"/>
              </w:rPr>
              <m:t>(t)=</m:t>
            </m:r>
          </w:ins>
          <m:sSub>
            <m:sSubPr>
              <m:ctrlPr>
                <w:ins w:id="2466" w:author="Pisces" w:date="2025-05-21T09:40:00Z">
                  <w:rPr>
                    <w:rFonts w:ascii="Cambria Math" w:hAnsi="Cambria Math" w:cs="Cambria Math"/>
                    <w:sz w:val="24"/>
                  </w:rPr>
                </w:ins>
              </m:ctrlPr>
            </m:sSubPr>
            <m:e>
              <w:ins w:id="2467" w:author="Pisces" w:date="2025-05-21T09:40:00Z">
                <m:r>
                  <m:rPr>
                    <m:sty m:val="p"/>
                  </m:rPr>
                  <w:rPr>
                    <w:rFonts w:ascii="Cambria Math" w:hAnsi="Cambria Math" w:cs="Cambria Math"/>
                    <w:sz w:val="24"/>
                  </w:rPr>
                  <m:t>J</m:t>
                </m:r>
              </w:ins>
              <m:ctrlPr>
                <w:ins w:id="2468" w:author="Pisces" w:date="2025-05-21T09:40:00Z">
                  <w:rPr>
                    <w:rFonts w:ascii="Cambria Math" w:hAnsi="Cambria Math" w:cs="Cambria Math"/>
                    <w:sz w:val="24"/>
                  </w:rPr>
                </w:ins>
              </m:ctrlPr>
            </m:e>
            <m:sub>
              <w:ins w:id="2469" w:author="Pisces" w:date="2025-05-21T09:40:00Z">
                <m:r>
                  <m:rPr>
                    <m:sty m:val="p"/>
                  </m:rPr>
                  <w:rPr>
                    <w:rFonts w:ascii="Cambria Math" w:hAnsi="Cambria Math" w:cs="Cambria Math"/>
                    <w:sz w:val="24"/>
                  </w:rPr>
                  <m:t>i,grid</m:t>
                </m:r>
              </w:ins>
              <m:ctrlPr>
                <w:ins w:id="2470" w:author="Pisces" w:date="2025-05-21T09:40:00Z">
                  <w:rPr>
                    <w:rFonts w:ascii="Cambria Math" w:hAnsi="Cambria Math" w:cs="Cambria Math"/>
                    <w:sz w:val="24"/>
                  </w:rPr>
                </w:ins>
              </m:ctrlPr>
            </m:sub>
          </m:sSub>
          <w:ins w:id="2471" w:author="Pisces" w:date="2025-05-21T09:40:00Z">
            <m:r>
              <m:rPr>
                <m:sty m:val="p"/>
              </m:rPr>
              <w:rPr>
                <w:rFonts w:ascii="Cambria Math" w:hAnsi="Cambria Math" w:cs="Cambria Math"/>
                <w:sz w:val="24"/>
              </w:rPr>
              <m:t>(t)+</m:t>
            </m:r>
          </w:ins>
          <m:sSub>
            <m:sSubPr>
              <m:ctrlPr>
                <w:ins w:id="2472" w:author="Pisces" w:date="2025-05-21T09:40:00Z">
                  <w:rPr>
                    <w:rFonts w:ascii="Cambria Math" w:hAnsi="Cambria Math" w:cs="Cambria Math"/>
                    <w:sz w:val="24"/>
                  </w:rPr>
                </w:ins>
              </m:ctrlPr>
            </m:sSubPr>
            <m:e>
              <w:ins w:id="2473" w:author="Pisces" w:date="2025-05-21T09:40:00Z">
                <m:r>
                  <m:rPr>
                    <m:sty m:val="p"/>
                  </m:rPr>
                  <w:rPr>
                    <w:rFonts w:ascii="Cambria Math" w:hAnsi="Cambria Math" w:cs="Cambria Math"/>
                    <w:sz w:val="24"/>
                  </w:rPr>
                  <m:t>J</m:t>
                </m:r>
              </w:ins>
              <m:ctrlPr>
                <w:ins w:id="2474" w:author="Pisces" w:date="2025-05-21T09:40:00Z">
                  <w:rPr>
                    <w:rFonts w:ascii="Cambria Math" w:hAnsi="Cambria Math" w:cs="Cambria Math"/>
                    <w:sz w:val="24"/>
                  </w:rPr>
                </w:ins>
              </m:ctrlPr>
            </m:e>
            <m:sub>
              <w:ins w:id="2475" w:author="Pisces" w:date="2025-05-21T09:40:00Z">
                <m:r>
                  <m:rPr>
                    <m:sty m:val="p"/>
                  </m:rPr>
                  <w:rPr>
                    <w:rFonts w:ascii="Cambria Math" w:hAnsi="Cambria Math" w:cs="Cambria Math"/>
                    <w:sz w:val="24"/>
                  </w:rPr>
                  <m:t>i,op</m:t>
                </m:r>
              </w:ins>
              <m:ctrlPr>
                <w:ins w:id="2476" w:author="Pisces" w:date="2025-05-21T09:40:00Z">
                  <w:rPr>
                    <w:rFonts w:ascii="Cambria Math" w:hAnsi="Cambria Math" w:cs="Cambria Math"/>
                    <w:sz w:val="24"/>
                  </w:rPr>
                </w:ins>
              </m:ctrlPr>
            </m:sub>
          </m:sSub>
          <w:ins w:id="2477" w:author="Pisces" w:date="2025-05-21T09:40:00Z">
            <m:r>
              <m:rPr>
                <m:sty m:val="p"/>
              </m:rPr>
              <w:rPr>
                <w:rFonts w:ascii="Cambria Math" w:hAnsi="Cambria Math" w:cs="Cambria Math"/>
                <w:sz w:val="24"/>
              </w:rPr>
              <m:t>(t)+</m:t>
            </m:r>
          </w:ins>
          <m:sSub>
            <m:sSubPr>
              <m:ctrlPr>
                <w:ins w:id="2478" w:author="Pisces" w:date="2025-05-21T09:40:00Z">
                  <w:rPr>
                    <w:rFonts w:ascii="Cambria Math" w:hAnsi="Cambria Math" w:cs="Cambria Math"/>
                    <w:sz w:val="24"/>
                  </w:rPr>
                </w:ins>
              </m:ctrlPr>
            </m:sSubPr>
            <m:e>
              <w:ins w:id="2479" w:author="Pisces" w:date="2025-05-21T09:40:00Z">
                <m:r>
                  <m:rPr>
                    <m:sty m:val="p"/>
                  </m:rPr>
                  <w:rPr>
                    <w:rFonts w:ascii="Cambria Math" w:hAnsi="Cambria Math" w:cs="Cambria Math"/>
                    <w:sz w:val="24"/>
                  </w:rPr>
                  <m:t>J</m:t>
                </m:r>
              </w:ins>
              <m:ctrlPr>
                <w:ins w:id="2480" w:author="Pisces" w:date="2025-05-21T09:40:00Z">
                  <w:rPr>
                    <w:rFonts w:ascii="Cambria Math" w:hAnsi="Cambria Math" w:cs="Cambria Math"/>
                    <w:sz w:val="24"/>
                  </w:rPr>
                </w:ins>
              </m:ctrlPr>
            </m:e>
            <m:sub>
              <w:ins w:id="2481" w:author="Pisces" w:date="2025-05-21T09:40:00Z">
                <m:r>
                  <m:rPr>
                    <m:sty m:val="p"/>
                  </m:rPr>
                  <w:rPr>
                    <w:rFonts w:ascii="Cambria Math" w:hAnsi="Cambria Math" w:cs="Cambria Math"/>
                    <w:sz w:val="24"/>
                  </w:rPr>
                  <m:t>i,ex</m:t>
                </m:r>
              </w:ins>
              <m:ctrlPr>
                <w:ins w:id="2482" w:author="Pisces" w:date="2025-05-21T09:40:00Z">
                  <w:rPr>
                    <w:rFonts w:ascii="Cambria Math" w:hAnsi="Cambria Math" w:cs="Cambria Math"/>
                    <w:sz w:val="24"/>
                  </w:rPr>
                </w:ins>
              </m:ctrlPr>
            </m:sub>
          </m:sSub>
          <w:ins w:id="2483" w:author="Pisces" w:date="2025-05-21T09:40:00Z">
            <m:r>
              <m:rPr>
                <m:sty m:val="p"/>
              </m:rPr>
              <w:rPr>
                <w:rFonts w:ascii="Cambria Math" w:hAnsi="Cambria Math" w:cs="Cambria Math"/>
                <w:sz w:val="24"/>
              </w:rPr>
              <m:t>(t)+</m:t>
            </m:r>
          </w:ins>
          <m:sSub>
            <m:sSubPr>
              <m:ctrlPr>
                <w:ins w:id="2484" w:author="Pisces" w:date="2025-05-21T09:40:00Z">
                  <w:rPr>
                    <w:rFonts w:ascii="Cambria Math" w:hAnsi="Cambria Math" w:cs="Cambria Math"/>
                    <w:sz w:val="24"/>
                  </w:rPr>
                </w:ins>
              </m:ctrlPr>
            </m:sSubPr>
            <m:e>
              <w:ins w:id="2485" w:author="Pisces" w:date="2025-05-21T09:40:00Z">
                <m:r>
                  <m:rPr>
                    <m:sty m:val="p"/>
                  </m:rPr>
                  <w:rPr>
                    <w:rFonts w:ascii="Cambria Math" w:hAnsi="Cambria Math" w:cs="Cambria Math"/>
                    <w:sz w:val="24"/>
                  </w:rPr>
                  <m:t>J</m:t>
                </m:r>
              </w:ins>
              <m:ctrlPr>
                <w:ins w:id="2486" w:author="Pisces" w:date="2025-05-21T09:40:00Z">
                  <w:rPr>
                    <w:rFonts w:ascii="Cambria Math" w:hAnsi="Cambria Math" w:cs="Cambria Math"/>
                    <w:sz w:val="24"/>
                  </w:rPr>
                </w:ins>
              </m:ctrlPr>
            </m:e>
            <m:sub>
              <w:ins w:id="2487" w:author="Pisces" w:date="2025-05-21T09:40:00Z">
                <m:r>
                  <m:rPr>
                    <m:sty m:val="p"/>
                  </m:rPr>
                  <w:rPr>
                    <w:rFonts w:ascii="Cambria Math" w:hAnsi="Cambria Math" w:cs="Cambria Math"/>
                    <w:sz w:val="24"/>
                  </w:rPr>
                  <m:t>i,c</m:t>
                </m:r>
              </w:ins>
              <m:ctrlPr>
                <w:ins w:id="2488" w:author="Pisces" w:date="2025-05-21T09:40:00Z">
                  <w:rPr>
                    <w:rFonts w:ascii="Cambria Math" w:hAnsi="Cambria Math" w:cs="Cambria Math"/>
                    <w:sz w:val="24"/>
                  </w:rPr>
                </w:ins>
              </m:ctrlPr>
            </m:sub>
          </m:sSub>
          <w:ins w:id="2489" w:author="Pisces" w:date="2025-05-21T09:40:00Z">
            <m:r>
              <m:rPr>
                <m:sty m:val="p"/>
              </m:rPr>
              <w:rPr>
                <w:rFonts w:ascii="Cambria Math" w:hAnsi="Cambria Math" w:cs="Cambria Math"/>
                <w:sz w:val="24"/>
              </w:rPr>
              <m:t>(t)</m:t>
            </m:r>
          </w:ins>
        </m:oMath>
      </m:oMathPara>
    </w:p>
    <w:p w14:paraId="623FEF34">
      <w:pPr>
        <w:spacing w:line="360" w:lineRule="auto"/>
        <w:ind w:firstLine="480" w:firstLineChars="200"/>
        <w:rPr>
          <w:ins w:id="2490" w:author="Pisces" w:date="2025-05-21T09:40:00Z"/>
          <w:rFonts w:hAnsi="Cambria Math" w:cs="Cambria Math"/>
          <w:sz w:val="24"/>
        </w:rPr>
      </w:pPr>
      <w:ins w:id="2491" w:author="Pisces" w:date="2025-05-21T09:40:00Z">
        <w:r>
          <w:rPr>
            <w:rFonts w:hint="eastAsia" w:hAnsi="Cambria Math" w:cs="Cambria Math"/>
            <w:sz w:val="24"/>
          </w:rPr>
          <w:t>采用同步式算法后的最终迭代形式</w:t>
        </w:r>
      </w:ins>
      <w:ins w:id="2492" w:author="Pisces" w:date="2025-05-21T09:40:00Z">
        <w:r>
          <w:rPr>
            <w:rStyle w:val="24"/>
            <w:rFonts w:hint="eastAsia" w:hAnsi="Cambria Math" w:cs="Cambria Math"/>
            <w:sz w:val="24"/>
          </w:rPr>
          <w:t>[</w:t>
        </w:r>
      </w:ins>
      <w:ins w:id="2493" w:author="Pisces" w:date="2025-05-21T09:40:00Z">
        <w:r>
          <w:rPr>
            <w:rFonts w:hint="eastAsia" w:hAnsi="Cambria Math" w:cs="Cambria Math"/>
            <w:sz w:val="24"/>
          </w:rPr>
          <w:fldChar w:fldCharType="begin"/>
        </w:r>
      </w:ins>
      <w:ins w:id="2494" w:author="Pisces" w:date="2025-05-21T09:40:00Z">
        <w:r>
          <w:rPr>
            <w:rFonts w:hint="eastAsia" w:hAnsi="Cambria Math" w:cs="Cambria Math"/>
            <w:sz w:val="24"/>
          </w:rPr>
          <w:instrText xml:space="preserve"> NOTEREF _Ref9150 \f \h </w:instrText>
        </w:r>
      </w:ins>
      <w:ins w:id="2495" w:author="Pisces" w:date="2025-05-21T09:40:00Z">
        <w:r>
          <w:rPr>
            <w:rFonts w:hint="eastAsia" w:hAnsi="Cambria Math" w:cs="Cambria Math"/>
            <w:sz w:val="24"/>
          </w:rPr>
          <w:fldChar w:fldCharType="separate"/>
        </w:r>
      </w:ins>
      <w:ins w:id="2496" w:author="Pisces" w:date="2025-05-21T09:40:00Z">
        <w:r>
          <w:rPr>
            <w:rFonts w:hint="eastAsia" w:hAnsi="Cambria Math" w:cs="Cambria Math"/>
            <w:sz w:val="24"/>
            <w:vertAlign w:val="superscript"/>
          </w:rPr>
          <w:t>2</w:t>
        </w:r>
      </w:ins>
      <w:ins w:id="2497" w:author="Pisces" w:date="2025-05-21T09:40:00Z">
        <w:r>
          <w:rPr>
            <w:rFonts w:hint="eastAsia" w:hAnsi="Cambria Math" w:cs="Cambria Math"/>
            <w:sz w:val="24"/>
          </w:rPr>
          <w:fldChar w:fldCharType="end"/>
        </w:r>
      </w:ins>
      <w:ins w:id="2498" w:author="Pisces" w:date="2025-05-21T09:40:00Z">
        <w:r>
          <w:rPr>
            <w:rStyle w:val="24"/>
            <w:rFonts w:hint="eastAsia" w:hAnsi="Cambria Math" w:cs="Cambria Math"/>
            <w:sz w:val="24"/>
          </w:rPr>
          <w:t>]</w:t>
        </w:r>
      </w:ins>
      <w:ins w:id="2499" w:author="Pisces" w:date="2025-05-21T09:40:00Z">
        <w:r>
          <w:rPr>
            <w:rFonts w:hint="eastAsia" w:hAnsi="Cambria Math" w:cs="Cambria Math"/>
            <w:sz w:val="24"/>
          </w:rPr>
          <w:t>为</w:t>
        </w:r>
      </w:ins>
    </w:p>
    <w:p w14:paraId="22AB0F1C">
      <w:pPr>
        <w:spacing w:line="360" w:lineRule="auto"/>
        <w:ind w:firstLine="480" w:firstLineChars="200"/>
        <w:rPr>
          <w:ins w:id="2500" w:author="Pisces" w:date="2025-05-21T09:40:00Z"/>
          <w:rFonts w:hAnsi="Cambria Math" w:cs="Cambria Math"/>
          <w:sz w:val="24"/>
        </w:rPr>
      </w:pPr>
      <m:oMathPara>
        <m:oMath>
          <m:sSubSup>
            <m:sSubSupPr>
              <m:ctrlPr>
                <w:ins w:id="2501" w:author="Pisces" w:date="2025-05-21T09:40:00Z">
                  <w:rPr>
                    <w:rFonts w:ascii="Cambria Math" w:hAnsi="Cambria Math" w:cs="Cambria Math"/>
                    <w:i/>
                    <w:sz w:val="24"/>
                  </w:rPr>
                </w:ins>
              </m:ctrlPr>
            </m:sSubSupPr>
            <m:e>
              <w:ins w:id="2502" w:author="Pisces" w:date="2025-05-21T09:40:00Z">
                <m:r>
                  <m:rPr/>
                  <w:rPr>
                    <w:rFonts w:ascii="Cambria Math" w:hAnsi="Cambria Math" w:cs="Cambria Math"/>
                    <w:sz w:val="24"/>
                  </w:rPr>
                  <m:t>x</m:t>
                </m:r>
              </w:ins>
              <m:ctrlPr>
                <w:ins w:id="2503" w:author="Pisces" w:date="2025-05-21T09:40:00Z">
                  <w:rPr>
                    <w:rFonts w:ascii="Cambria Math" w:hAnsi="Cambria Math" w:cs="Cambria Math"/>
                    <w:i/>
                    <w:sz w:val="24"/>
                  </w:rPr>
                </w:ins>
              </m:ctrlPr>
            </m:e>
            <m:sub>
              <w:ins w:id="2504" w:author="Pisces" w:date="2025-05-21T09:40:00Z">
                <m:r>
                  <m:rPr/>
                  <w:rPr>
                    <w:rFonts w:ascii="Cambria Math" w:hAnsi="Cambria Math" w:cs="Cambria Math"/>
                    <w:sz w:val="24"/>
                  </w:rPr>
                  <m:t>i</m:t>
                </m:r>
              </w:ins>
              <m:ctrlPr>
                <w:ins w:id="2505" w:author="Pisces" w:date="2025-05-21T09:40:00Z">
                  <w:rPr>
                    <w:rFonts w:ascii="Cambria Math" w:hAnsi="Cambria Math" w:cs="Cambria Math"/>
                    <w:i/>
                    <w:sz w:val="24"/>
                  </w:rPr>
                </w:ins>
              </m:ctrlPr>
            </m:sub>
            <m:sup>
              <w:ins w:id="2506" w:author="Pisces" w:date="2025-05-21T09:40:00Z">
                <m:r>
                  <m:rPr/>
                  <w:rPr>
                    <w:rFonts w:ascii="Cambria Math" w:hAnsi="Cambria Math" w:cs="Cambria Math"/>
                    <w:sz w:val="24"/>
                  </w:rPr>
                  <m:t>k+1</m:t>
                </m:r>
              </w:ins>
              <m:ctrlPr>
                <w:ins w:id="2507" w:author="Pisces" w:date="2025-05-21T09:40:00Z">
                  <w:rPr>
                    <w:rFonts w:ascii="Cambria Math" w:hAnsi="Cambria Math" w:cs="Cambria Math"/>
                    <w:i/>
                    <w:sz w:val="24"/>
                  </w:rPr>
                </w:ins>
              </m:ctrlPr>
            </m:sup>
          </m:sSubSup>
          <w:ins w:id="2508" w:author="Pisces" w:date="2025-05-21T09:40:00Z">
            <m:r>
              <m:rPr/>
              <w:rPr>
                <w:rFonts w:ascii="Cambria Math" w:hAnsi="Cambria Math" w:cs="Cambria Math"/>
                <w:sz w:val="24"/>
              </w:rPr>
              <m:t>=arg min</m:t>
            </m:r>
          </w:ins>
          <w:ins w:id="2509" w:author="Pisces" w:date="2025-05-21T09:40:00Z">
            <m:r>
              <m:rPr>
                <m:sty m:val="p"/>
              </m:rPr>
              <w:rPr>
                <w:rFonts w:hint="eastAsia" w:ascii="Cambria Math" w:hAnsi="Cambria Math" w:cs="Cambria Math"/>
                <w:sz w:val="24"/>
              </w:rPr>
              <m:t>f</m:t>
            </m:r>
          </w:ins>
          <w:ins w:id="2510" w:author="Pisces" w:date="2025-05-21T09:40:00Z">
            <m:r>
              <m:rPr>
                <m:sty m:val="p"/>
              </m:rPr>
              <w:rPr>
                <w:rFonts w:ascii="Cambria Math" w:hAnsi="Cambria Math" w:cs="Cambria Math"/>
                <w:sz w:val="24"/>
              </w:rPr>
              <m:t>[</m:t>
            </m:r>
          </w:ins>
          <m:sSub>
            <m:sSubPr>
              <m:ctrlPr>
                <w:ins w:id="2511" w:author="Pisces" w:date="2025-05-21T09:40:00Z">
                  <w:rPr>
                    <w:rFonts w:ascii="Cambria Math" w:hAnsi="Cambria Math" w:cs="Cambria Math"/>
                    <w:i/>
                    <w:sz w:val="24"/>
                  </w:rPr>
                </w:ins>
              </m:ctrlPr>
            </m:sSubPr>
            <m:e>
              <w:ins w:id="2512" w:author="Pisces" w:date="2025-05-21T09:40:00Z">
                <m:r>
                  <m:rPr/>
                  <w:rPr>
                    <w:rFonts w:ascii="Cambria Math" w:hAnsi="Cambria Math" w:cs="Cambria Math"/>
                    <w:sz w:val="24"/>
                  </w:rPr>
                  <m:t>x</m:t>
                </m:r>
              </w:ins>
              <m:ctrlPr>
                <w:ins w:id="2513" w:author="Pisces" w:date="2025-05-21T09:40:00Z">
                  <w:rPr>
                    <w:rFonts w:ascii="Cambria Math" w:hAnsi="Cambria Math" w:cs="Cambria Math"/>
                    <w:i/>
                    <w:sz w:val="24"/>
                  </w:rPr>
                </w:ins>
              </m:ctrlPr>
            </m:e>
            <m:sub>
              <w:ins w:id="2514" w:author="Pisces" w:date="2025-05-21T09:40:00Z">
                <m:r>
                  <m:rPr/>
                  <w:rPr>
                    <w:rFonts w:ascii="Cambria Math" w:hAnsi="Cambria Math" w:cs="Cambria Math"/>
                    <w:sz w:val="24"/>
                  </w:rPr>
                  <m:t>i</m:t>
                </m:r>
              </w:ins>
              <m:ctrlPr>
                <w:ins w:id="2515" w:author="Pisces" w:date="2025-05-21T09:40:00Z">
                  <w:rPr>
                    <w:rFonts w:ascii="Cambria Math" w:hAnsi="Cambria Math" w:cs="Cambria Math"/>
                    <w:i/>
                    <w:sz w:val="24"/>
                  </w:rPr>
                </w:ins>
              </m:ctrlPr>
            </m:sub>
          </m:sSub>
          <w:ins w:id="2516" w:author="Pisces" w:date="2025-05-21T09:40:00Z">
            <m:r>
              <m:rPr/>
              <w:rPr>
                <w:rFonts w:ascii="Cambria Math" w:hAnsi="Cambria Math" w:cs="Cambria Math"/>
                <w:sz w:val="24"/>
              </w:rPr>
              <m:t>(t)</m:t>
            </m:r>
          </w:ins>
          <w:ins w:id="2517" w:author="Pisces" w:date="2025-05-21T09:40:00Z">
            <m:r>
              <m:rPr>
                <m:sty m:val="p"/>
              </m:rPr>
              <w:rPr>
                <w:rFonts w:ascii="Cambria Math" w:hAnsi="Cambria Math" w:cs="Cambria Math"/>
                <w:sz w:val="24"/>
              </w:rPr>
              <m:t>]+</m:t>
            </m:r>
          </w:ins>
          <m:f>
            <m:fPr>
              <m:ctrlPr>
                <w:ins w:id="2518" w:author="Pisces" w:date="2025-05-21T09:40:00Z">
                  <w:rPr>
                    <w:rFonts w:ascii="Cambria Math" w:hAnsi="Cambria Math" w:cs="Cambria Math"/>
                    <w:sz w:val="24"/>
                  </w:rPr>
                </w:ins>
              </m:ctrlPr>
            </m:fPr>
            <m:num>
              <w:ins w:id="2519" w:author="Pisces" w:date="2025-05-21T09:40:00Z">
                <m:r>
                  <m:rPr>
                    <m:sty m:val="p"/>
                  </m:rPr>
                  <w:rPr>
                    <w:rFonts w:ascii="Cambria Math" w:hAnsi="Cambria Math" w:cs="Cambria Math"/>
                    <w:sz w:val="24"/>
                  </w:rPr>
                  <m:t>ρ</m:t>
                </m:r>
              </w:ins>
              <m:ctrlPr>
                <w:ins w:id="2520" w:author="Pisces" w:date="2025-05-21T09:40:00Z">
                  <w:rPr>
                    <w:rFonts w:ascii="Cambria Math" w:hAnsi="Cambria Math" w:cs="Cambria Math"/>
                    <w:sz w:val="24"/>
                  </w:rPr>
                </w:ins>
              </m:ctrlPr>
            </m:num>
            <m:den>
              <w:ins w:id="2521" w:author="Pisces" w:date="2025-05-21T09:40:00Z">
                <m:r>
                  <m:rPr>
                    <m:sty m:val="p"/>
                  </m:rPr>
                  <w:rPr>
                    <w:rFonts w:ascii="Cambria Math" w:hAnsi="Cambria Math" w:cs="Cambria Math"/>
                    <w:sz w:val="24"/>
                  </w:rPr>
                  <m:t>2</m:t>
                </m:r>
              </w:ins>
              <m:ctrlPr>
                <w:ins w:id="2522" w:author="Pisces" w:date="2025-05-21T09:40:00Z">
                  <w:rPr>
                    <w:rFonts w:ascii="Cambria Math" w:hAnsi="Cambria Math" w:cs="Cambria Math"/>
                    <w:sz w:val="24"/>
                  </w:rPr>
                </w:ins>
              </m:ctrlPr>
            </m:den>
          </m:f>
          <m:sSubSup>
            <m:sSubSupPr>
              <m:ctrlPr>
                <w:ins w:id="2523" w:author="Pisces" w:date="2025-05-21T09:40:00Z">
                  <w:rPr>
                    <w:rFonts w:ascii="Cambria Math" w:hAnsi="Cambria Math" w:cs="Cambria Math"/>
                    <w:sz w:val="24"/>
                  </w:rPr>
                </w:ins>
              </m:ctrlPr>
            </m:sSubSupPr>
            <m:e>
              <w:ins w:id="2524" w:author="Pisces" w:date="2025-05-21T09:40:00Z">
                <m:r>
                  <m:rPr>
                    <m:sty m:val="p"/>
                  </m:rPr>
                  <w:rPr>
                    <w:rFonts w:ascii="Cambria Math" w:hAnsi="Cambria Math" w:cs="Cambria Math"/>
                    <w:sz w:val="24"/>
                  </w:rPr>
                  <m:t>||</m:t>
                </m:r>
              </w:ins>
              <m:sSub>
                <m:sSubPr>
                  <m:ctrlPr>
                    <w:ins w:id="2525" w:author="Pisces" w:date="2025-05-21T09:40:00Z">
                      <w:rPr>
                        <w:rFonts w:ascii="Cambria Math" w:hAnsi="Cambria Math" w:cs="Cambria Math"/>
                        <w:sz w:val="24"/>
                      </w:rPr>
                    </w:ins>
                  </m:ctrlPr>
                </m:sSubPr>
                <m:e>
                  <w:ins w:id="2526" w:author="Pisces" w:date="2025-05-21T09:40:00Z">
                    <m:r>
                      <m:rPr>
                        <m:sty m:val="p"/>
                      </m:rPr>
                      <w:rPr>
                        <w:rFonts w:ascii="Cambria Math" w:hAnsi="Cambria Math" w:cs="Cambria Math"/>
                        <w:sz w:val="24"/>
                      </w:rPr>
                      <m:t>P</m:t>
                    </m:r>
                  </w:ins>
                  <m:ctrlPr>
                    <w:ins w:id="2527" w:author="Pisces" w:date="2025-05-21T09:40:00Z">
                      <w:rPr>
                        <w:rFonts w:ascii="Cambria Math" w:hAnsi="Cambria Math" w:cs="Cambria Math"/>
                        <w:sz w:val="24"/>
                      </w:rPr>
                    </w:ins>
                  </m:ctrlPr>
                </m:e>
                <m:sub>
                  <w:ins w:id="2528" w:author="Pisces" w:date="2025-05-21T09:40:00Z">
                    <m:r>
                      <m:rPr>
                        <m:sty m:val="p"/>
                      </m:rPr>
                      <w:rPr>
                        <w:rFonts w:ascii="Cambria Math" w:hAnsi="Cambria Math" w:cs="Cambria Math"/>
                        <w:sz w:val="24"/>
                      </w:rPr>
                      <m:t>i,ex</m:t>
                    </m:r>
                  </w:ins>
                  <m:ctrlPr>
                    <w:ins w:id="2529" w:author="Pisces" w:date="2025-05-21T09:40:00Z">
                      <w:rPr>
                        <w:rFonts w:ascii="Cambria Math" w:hAnsi="Cambria Math" w:cs="Cambria Math"/>
                        <w:sz w:val="24"/>
                      </w:rPr>
                    </w:ins>
                  </m:ctrlPr>
                </m:sub>
              </m:sSub>
              <w:ins w:id="2530" w:author="Pisces" w:date="2025-05-21T09:40:00Z">
                <m:r>
                  <m:rPr>
                    <m:sty m:val="p"/>
                  </m:rPr>
                  <w:rPr>
                    <w:rFonts w:ascii="Cambria Math" w:hAnsi="Cambria Math" w:cs="Cambria Math"/>
                    <w:sz w:val="24"/>
                  </w:rPr>
                  <m:t>(t)+</m:t>
                </m:r>
              </w:ins>
              <m:sSubSup>
                <m:sSubSupPr>
                  <m:ctrlPr>
                    <w:ins w:id="2531" w:author="Pisces" w:date="2025-05-21T09:40:00Z">
                      <w:rPr>
                        <w:rFonts w:ascii="Cambria Math" w:hAnsi="Cambria Math" w:cs="Cambria Math"/>
                        <w:sz w:val="24"/>
                      </w:rPr>
                    </w:ins>
                  </m:ctrlPr>
                </m:sSubSupPr>
                <m:e>
                  <w:ins w:id="2532" w:author="Pisces" w:date="2025-05-21T09:40:00Z">
                    <m:r>
                      <m:rPr>
                        <m:sty m:val="p"/>
                      </m:rPr>
                      <w:rPr>
                        <w:rFonts w:ascii="Cambria Math" w:hAnsi="Cambria Math" w:cs="Cambria Math"/>
                        <w:sz w:val="24"/>
                      </w:rPr>
                      <m:t>P</m:t>
                    </m:r>
                  </w:ins>
                  <m:ctrlPr>
                    <w:ins w:id="2533" w:author="Pisces" w:date="2025-05-21T09:40:00Z">
                      <w:rPr>
                        <w:rFonts w:ascii="Cambria Math" w:hAnsi="Cambria Math" w:cs="Cambria Math"/>
                        <w:sz w:val="24"/>
                      </w:rPr>
                    </w:ins>
                  </m:ctrlPr>
                </m:e>
                <m:sub>
                  <w:ins w:id="2534" w:author="Pisces" w:date="2025-05-21T09:40:00Z">
                    <m:r>
                      <m:rPr>
                        <m:sty m:val="p"/>
                      </m:rPr>
                      <w:rPr>
                        <w:rFonts w:ascii="Cambria Math" w:hAnsi="Cambria Math" w:cs="Cambria Math"/>
                        <w:sz w:val="24"/>
                      </w:rPr>
                      <m:t>i,ex</m:t>
                    </m:r>
                  </w:ins>
                  <m:ctrlPr>
                    <w:ins w:id="2535" w:author="Pisces" w:date="2025-05-21T09:40:00Z">
                      <w:rPr>
                        <w:rFonts w:ascii="Cambria Math" w:hAnsi="Cambria Math" w:cs="Cambria Math"/>
                        <w:sz w:val="24"/>
                      </w:rPr>
                    </w:ins>
                  </m:ctrlPr>
                </m:sub>
                <m:sup>
                  <w:ins w:id="2536" w:author="Pisces" w:date="2025-05-21T09:40:00Z">
                    <m:r>
                      <m:rPr>
                        <m:sty m:val="p"/>
                      </m:rPr>
                      <w:rPr>
                        <w:rFonts w:ascii="Cambria Math" w:hAnsi="Cambria Math" w:cs="Cambria Math"/>
                        <w:sz w:val="24"/>
                      </w:rPr>
                      <m:t>k</m:t>
                    </m:r>
                  </w:ins>
                  <m:ctrlPr>
                    <w:ins w:id="2537" w:author="Pisces" w:date="2025-05-21T09:40:00Z">
                      <w:rPr>
                        <w:rFonts w:ascii="Cambria Math" w:hAnsi="Cambria Math" w:cs="Cambria Math"/>
                        <w:sz w:val="24"/>
                      </w:rPr>
                    </w:ins>
                  </m:ctrlPr>
                </m:sup>
              </m:sSubSup>
              <w:ins w:id="2538" w:author="Pisces" w:date="2025-05-21T09:40:00Z">
                <m:r>
                  <m:rPr>
                    <m:sty m:val="p"/>
                  </m:rPr>
                  <w:rPr>
                    <w:rFonts w:ascii="Cambria Math" w:hAnsi="Cambria Math" w:cs="Cambria Math"/>
                    <w:sz w:val="24"/>
                  </w:rPr>
                  <m:t>(t)+</m:t>
                </m:r>
              </w:ins>
              <m:sSubSup>
                <m:sSubSupPr>
                  <m:ctrlPr>
                    <w:ins w:id="2539" w:author="Pisces" w:date="2025-05-21T09:40:00Z">
                      <w:rPr>
                        <w:rFonts w:ascii="Cambria Math" w:hAnsi="Cambria Math" w:cs="Cambria Math"/>
                        <w:sz w:val="24"/>
                      </w:rPr>
                    </w:ins>
                  </m:ctrlPr>
                </m:sSubSupPr>
                <m:e>
                  <w:ins w:id="2540" w:author="Pisces" w:date="2025-05-21T09:40:00Z">
                    <m:r>
                      <m:rPr>
                        <m:sty m:val="p"/>
                      </m:rPr>
                      <w:rPr>
                        <w:rFonts w:ascii="Cambria Math" w:hAnsi="Cambria Math" w:cs="Cambria Math"/>
                        <w:sz w:val="24"/>
                      </w:rPr>
                      <m:t>P</m:t>
                    </m:r>
                  </w:ins>
                  <m:ctrlPr>
                    <w:ins w:id="2541" w:author="Pisces" w:date="2025-05-21T09:40:00Z">
                      <w:rPr>
                        <w:rFonts w:ascii="Cambria Math" w:hAnsi="Cambria Math" w:cs="Cambria Math"/>
                        <w:sz w:val="24"/>
                      </w:rPr>
                    </w:ins>
                  </m:ctrlPr>
                </m:e>
                <m:sub>
                  <w:ins w:id="2542" w:author="Pisces" w:date="2025-05-21T09:40:00Z">
                    <m:r>
                      <m:rPr>
                        <m:sty m:val="p"/>
                      </m:rPr>
                      <w:rPr>
                        <w:rFonts w:ascii="Cambria Math" w:hAnsi="Cambria Math" w:cs="Cambria Math"/>
                        <w:sz w:val="24"/>
                      </w:rPr>
                      <m:t>i,ex_av</m:t>
                    </m:r>
                  </w:ins>
                  <m:ctrlPr>
                    <w:ins w:id="2543" w:author="Pisces" w:date="2025-05-21T09:40:00Z">
                      <w:rPr>
                        <w:rFonts w:ascii="Cambria Math" w:hAnsi="Cambria Math" w:cs="Cambria Math"/>
                        <w:sz w:val="24"/>
                      </w:rPr>
                    </w:ins>
                  </m:ctrlPr>
                </m:sub>
                <m:sup>
                  <w:ins w:id="2544" w:author="Pisces" w:date="2025-05-21T09:40:00Z">
                    <m:r>
                      <m:rPr>
                        <m:sty m:val="p"/>
                      </m:rPr>
                      <w:rPr>
                        <w:rFonts w:ascii="Cambria Math" w:hAnsi="Cambria Math" w:cs="Cambria Math"/>
                        <w:sz w:val="24"/>
                      </w:rPr>
                      <m:t>k</m:t>
                    </m:r>
                  </w:ins>
                  <m:ctrlPr>
                    <w:ins w:id="2545" w:author="Pisces" w:date="2025-05-21T09:40:00Z">
                      <w:rPr>
                        <w:rFonts w:ascii="Cambria Math" w:hAnsi="Cambria Math" w:cs="Cambria Math"/>
                        <w:sz w:val="24"/>
                      </w:rPr>
                    </w:ins>
                  </m:ctrlPr>
                </m:sup>
              </m:sSubSup>
              <w:ins w:id="2546" w:author="Pisces" w:date="2025-05-21T09:40:00Z">
                <m:r>
                  <m:rPr>
                    <m:sty m:val="p"/>
                  </m:rPr>
                  <w:rPr>
                    <w:rFonts w:ascii="Cambria Math" w:hAnsi="Cambria Math" w:cs="Cambria Math"/>
                    <w:sz w:val="24"/>
                  </w:rPr>
                  <m:t>(t)+</m:t>
                </m:r>
              </w:ins>
              <m:sSup>
                <m:sSupPr>
                  <m:ctrlPr>
                    <w:ins w:id="2547" w:author="Pisces" w:date="2025-05-21T09:40:00Z">
                      <w:rPr>
                        <w:rFonts w:ascii="Cambria Math" w:hAnsi="Cambria Math" w:cs="Cambria Math"/>
                        <w:sz w:val="24"/>
                      </w:rPr>
                    </w:ins>
                  </m:ctrlPr>
                </m:sSupPr>
                <m:e>
                  <w:ins w:id="2548" w:author="Pisces" w:date="2025-05-21T09:40:00Z">
                    <m:r>
                      <m:rPr>
                        <m:sty m:val="p"/>
                      </m:rPr>
                      <w:rPr>
                        <w:rFonts w:ascii="Cambria Math" w:hAnsi="Cambria Math" w:cs="Cambria Math"/>
                        <w:sz w:val="24"/>
                      </w:rPr>
                      <m:t>u</m:t>
                    </m:r>
                  </w:ins>
                  <m:ctrlPr>
                    <w:ins w:id="2549" w:author="Pisces" w:date="2025-05-21T09:40:00Z">
                      <w:rPr>
                        <w:rFonts w:ascii="Cambria Math" w:hAnsi="Cambria Math" w:cs="Cambria Math"/>
                        <w:sz w:val="24"/>
                      </w:rPr>
                    </w:ins>
                  </m:ctrlPr>
                </m:e>
                <m:sup>
                  <w:ins w:id="2550" w:author="Pisces" w:date="2025-05-21T09:40:00Z">
                    <m:r>
                      <m:rPr>
                        <m:sty m:val="p"/>
                      </m:rPr>
                      <w:rPr>
                        <w:rFonts w:ascii="Cambria Math" w:hAnsi="Cambria Math" w:cs="Cambria Math"/>
                        <w:sz w:val="24"/>
                      </w:rPr>
                      <m:t>k</m:t>
                    </m:r>
                  </w:ins>
                  <m:ctrlPr>
                    <w:ins w:id="2551" w:author="Pisces" w:date="2025-05-21T09:40:00Z">
                      <w:rPr>
                        <w:rFonts w:ascii="Cambria Math" w:hAnsi="Cambria Math" w:cs="Cambria Math"/>
                        <w:sz w:val="24"/>
                      </w:rPr>
                    </w:ins>
                  </m:ctrlPr>
                </m:sup>
              </m:sSup>
              <w:ins w:id="2552" w:author="Pisces" w:date="2025-05-21T09:40:00Z">
                <m:r>
                  <m:rPr>
                    <m:sty m:val="p"/>
                  </m:rPr>
                  <w:rPr>
                    <w:rFonts w:ascii="Cambria Math" w:hAnsi="Cambria Math" w:cs="Cambria Math"/>
                    <w:sz w:val="24"/>
                  </w:rPr>
                  <m:t>||</m:t>
                </m:r>
              </w:ins>
              <m:ctrlPr>
                <w:ins w:id="2553" w:author="Pisces" w:date="2025-05-21T09:40:00Z">
                  <w:rPr>
                    <w:rFonts w:ascii="Cambria Math" w:hAnsi="Cambria Math" w:cs="Cambria Math"/>
                    <w:sz w:val="24"/>
                  </w:rPr>
                </w:ins>
              </m:ctrlPr>
            </m:e>
            <m:sub>
              <w:ins w:id="2554" w:author="Pisces" w:date="2025-05-21T09:40:00Z">
                <m:r>
                  <m:rPr>
                    <m:sty m:val="p"/>
                  </m:rPr>
                  <w:rPr>
                    <w:rFonts w:ascii="Cambria Math" w:hAnsi="Cambria Math" w:cs="Cambria Math"/>
                    <w:sz w:val="24"/>
                  </w:rPr>
                  <m:t>2</m:t>
                </m:r>
              </w:ins>
              <m:ctrlPr>
                <w:ins w:id="2555" w:author="Pisces" w:date="2025-05-21T09:40:00Z">
                  <w:rPr>
                    <w:rFonts w:ascii="Cambria Math" w:hAnsi="Cambria Math" w:cs="Cambria Math"/>
                    <w:sz w:val="24"/>
                  </w:rPr>
                </w:ins>
              </m:ctrlPr>
            </m:sub>
            <m:sup>
              <w:ins w:id="2556" w:author="Pisces" w:date="2025-05-21T09:40:00Z">
                <m:r>
                  <m:rPr>
                    <m:sty m:val="p"/>
                  </m:rPr>
                  <w:rPr>
                    <w:rFonts w:ascii="Cambria Math" w:hAnsi="Cambria Math" w:cs="Cambria Math"/>
                    <w:sz w:val="24"/>
                  </w:rPr>
                  <m:t>2</m:t>
                </m:r>
              </w:ins>
              <m:ctrlPr>
                <w:ins w:id="2557" w:author="Pisces" w:date="2025-05-21T09:40:00Z">
                  <w:rPr>
                    <w:rFonts w:ascii="Cambria Math" w:hAnsi="Cambria Math" w:cs="Cambria Math"/>
                    <w:sz w:val="24"/>
                  </w:rPr>
                </w:ins>
              </m:ctrlPr>
            </m:sup>
          </m:sSubSup>
        </m:oMath>
      </m:oMathPara>
    </w:p>
    <w:p w14:paraId="47B756F7">
      <w:pPr>
        <w:spacing w:line="360" w:lineRule="auto"/>
        <w:ind w:firstLine="480" w:firstLineChars="200"/>
        <w:rPr>
          <w:ins w:id="2558" w:author="Pisces" w:date="2025-05-21T09:40:00Z"/>
          <w:rFonts w:hAnsi="Cambria Math" w:cs="Cambria Math"/>
          <w:sz w:val="24"/>
        </w:rPr>
      </w:pPr>
      <m:oMathPara>
        <m:oMath>
          <m:sSubSup>
            <m:sSubSupPr>
              <m:ctrlPr>
                <w:ins w:id="2559" w:author="Pisces" w:date="2025-05-21T09:40:00Z">
                  <w:rPr>
                    <w:rFonts w:ascii="Cambria Math" w:hAnsi="Cambria Math" w:cs="Cambria Math"/>
                    <w:i/>
                    <w:sz w:val="24"/>
                  </w:rPr>
                </w:ins>
              </m:ctrlPr>
            </m:sSubSupPr>
            <m:e>
              <w:ins w:id="2560" w:author="Pisces" w:date="2025-05-21T09:40:00Z">
                <m:r>
                  <m:rPr/>
                  <w:rPr>
                    <w:rFonts w:ascii="Cambria Math" w:hAnsi="Cambria Math" w:cs="Cambria Math"/>
                    <w:sz w:val="24"/>
                  </w:rPr>
                  <m:t>u</m:t>
                </m:r>
              </w:ins>
              <m:ctrlPr>
                <w:ins w:id="2561" w:author="Pisces" w:date="2025-05-21T09:40:00Z">
                  <w:rPr>
                    <w:rFonts w:ascii="Cambria Math" w:hAnsi="Cambria Math" w:cs="Cambria Math"/>
                    <w:i/>
                    <w:sz w:val="24"/>
                  </w:rPr>
                </w:ins>
              </m:ctrlPr>
            </m:e>
            <m:sub>
              <w:ins w:id="2562" w:author="Pisces" w:date="2025-05-21T09:40:00Z">
                <m:r>
                  <m:rPr/>
                  <w:rPr>
                    <w:rFonts w:ascii="Cambria Math" w:hAnsi="Cambria Math" w:cs="Cambria Math"/>
                    <w:sz w:val="24"/>
                  </w:rPr>
                  <m:t>i</m:t>
                </m:r>
              </w:ins>
              <m:ctrlPr>
                <w:ins w:id="2563" w:author="Pisces" w:date="2025-05-21T09:40:00Z">
                  <w:rPr>
                    <w:rFonts w:ascii="Cambria Math" w:hAnsi="Cambria Math" w:cs="Cambria Math"/>
                    <w:i/>
                    <w:sz w:val="24"/>
                  </w:rPr>
                </w:ins>
              </m:ctrlPr>
            </m:sub>
            <m:sup>
              <w:ins w:id="2564" w:author="Pisces" w:date="2025-05-21T09:40:00Z">
                <m:r>
                  <m:rPr/>
                  <w:rPr>
                    <w:rFonts w:ascii="Cambria Math" w:hAnsi="Cambria Math" w:cs="Cambria Math"/>
                    <w:sz w:val="24"/>
                  </w:rPr>
                  <m:t>k+1</m:t>
                </m:r>
              </w:ins>
              <m:ctrlPr>
                <w:ins w:id="2565" w:author="Pisces" w:date="2025-05-21T09:40:00Z">
                  <w:rPr>
                    <w:rFonts w:ascii="Cambria Math" w:hAnsi="Cambria Math" w:cs="Cambria Math"/>
                    <w:i/>
                    <w:sz w:val="24"/>
                  </w:rPr>
                </w:ins>
              </m:ctrlPr>
            </m:sup>
          </m:sSubSup>
          <w:ins w:id="2566" w:author="Pisces" w:date="2025-05-21T09:40:00Z">
            <m:r>
              <m:rPr/>
              <w:rPr>
                <w:rFonts w:ascii="Cambria Math" w:hAnsi="Cambria Math" w:cs="Cambria Math"/>
                <w:sz w:val="24"/>
              </w:rPr>
              <m:t>=</m:t>
            </m:r>
          </w:ins>
          <m:sSubSup>
            <m:sSubSupPr>
              <m:ctrlPr>
                <w:ins w:id="2567" w:author="Pisces" w:date="2025-05-21T09:40:00Z">
                  <w:rPr>
                    <w:rFonts w:ascii="Cambria Math" w:hAnsi="Cambria Math" w:cs="Cambria Math"/>
                    <w:i/>
                    <w:sz w:val="24"/>
                  </w:rPr>
                </w:ins>
              </m:ctrlPr>
            </m:sSubSupPr>
            <m:e>
              <w:ins w:id="2568" w:author="Pisces" w:date="2025-05-21T09:40:00Z">
                <m:r>
                  <m:rPr/>
                  <w:rPr>
                    <w:rFonts w:ascii="Cambria Math" w:hAnsi="Cambria Math" w:cs="Cambria Math"/>
                    <w:sz w:val="24"/>
                  </w:rPr>
                  <m:t>u</m:t>
                </m:r>
              </w:ins>
              <m:ctrlPr>
                <w:ins w:id="2569" w:author="Pisces" w:date="2025-05-21T09:40:00Z">
                  <w:rPr>
                    <w:rFonts w:ascii="Cambria Math" w:hAnsi="Cambria Math" w:cs="Cambria Math"/>
                    <w:i/>
                    <w:sz w:val="24"/>
                  </w:rPr>
                </w:ins>
              </m:ctrlPr>
            </m:e>
            <m:sub>
              <w:ins w:id="2570" w:author="Pisces" w:date="2025-05-21T09:40:00Z">
                <m:r>
                  <m:rPr/>
                  <w:rPr>
                    <w:rFonts w:ascii="Cambria Math" w:hAnsi="Cambria Math" w:cs="Cambria Math"/>
                    <w:sz w:val="24"/>
                  </w:rPr>
                  <m:t>i</m:t>
                </m:r>
              </w:ins>
              <m:ctrlPr>
                <w:ins w:id="2571" w:author="Pisces" w:date="2025-05-21T09:40:00Z">
                  <w:rPr>
                    <w:rFonts w:ascii="Cambria Math" w:hAnsi="Cambria Math" w:cs="Cambria Math"/>
                    <w:i/>
                    <w:sz w:val="24"/>
                  </w:rPr>
                </w:ins>
              </m:ctrlPr>
            </m:sub>
            <m:sup>
              <w:ins w:id="2572" w:author="Pisces" w:date="2025-05-21T09:40:00Z">
                <m:r>
                  <m:rPr/>
                  <w:rPr>
                    <w:rFonts w:ascii="Cambria Math" w:hAnsi="Cambria Math" w:cs="Cambria Math"/>
                    <w:sz w:val="24"/>
                  </w:rPr>
                  <m:t>k</m:t>
                </m:r>
              </w:ins>
              <m:ctrlPr>
                <w:ins w:id="2573" w:author="Pisces" w:date="2025-05-21T09:40:00Z">
                  <w:rPr>
                    <w:rFonts w:ascii="Cambria Math" w:hAnsi="Cambria Math" w:cs="Cambria Math"/>
                    <w:i/>
                    <w:sz w:val="24"/>
                  </w:rPr>
                </w:ins>
              </m:ctrlPr>
            </m:sup>
          </m:sSubSup>
          <w:ins w:id="2574" w:author="Pisces" w:date="2025-05-21T09:40:00Z">
            <m:r>
              <m:rPr/>
              <w:rPr>
                <w:rFonts w:ascii="Cambria Math" w:hAnsi="Cambria Math" w:cs="Cambria Math"/>
                <w:sz w:val="24"/>
              </w:rPr>
              <m:t>+</m:t>
            </m:r>
          </w:ins>
          <m:sSubSup>
            <m:sSubSupPr>
              <m:ctrlPr>
                <w:ins w:id="2575" w:author="Pisces" w:date="2025-05-21T09:40:00Z">
                  <w:rPr>
                    <w:rFonts w:ascii="Cambria Math" w:hAnsi="Cambria Math" w:cs="Cambria Math"/>
                    <w:i/>
                    <w:sz w:val="24"/>
                  </w:rPr>
                </w:ins>
              </m:ctrlPr>
            </m:sSubSupPr>
            <m:e>
              <w:ins w:id="2576" w:author="Pisces" w:date="2025-05-21T09:40:00Z">
                <m:r>
                  <m:rPr/>
                  <w:rPr>
                    <w:rFonts w:ascii="Cambria Math" w:hAnsi="Cambria Math" w:cs="Cambria Math"/>
                    <w:sz w:val="24"/>
                  </w:rPr>
                  <m:t>P</m:t>
                </m:r>
              </w:ins>
              <m:ctrlPr>
                <w:ins w:id="2577" w:author="Pisces" w:date="2025-05-21T09:40:00Z">
                  <w:rPr>
                    <w:rFonts w:ascii="Cambria Math" w:hAnsi="Cambria Math" w:cs="Cambria Math"/>
                    <w:i/>
                    <w:sz w:val="24"/>
                  </w:rPr>
                </w:ins>
              </m:ctrlPr>
            </m:e>
            <m:sub>
              <w:ins w:id="2578" w:author="Pisces" w:date="2025-05-21T09:40:00Z">
                <m:r>
                  <m:rPr/>
                  <w:rPr>
                    <w:rFonts w:ascii="Cambria Math" w:hAnsi="Cambria Math" w:cs="Cambria Math"/>
                    <w:sz w:val="24"/>
                  </w:rPr>
                  <m:t>i,ex_av</m:t>
                </m:r>
              </w:ins>
              <m:ctrlPr>
                <w:ins w:id="2579" w:author="Pisces" w:date="2025-05-21T09:40:00Z">
                  <w:rPr>
                    <w:rFonts w:ascii="Cambria Math" w:hAnsi="Cambria Math" w:cs="Cambria Math"/>
                    <w:i/>
                    <w:sz w:val="24"/>
                  </w:rPr>
                </w:ins>
              </m:ctrlPr>
            </m:sub>
            <m:sup>
              <w:ins w:id="2580" w:author="Pisces" w:date="2025-05-21T09:40:00Z">
                <m:r>
                  <m:rPr/>
                  <w:rPr>
                    <w:rFonts w:ascii="Cambria Math" w:hAnsi="Cambria Math" w:cs="Cambria Math"/>
                    <w:sz w:val="24"/>
                  </w:rPr>
                  <m:t>k</m:t>
                </m:r>
              </w:ins>
              <m:ctrlPr>
                <w:ins w:id="2581" w:author="Pisces" w:date="2025-05-21T09:40:00Z">
                  <w:rPr>
                    <w:rFonts w:ascii="Cambria Math" w:hAnsi="Cambria Math" w:cs="Cambria Math"/>
                    <w:i/>
                    <w:sz w:val="24"/>
                  </w:rPr>
                </w:ins>
              </m:ctrlPr>
            </m:sup>
          </m:sSubSup>
          <w:ins w:id="2582" w:author="Pisces" w:date="2025-05-21T09:40:00Z">
            <m:r>
              <m:rPr/>
              <w:rPr>
                <w:rFonts w:ascii="Cambria Math" w:hAnsi="Cambria Math" w:cs="Cambria Math"/>
                <w:sz w:val="24"/>
              </w:rPr>
              <m:t>(t)</m:t>
            </m:r>
          </w:ins>
        </m:oMath>
      </m:oMathPara>
    </w:p>
    <w:p w14:paraId="3E8C90B7">
      <w:pPr>
        <w:spacing w:line="360" w:lineRule="auto"/>
        <w:rPr>
          <w:ins w:id="2583" w:author="Pisces" w:date="2025-05-21T09:40:00Z"/>
          <w:rFonts w:hAnsi="Cambria Math" w:cs="Cambria Math"/>
          <w:sz w:val="24"/>
        </w:rPr>
      </w:pPr>
      <w:ins w:id="2584" w:author="Pisces" w:date="2025-05-21T09:40:00Z">
        <w:r>
          <w:rPr>
            <w:rFonts w:hint="eastAsia" w:hAnsi="Cambria Math" w:cs="Cambria Math"/>
            <w:sz w:val="24"/>
          </w:rPr>
          <w:t>其中</w:t>
        </w:r>
      </w:ins>
      <m:oMath>
        <w:ins w:id="2585" w:author="Pisces" w:date="2025-05-21T09:40:00Z">
          <m:r>
            <m:rPr>
              <m:sty m:val="p"/>
            </m:rPr>
            <w:rPr>
              <w:rFonts w:ascii="Cambria Math" w:hAnsi="Cambria Math" w:cs="Cambria Math"/>
              <w:sz w:val="24"/>
            </w:rPr>
            <m:t>ρ</m:t>
          </m:r>
        </w:ins>
      </m:oMath>
      <w:ins w:id="2586" w:author="Pisces" w:date="2025-05-21T09:40:00Z">
        <w:r>
          <w:rPr>
            <w:rFonts w:hint="eastAsia" w:hAnsi="Cambria Math" w:cs="Cambria Math"/>
            <w:sz w:val="24"/>
          </w:rPr>
          <w:t>为罚因子；</w:t>
        </w:r>
      </w:ins>
      <m:oMath>
        <m:sSubSup>
          <m:sSubSupPr>
            <m:ctrlPr>
              <w:ins w:id="2587" w:author="Pisces" w:date="2025-05-21T09:40:00Z">
                <w:rPr>
                  <w:rFonts w:ascii="Cambria Math" w:hAnsi="Cambria Math" w:cs="Cambria Math"/>
                  <w:sz w:val="24"/>
                </w:rPr>
              </w:ins>
            </m:ctrlPr>
          </m:sSubSupPr>
          <m:e>
            <w:ins w:id="2588" w:author="Pisces" w:date="2025-05-21T09:40:00Z">
              <m:r>
                <m:rPr>
                  <m:sty m:val="p"/>
                </m:rPr>
                <w:rPr>
                  <w:rFonts w:ascii="Cambria Math" w:hAnsi="Cambria Math" w:cs="Cambria Math"/>
                  <w:sz w:val="24"/>
                </w:rPr>
                <m:t>P</m:t>
              </m:r>
            </w:ins>
            <m:ctrlPr>
              <w:ins w:id="2589" w:author="Pisces" w:date="2025-05-21T09:40:00Z">
                <w:rPr>
                  <w:rFonts w:ascii="Cambria Math" w:hAnsi="Cambria Math" w:cs="Cambria Math"/>
                  <w:sz w:val="24"/>
                </w:rPr>
              </w:ins>
            </m:ctrlPr>
          </m:e>
          <m:sub>
            <w:ins w:id="2590" w:author="Pisces" w:date="2025-05-21T09:40:00Z">
              <m:r>
                <m:rPr>
                  <m:sty m:val="p"/>
                </m:rPr>
                <w:rPr>
                  <w:rFonts w:ascii="Cambria Math" w:hAnsi="Cambria Math" w:cs="Cambria Math"/>
                  <w:sz w:val="24"/>
                </w:rPr>
                <m:t>i,ex</m:t>
              </m:r>
            </w:ins>
            <m:ctrlPr>
              <w:ins w:id="2591" w:author="Pisces" w:date="2025-05-21T09:40:00Z">
                <w:rPr>
                  <w:rFonts w:ascii="Cambria Math" w:hAnsi="Cambria Math" w:cs="Cambria Math"/>
                  <w:sz w:val="24"/>
                </w:rPr>
              </w:ins>
            </m:ctrlPr>
          </m:sub>
          <m:sup>
            <w:ins w:id="2592" w:author="Pisces" w:date="2025-05-21T09:40:00Z">
              <m:r>
                <m:rPr>
                  <m:sty m:val="p"/>
                </m:rPr>
                <w:rPr>
                  <w:rFonts w:ascii="Cambria Math" w:hAnsi="Cambria Math" w:cs="Cambria Math"/>
                  <w:sz w:val="24"/>
                </w:rPr>
                <m:t>k</m:t>
              </m:r>
            </w:ins>
            <m:ctrlPr>
              <w:ins w:id="2593" w:author="Pisces" w:date="2025-05-21T09:40:00Z">
                <w:rPr>
                  <w:rFonts w:ascii="Cambria Math" w:hAnsi="Cambria Math" w:cs="Cambria Math"/>
                  <w:sz w:val="24"/>
                </w:rPr>
              </w:ins>
            </m:ctrlPr>
          </m:sup>
        </m:sSubSup>
        <w:ins w:id="2594" w:author="Pisces" w:date="2025-05-21T09:40:00Z">
          <m:r>
            <m:rPr>
              <m:sty m:val="p"/>
            </m:rPr>
            <w:rPr>
              <w:rFonts w:ascii="Cambria Math" w:hAnsi="Cambria Math" w:cs="Cambria Math"/>
              <w:sz w:val="24"/>
            </w:rPr>
            <m:t>(t)</m:t>
          </m:r>
        </w:ins>
      </m:oMath>
      <w:ins w:id="2595" w:author="Pisces" w:date="2025-05-21T09:40:00Z">
        <w:r>
          <w:rPr>
            <w:rFonts w:hint="eastAsia" w:hAnsi="Cambria Math" w:cs="Cambria Math"/>
            <w:sz w:val="24"/>
          </w:rPr>
          <w:t>为第k次迭代的交互功率；</w:t>
        </w:r>
      </w:ins>
      <m:oMath>
        <m:sSubSup>
          <m:sSubSupPr>
            <m:ctrlPr>
              <w:ins w:id="2596" w:author="Pisces" w:date="2025-05-21T09:40:00Z">
                <w:rPr>
                  <w:rFonts w:ascii="Cambria Math" w:hAnsi="Cambria Math" w:cs="Cambria Math"/>
                  <w:sz w:val="24"/>
                </w:rPr>
              </w:ins>
            </m:ctrlPr>
          </m:sSubSupPr>
          <m:e>
            <w:ins w:id="2597" w:author="Pisces" w:date="2025-05-21T09:40:00Z">
              <m:r>
                <m:rPr>
                  <m:sty m:val="p"/>
                </m:rPr>
                <w:rPr>
                  <w:rFonts w:ascii="Cambria Math" w:hAnsi="Cambria Math" w:cs="Cambria Math"/>
                  <w:sz w:val="24"/>
                </w:rPr>
                <m:t>P</m:t>
              </m:r>
            </w:ins>
            <m:ctrlPr>
              <w:ins w:id="2598" w:author="Pisces" w:date="2025-05-21T09:40:00Z">
                <w:rPr>
                  <w:rFonts w:ascii="Cambria Math" w:hAnsi="Cambria Math" w:cs="Cambria Math"/>
                  <w:sz w:val="24"/>
                </w:rPr>
              </w:ins>
            </m:ctrlPr>
          </m:e>
          <m:sub>
            <w:ins w:id="2599" w:author="Pisces" w:date="2025-05-21T09:40:00Z">
              <m:r>
                <m:rPr>
                  <m:sty m:val="p"/>
                </m:rPr>
                <w:rPr>
                  <w:rFonts w:ascii="Cambria Math" w:hAnsi="Cambria Math" w:cs="Cambria Math"/>
                  <w:sz w:val="24"/>
                </w:rPr>
                <m:t>i,ex_av</m:t>
              </m:r>
            </w:ins>
            <m:ctrlPr>
              <w:ins w:id="2600" w:author="Pisces" w:date="2025-05-21T09:40:00Z">
                <w:rPr>
                  <w:rFonts w:ascii="Cambria Math" w:hAnsi="Cambria Math" w:cs="Cambria Math"/>
                  <w:sz w:val="24"/>
                </w:rPr>
              </w:ins>
            </m:ctrlPr>
          </m:sub>
          <m:sup>
            <w:ins w:id="2601" w:author="Pisces" w:date="2025-05-21T09:40:00Z">
              <m:r>
                <m:rPr>
                  <m:sty m:val="p"/>
                </m:rPr>
                <w:rPr>
                  <w:rFonts w:ascii="Cambria Math" w:hAnsi="Cambria Math" w:cs="Cambria Math"/>
                  <w:sz w:val="24"/>
                </w:rPr>
                <m:t>k</m:t>
              </m:r>
            </w:ins>
            <m:ctrlPr>
              <w:ins w:id="2602" w:author="Pisces" w:date="2025-05-21T09:40:00Z">
                <w:rPr>
                  <w:rFonts w:ascii="Cambria Math" w:hAnsi="Cambria Math" w:cs="Cambria Math"/>
                  <w:sz w:val="24"/>
                </w:rPr>
              </w:ins>
            </m:ctrlPr>
          </m:sup>
        </m:sSubSup>
        <w:ins w:id="2603" w:author="Pisces" w:date="2025-05-21T09:40:00Z">
          <m:r>
            <m:rPr>
              <m:sty m:val="p"/>
            </m:rPr>
            <w:rPr>
              <w:rFonts w:ascii="Cambria Math" w:hAnsi="Cambria Math" w:cs="Cambria Math"/>
              <w:sz w:val="24"/>
            </w:rPr>
            <m:t>(t)</m:t>
          </m:r>
        </w:ins>
      </m:oMath>
      <w:ins w:id="2604" w:author="Pisces" w:date="2025-05-21T09:40:00Z">
        <w:r>
          <w:rPr>
            <w:rFonts w:hint="eastAsia" w:hAnsi="Cambria Math" w:cs="Cambria Math"/>
            <w:sz w:val="24"/>
          </w:rPr>
          <w:t>为第k次迭代所有建筑交互功率平均值；</w:t>
        </w:r>
      </w:ins>
    </w:p>
    <w:p w14:paraId="4E98CE6A">
      <w:pPr>
        <w:spacing w:line="360" w:lineRule="auto"/>
        <w:ind w:firstLine="480" w:firstLineChars="200"/>
        <w:rPr>
          <w:ins w:id="2605" w:author="Pisces" w:date="2025-05-21T09:40:00Z"/>
          <w:rFonts w:hAnsi="Cambria Math" w:cs="Cambria Math"/>
          <w:sz w:val="24"/>
        </w:rPr>
      </w:pPr>
      <w:ins w:id="2606" w:author="Pisces" w:date="2025-05-21T09:40:00Z">
        <w:r>
          <w:rPr>
            <w:rFonts w:hint="eastAsia" w:hAnsi="Cambria Math" w:cs="Cambria Math"/>
            <w:sz w:val="24"/>
          </w:rPr>
          <w:t>基于ADMM原理，用残差作为收敛标准</w:t>
        </w:r>
      </w:ins>
    </w:p>
    <w:p w14:paraId="48301B17">
      <w:pPr>
        <w:numPr>
          <w:ilvl w:val="0"/>
          <w:numId w:val="0"/>
        </w:numPr>
        <w:spacing w:line="360" w:lineRule="auto"/>
        <w:ind w:firstLine="480" w:firstLineChars="200"/>
        <w:rPr>
          <w:ins w:id="2607" w:author="Pisces" w:date="2025-05-21T09:40:00Z"/>
          <w:rFonts w:hint="eastAsia" w:asciiTheme="minorEastAsia" w:hAnsiTheme="minorEastAsia" w:cstheme="minorEastAsia"/>
          <w:sz w:val="24"/>
        </w:rPr>
      </w:pPr>
      <m:oMathPara>
        <m:oMath>
          <m:sSubSup>
            <m:sSubSupPr>
              <m:ctrlPr>
                <w:ins w:id="2608" w:author="Pisces" w:date="2025-05-21T09:40:00Z">
                  <w:rPr>
                    <w:rFonts w:ascii="Cambria Math" w:hAnsi="Cambria Math" w:cs="Cambria Math"/>
                    <w:i/>
                    <w:sz w:val="24"/>
                  </w:rPr>
                </w:ins>
              </m:ctrlPr>
            </m:sSubSupPr>
            <m:e>
              <w:ins w:id="2609" w:author="Pisces" w:date="2025-05-21T09:40:00Z">
                <m:r>
                  <m:rPr/>
                  <w:rPr>
                    <w:rFonts w:ascii="Cambria Math" w:hAnsi="Cambria Math" w:cs="Cambria Math"/>
                    <w:sz w:val="24"/>
                  </w:rPr>
                  <m:t>||</m:t>
                </m:r>
              </w:ins>
              <m:sSup>
                <m:sSupPr>
                  <m:ctrlPr>
                    <w:ins w:id="2610" w:author="Pisces" w:date="2025-05-21T09:40:00Z">
                      <w:rPr>
                        <w:rFonts w:hint="eastAsia" w:ascii="Cambria Math" w:hAnsi="Cambria Math" w:cs="Cambria Math"/>
                        <w:i/>
                        <w:sz w:val="24"/>
                      </w:rPr>
                    </w:ins>
                  </m:ctrlPr>
                </m:sSupPr>
                <m:e>
                  <w:ins w:id="2611" w:author="Pisces" w:date="2025-05-21T09:40:00Z">
                    <m:r>
                      <m:rPr/>
                      <w:rPr>
                        <w:rFonts w:ascii="Cambria Math" w:hAnsi="Cambria Math" w:cs="Cambria Math"/>
                        <w:sz w:val="24"/>
                      </w:rPr>
                      <m:t>r</m:t>
                    </m:r>
                  </w:ins>
                  <m:ctrlPr>
                    <w:ins w:id="2612" w:author="Pisces" w:date="2025-05-21T09:40:00Z">
                      <w:rPr>
                        <w:rFonts w:hint="eastAsia" w:ascii="Cambria Math" w:hAnsi="Cambria Math" w:cs="Cambria Math"/>
                        <w:i/>
                        <w:sz w:val="24"/>
                      </w:rPr>
                    </w:ins>
                  </m:ctrlPr>
                </m:e>
                <m:sup>
                  <w:ins w:id="2613" w:author="Pisces" w:date="2025-05-21T09:40:00Z">
                    <m:r>
                      <m:rPr/>
                      <w:rPr>
                        <w:rFonts w:ascii="Cambria Math" w:hAnsi="Cambria Math" w:cs="Cambria Math"/>
                        <w:sz w:val="24"/>
                      </w:rPr>
                      <m:t>k</m:t>
                    </m:r>
                  </w:ins>
                  <m:ctrlPr>
                    <w:ins w:id="2614" w:author="Pisces" w:date="2025-05-21T09:40:00Z">
                      <w:rPr>
                        <w:rFonts w:hint="eastAsia" w:ascii="Cambria Math" w:hAnsi="Cambria Math" w:cs="Cambria Math"/>
                        <w:i/>
                        <w:sz w:val="24"/>
                      </w:rPr>
                    </w:ins>
                  </m:ctrlPr>
                </m:sup>
              </m:sSup>
              <w:ins w:id="2615" w:author="Pisces" w:date="2025-05-21T09:40:00Z">
                <m:r>
                  <m:rPr/>
                  <w:rPr>
                    <w:rFonts w:ascii="Cambria Math" w:hAnsi="Cambria Math" w:cs="Cambria Math"/>
                    <w:sz w:val="24"/>
                  </w:rPr>
                  <m:t>||</m:t>
                </m:r>
              </w:ins>
              <m:ctrlPr>
                <w:ins w:id="2616" w:author="Pisces" w:date="2025-05-21T09:40:00Z">
                  <w:rPr>
                    <w:rFonts w:ascii="Cambria Math" w:hAnsi="Cambria Math" w:cs="Cambria Math"/>
                    <w:i/>
                    <w:sz w:val="24"/>
                  </w:rPr>
                </w:ins>
              </m:ctrlPr>
            </m:e>
            <m:sub>
              <w:ins w:id="2617" w:author="Pisces" w:date="2025-05-21T09:40:00Z">
                <m:r>
                  <m:rPr/>
                  <w:rPr>
                    <w:rFonts w:ascii="Cambria Math" w:hAnsi="Cambria Math" w:cs="Cambria Math"/>
                    <w:sz w:val="24"/>
                  </w:rPr>
                  <m:t>2</m:t>
                </m:r>
              </w:ins>
              <m:ctrlPr>
                <w:ins w:id="2618" w:author="Pisces" w:date="2025-05-21T09:40:00Z">
                  <w:rPr>
                    <w:rFonts w:ascii="Cambria Math" w:hAnsi="Cambria Math" w:cs="Cambria Math"/>
                    <w:i/>
                    <w:sz w:val="24"/>
                  </w:rPr>
                </w:ins>
              </m:ctrlPr>
            </m:sub>
            <m:sup>
              <w:ins w:id="2619" w:author="Pisces" w:date="2025-05-21T09:40:00Z">
                <m:r>
                  <m:rPr/>
                  <w:rPr>
                    <w:rFonts w:ascii="Cambria Math" w:hAnsi="Cambria Math" w:cs="Cambria Math"/>
                    <w:sz w:val="24"/>
                  </w:rPr>
                  <m:t>2</m:t>
                </m:r>
              </w:ins>
              <m:ctrlPr>
                <w:ins w:id="2620" w:author="Pisces" w:date="2025-05-21T09:40:00Z">
                  <w:rPr>
                    <w:rFonts w:ascii="Cambria Math" w:hAnsi="Cambria Math" w:cs="Cambria Math"/>
                    <w:i/>
                    <w:sz w:val="24"/>
                  </w:rPr>
                </w:ins>
              </m:ctrlPr>
            </m:sup>
          </m:sSubSup>
          <w:ins w:id="2621" w:author="Pisces" w:date="2025-05-21T09:40:00Z">
            <m:r>
              <m:rPr/>
              <w:rPr>
                <w:rFonts w:ascii="Cambria Math" w:hAnsi="Cambria Math" w:cs="Cambria Math"/>
                <w:sz w:val="24"/>
              </w:rPr>
              <m:t>=</m:t>
            </m:r>
          </w:ins>
          <m:sSubSup>
            <m:sSubSupPr>
              <m:ctrlPr>
                <w:ins w:id="2622" w:author="Pisces" w:date="2025-05-21T09:40:00Z">
                  <w:rPr>
                    <w:rFonts w:ascii="Cambria Math" w:hAnsi="Cambria Math" w:cs="Cambria Math"/>
                    <w:i/>
                    <w:sz w:val="24"/>
                  </w:rPr>
                </w:ins>
              </m:ctrlPr>
            </m:sSubSupPr>
            <m:e>
              <w:ins w:id="2623" w:author="Pisces" w:date="2025-05-21T09:40:00Z">
                <m:r>
                  <m:rPr/>
                  <w:rPr>
                    <w:rFonts w:ascii="Cambria Math" w:hAnsi="Cambria Math" w:cs="Cambria Math"/>
                    <w:sz w:val="24"/>
                  </w:rPr>
                  <m:t>||</m:t>
                </m:r>
              </w:ins>
              <m:f>
                <m:fPr>
                  <m:ctrlPr>
                    <w:ins w:id="2624" w:author="Pisces" w:date="2025-05-21T09:40:00Z">
                      <w:rPr>
                        <w:rFonts w:ascii="Cambria Math" w:hAnsi="Cambria Math" w:cs="Cambria Math"/>
                        <w:i/>
                        <w:sz w:val="24"/>
                      </w:rPr>
                    </w:ins>
                  </m:ctrlPr>
                </m:fPr>
                <m:num>
                  <w:ins w:id="2625" w:author="Pisces" w:date="2025-05-21T09:40:00Z">
                    <m:r>
                      <m:rPr/>
                      <w:rPr>
                        <w:rFonts w:ascii="Cambria Math" w:hAnsi="Cambria Math" w:cs="Cambria Math"/>
                        <w:sz w:val="24"/>
                      </w:rPr>
                      <m:t>1</m:t>
                    </m:r>
                  </w:ins>
                  <m:ctrlPr>
                    <w:ins w:id="2626" w:author="Pisces" w:date="2025-05-21T09:40:00Z">
                      <w:rPr>
                        <w:rFonts w:ascii="Cambria Math" w:hAnsi="Cambria Math" w:cs="Cambria Math"/>
                        <w:i/>
                        <w:sz w:val="24"/>
                      </w:rPr>
                    </w:ins>
                  </m:ctrlPr>
                </m:num>
                <m:den>
                  <w:ins w:id="2627" w:author="Pisces" w:date="2025-05-21T09:40:00Z">
                    <m:r>
                      <m:rPr/>
                      <w:rPr>
                        <w:rFonts w:ascii="Cambria Math" w:hAnsi="Cambria Math" w:cs="Cambria Math"/>
                        <w:sz w:val="24"/>
                      </w:rPr>
                      <m:t>N</m:t>
                    </m:r>
                  </w:ins>
                  <m:ctrlPr>
                    <w:ins w:id="2628" w:author="Pisces" w:date="2025-05-21T09:40:00Z">
                      <w:rPr>
                        <w:rFonts w:ascii="Cambria Math" w:hAnsi="Cambria Math" w:cs="Cambria Math"/>
                        <w:i/>
                        <w:sz w:val="24"/>
                      </w:rPr>
                    </w:ins>
                  </m:ctrlPr>
                </m:den>
              </m:f>
              <m:nary>
                <m:naryPr>
                  <m:chr m:val="∑"/>
                  <m:limLoc m:val="undOvr"/>
                  <m:ctrlPr>
                    <w:ins w:id="2629" w:author="Pisces" w:date="2025-05-21T09:40:00Z">
                      <w:rPr>
                        <w:rFonts w:ascii="Cambria Math" w:hAnsi="Cambria Math" w:cs="Cambria Math"/>
                        <w:i/>
                        <w:sz w:val="24"/>
                      </w:rPr>
                    </w:ins>
                  </m:ctrlPr>
                </m:naryPr>
                <m:sub>
                  <w:ins w:id="2630" w:author="Pisces" w:date="2025-05-21T09:40:00Z">
                    <m:r>
                      <m:rPr/>
                      <w:rPr>
                        <w:rFonts w:ascii="Cambria Math" w:hAnsi="Cambria Math" w:cs="Cambria Math"/>
                        <w:sz w:val="24"/>
                      </w:rPr>
                      <m:t>i=1</m:t>
                    </m:r>
                  </w:ins>
                  <m:ctrlPr>
                    <w:ins w:id="2631" w:author="Pisces" w:date="2025-05-21T09:40:00Z">
                      <w:rPr>
                        <w:rFonts w:ascii="Cambria Math" w:hAnsi="Cambria Math" w:cs="Cambria Math"/>
                        <w:i/>
                        <w:sz w:val="24"/>
                      </w:rPr>
                    </w:ins>
                  </m:ctrlPr>
                </m:sub>
                <m:sup>
                  <w:ins w:id="2632" w:author="Pisces" w:date="2025-05-21T09:40:00Z">
                    <m:r>
                      <m:rPr/>
                      <w:rPr>
                        <w:rFonts w:ascii="Cambria Math" w:hAnsi="Cambria Math" w:cs="Cambria Math"/>
                        <w:sz w:val="24"/>
                      </w:rPr>
                      <m:t>N</m:t>
                    </m:r>
                  </w:ins>
                  <m:ctrlPr>
                    <w:ins w:id="2633" w:author="Pisces" w:date="2025-05-21T09:40:00Z">
                      <w:rPr>
                        <w:rFonts w:ascii="Cambria Math" w:hAnsi="Cambria Math" w:cs="Cambria Math"/>
                        <w:i/>
                        <w:sz w:val="24"/>
                      </w:rPr>
                    </w:ins>
                  </m:ctrlPr>
                </m:sup>
                <m:e>
                  <m:sSubSup>
                    <m:sSubSupPr>
                      <m:ctrlPr>
                        <w:ins w:id="2634" w:author="Pisces" w:date="2025-05-21T09:40:00Z">
                          <w:rPr>
                            <w:rFonts w:ascii="Cambria Math" w:hAnsi="Cambria Math" w:cs="Cambria Math"/>
                            <w:i/>
                            <w:sz w:val="24"/>
                          </w:rPr>
                        </w:ins>
                      </m:ctrlPr>
                    </m:sSubSupPr>
                    <m:e>
                      <w:ins w:id="2635" w:author="Pisces" w:date="2025-05-21T09:40:00Z">
                        <m:r>
                          <m:rPr/>
                          <w:rPr>
                            <w:rFonts w:ascii="Cambria Math" w:hAnsi="Cambria Math" w:cs="Cambria Math"/>
                            <w:sz w:val="24"/>
                          </w:rPr>
                          <m:t>P</m:t>
                        </m:r>
                      </w:ins>
                      <m:ctrlPr>
                        <w:ins w:id="2636" w:author="Pisces" w:date="2025-05-21T09:40:00Z">
                          <w:rPr>
                            <w:rFonts w:ascii="Cambria Math" w:hAnsi="Cambria Math" w:cs="Cambria Math"/>
                            <w:i/>
                            <w:sz w:val="24"/>
                          </w:rPr>
                        </w:ins>
                      </m:ctrlPr>
                    </m:e>
                    <m:sub>
                      <w:ins w:id="2637" w:author="Pisces" w:date="2025-05-21T09:40:00Z">
                        <m:r>
                          <m:rPr/>
                          <w:rPr>
                            <w:rFonts w:ascii="Cambria Math" w:hAnsi="Cambria Math" w:cs="Cambria Math"/>
                            <w:sz w:val="24"/>
                          </w:rPr>
                          <m:t>i,ex</m:t>
                        </m:r>
                      </w:ins>
                      <m:ctrlPr>
                        <w:ins w:id="2638" w:author="Pisces" w:date="2025-05-21T09:40:00Z">
                          <w:rPr>
                            <w:rFonts w:ascii="Cambria Math" w:hAnsi="Cambria Math" w:cs="Cambria Math"/>
                            <w:i/>
                            <w:sz w:val="24"/>
                          </w:rPr>
                        </w:ins>
                      </m:ctrlPr>
                    </m:sub>
                    <m:sup>
                      <w:ins w:id="2639" w:author="Pisces" w:date="2025-05-21T09:40:00Z">
                        <m:r>
                          <m:rPr/>
                          <w:rPr>
                            <w:rFonts w:ascii="Cambria Math" w:hAnsi="Cambria Math" w:cs="Cambria Math"/>
                            <w:sz w:val="24"/>
                          </w:rPr>
                          <m:t>k</m:t>
                        </m:r>
                      </w:ins>
                      <m:ctrlPr>
                        <w:ins w:id="2640" w:author="Pisces" w:date="2025-05-21T09:40:00Z">
                          <w:rPr>
                            <w:rFonts w:ascii="Cambria Math" w:hAnsi="Cambria Math" w:cs="Cambria Math"/>
                            <w:i/>
                            <w:sz w:val="24"/>
                          </w:rPr>
                        </w:ins>
                      </m:ctrlPr>
                    </m:sup>
                  </m:sSubSup>
                  <w:ins w:id="2641" w:author="Pisces" w:date="2025-05-21T09:40:00Z">
                    <m:r>
                      <m:rPr/>
                      <w:rPr>
                        <w:rFonts w:ascii="Cambria Math" w:hAnsi="Cambria Math" w:cs="Cambria Math"/>
                        <w:sz w:val="24"/>
                      </w:rPr>
                      <m:t>(t)</m:t>
                    </m:r>
                  </w:ins>
                  <m:ctrlPr>
                    <w:ins w:id="2642" w:author="Pisces" w:date="2025-05-21T09:40:00Z">
                      <w:rPr>
                        <w:rFonts w:ascii="Cambria Math" w:hAnsi="Cambria Math" w:cs="Cambria Math"/>
                        <w:i/>
                        <w:sz w:val="24"/>
                      </w:rPr>
                    </w:ins>
                  </m:ctrlPr>
                </m:e>
              </m:nary>
              <w:ins w:id="2643" w:author="Pisces" w:date="2025-05-21T09:40:00Z">
                <m:r>
                  <m:rPr/>
                  <w:rPr>
                    <w:rFonts w:ascii="Cambria Math" w:hAnsi="Cambria Math" w:cs="Cambria Math"/>
                    <w:sz w:val="24"/>
                  </w:rPr>
                  <m:t>||</m:t>
                </m:r>
              </w:ins>
              <m:ctrlPr>
                <w:ins w:id="2644" w:author="Pisces" w:date="2025-05-21T09:40:00Z">
                  <w:rPr>
                    <w:rFonts w:ascii="Cambria Math" w:hAnsi="Cambria Math" w:cs="Cambria Math"/>
                    <w:i/>
                    <w:sz w:val="24"/>
                  </w:rPr>
                </w:ins>
              </m:ctrlPr>
            </m:e>
            <m:sub>
              <w:ins w:id="2645" w:author="Pisces" w:date="2025-05-21T09:40:00Z">
                <m:r>
                  <m:rPr/>
                  <w:rPr>
                    <w:rFonts w:ascii="Cambria Math" w:hAnsi="Cambria Math" w:cs="Cambria Math"/>
                    <w:sz w:val="24"/>
                  </w:rPr>
                  <m:t>2</m:t>
                </m:r>
              </w:ins>
              <m:ctrlPr>
                <w:ins w:id="2646" w:author="Pisces" w:date="2025-05-21T09:40:00Z">
                  <w:rPr>
                    <w:rFonts w:ascii="Cambria Math" w:hAnsi="Cambria Math" w:cs="Cambria Math"/>
                    <w:i/>
                    <w:sz w:val="24"/>
                  </w:rPr>
                </w:ins>
              </m:ctrlPr>
            </m:sub>
            <m:sup>
              <w:ins w:id="2647" w:author="Pisces" w:date="2025-05-21T09:40:00Z">
                <m:r>
                  <m:rPr/>
                  <w:rPr>
                    <w:rFonts w:ascii="Cambria Math" w:hAnsi="Cambria Math" w:cs="Cambria Math"/>
                    <w:sz w:val="24"/>
                  </w:rPr>
                  <m:t>2</m:t>
                </m:r>
              </w:ins>
              <m:ctrlPr>
                <w:ins w:id="2648" w:author="Pisces" w:date="2025-05-21T09:40:00Z">
                  <w:rPr>
                    <w:rFonts w:ascii="Cambria Math" w:hAnsi="Cambria Math" w:cs="Cambria Math"/>
                    <w:i/>
                    <w:sz w:val="24"/>
                  </w:rPr>
                </w:ins>
              </m:ctrlPr>
            </m:sup>
          </m:sSubSup>
          <w:ins w:id="2649" w:author="Pisces" w:date="2025-05-21T09:40:00Z">
            <m:r>
              <m:rPr/>
              <w:rPr>
                <w:rFonts w:hint="eastAsia" w:ascii="Cambria Math" w:hAnsi="Cambria Math" w:cs="Cambria Math"/>
                <w:sz w:val="24"/>
              </w:rPr>
              <m:t>≤</m:t>
            </m:r>
          </w:ins>
          <w:ins w:id="2650" w:author="Pisces" w:date="2025-05-21T09:40:00Z">
            <m:r>
              <m:rPr/>
              <w:rPr>
                <w:rFonts w:ascii="Cambria Math" w:hAnsi="Cambria Math" w:cs="Cambria Math"/>
                <w:sz w:val="24"/>
              </w:rPr>
              <m:t>ε</m:t>
            </m:r>
          </w:ins>
        </m:oMath>
      </m:oMathPara>
    </w:p>
    <w:p w14:paraId="53939A9F">
      <w:pPr>
        <w:spacing w:line="360" w:lineRule="auto"/>
        <w:ind w:firstLine="480" w:firstLineChars="200"/>
        <w:rPr>
          <w:ins w:id="2651" w:author="Pisces [2]" w:date="2025-05-22T12:31:12Z"/>
          <w:rFonts w:hint="eastAsia" w:asciiTheme="minorEastAsia" w:hAnsiTheme="minorEastAsia" w:cstheme="minorEastAsia"/>
          <w:sz w:val="24"/>
        </w:rPr>
      </w:pPr>
    </w:p>
    <w:p w14:paraId="3D978A9C">
      <w:pPr>
        <w:spacing w:line="360" w:lineRule="auto"/>
        <w:ind w:firstLine="480" w:firstLineChars="200"/>
        <w:rPr>
          <w:ins w:id="2652" w:author="Pisces [2]" w:date="2025-05-22T12:31:08Z"/>
          <w:rFonts w:hint="eastAsia" w:asciiTheme="minorEastAsia" w:hAnsiTheme="minorEastAsia" w:cstheme="minorEastAsia"/>
          <w:sz w:val="24"/>
        </w:rPr>
      </w:pPr>
    </w:p>
    <w:p w14:paraId="1DEA2502">
      <w:pPr>
        <w:spacing w:line="360" w:lineRule="auto"/>
        <w:ind w:firstLine="480" w:firstLineChars="200"/>
        <w:rPr>
          <w:ins w:id="2653" w:author="Pisces" w:date="2025-05-21T14:26:00Z"/>
          <w:rFonts w:hint="eastAsia" w:asciiTheme="minorEastAsia" w:hAnsiTheme="minorEastAsia" w:cstheme="minorEastAsia"/>
          <w:sz w:val="24"/>
        </w:rPr>
      </w:pPr>
    </w:p>
    <w:p w14:paraId="083DBAEC">
      <w:pPr>
        <w:spacing w:line="360" w:lineRule="auto"/>
        <w:ind w:firstLine="0" w:firstLineChars="0"/>
        <w:rPr>
          <w:ins w:id="2654" w:author="Pisces" w:date="2025-05-21T14:26:00Z"/>
          <w:rFonts w:hint="eastAsia" w:asciiTheme="minorEastAsia" w:hAnsiTheme="minorEastAsia" w:cstheme="minorEastAsia"/>
          <w:sz w:val="24"/>
        </w:rPr>
      </w:pPr>
      <w:ins w:id="2655" w:author="Pisces" w:date="2025-05-21T14:26:00Z">
        <w:r>
          <w:rPr>
            <w:rFonts w:hint="eastAsia" w:asciiTheme="minorEastAsia" w:hAnsiTheme="minorEastAsia" w:cstheme="minorEastAsia"/>
            <w:sz w:val="24"/>
          </w:rPr>
          <w:t>4.4.2 结果分析</w:t>
        </w:r>
      </w:ins>
    </w:p>
    <w:p w14:paraId="27D969A4">
      <w:pPr>
        <w:spacing w:line="360" w:lineRule="auto"/>
        <w:ind w:firstLine="480" w:firstLineChars="200"/>
        <w:rPr>
          <w:ins w:id="2656" w:author="Pisces" w:date="2025-05-21T14:26:00Z"/>
          <w:rFonts w:hint="eastAsia" w:asciiTheme="minorEastAsia" w:hAnsiTheme="minorEastAsia" w:cstheme="minorEastAsia"/>
          <w:sz w:val="24"/>
        </w:rPr>
      </w:pPr>
      <w:ins w:id="2657" w:author="Pisces" w:date="2025-05-21T14:27:00Z">
        <w:r>
          <w:rPr>
            <w:rFonts w:hint="eastAsia" w:asciiTheme="minorEastAsia" w:hAnsiTheme="minorEastAsia" w:cstheme="minorEastAsia"/>
            <w:sz w:val="24"/>
          </w:rPr>
          <w:t>该商住园区电热氢综合能源系统的供能优化设计</w:t>
        </w:r>
      </w:ins>
      <w:ins w:id="2658" w:author="Pisces" w:date="2025-05-21T14:28:00Z">
        <w:r>
          <w:rPr>
            <w:rFonts w:hint="eastAsia" w:asciiTheme="minorEastAsia" w:hAnsiTheme="minorEastAsia" w:cstheme="minorEastAsia"/>
            <w:sz w:val="24"/>
          </w:rPr>
          <w:t>包括光伏系统、储氢系统、热泵协同调度、余热回收、绿氢生产、电网交互六个方面。其中：</w:t>
        </w:r>
      </w:ins>
      <w:ins w:id="2659" w:author="Pisces" w:date="2025-05-21T14:27:00Z">
        <w:r>
          <w:rPr>
            <w:rFonts w:hint="eastAsia" w:asciiTheme="minorEastAsia" w:hAnsiTheme="minorEastAsia" w:cstheme="minorEastAsia"/>
            <w:sz w:val="24"/>
          </w:rPr>
          <w:t>光伏系统</w:t>
        </w:r>
      </w:ins>
      <w:ins w:id="2660" w:author="Pisces" w:date="2025-05-21T14:28:00Z">
        <w:r>
          <w:rPr>
            <w:rFonts w:hint="eastAsia" w:asciiTheme="minorEastAsia" w:hAnsiTheme="minorEastAsia" w:cstheme="minorEastAsia"/>
            <w:sz w:val="24"/>
          </w:rPr>
          <w:t>增设</w:t>
        </w:r>
      </w:ins>
      <w:ins w:id="2661" w:author="Pisces" w:date="2025-05-21T14:29:00Z">
        <w:r>
          <w:rPr>
            <w:rFonts w:hint="eastAsia" w:asciiTheme="minorEastAsia" w:hAnsiTheme="minorEastAsia" w:cstheme="minorEastAsia"/>
            <w:sz w:val="24"/>
          </w:rPr>
          <w:t>光伏自动融雪装置，并且优化倾角设计，冬季倾角可调至50°</w:t>
        </w:r>
      </w:ins>
      <w:ins w:id="2662" w:author="Pisces" w:date="2025-05-21T14:34:00Z">
        <w:r>
          <w:rPr>
            <w:rFonts w:hint="eastAsia" w:asciiTheme="minorEastAsia" w:hAnsiTheme="minorEastAsia" w:cstheme="minorEastAsia"/>
            <w:sz w:val="24"/>
          </w:rPr>
          <w:t>；储氢系统新增两组500kg储氢罐，</w:t>
        </w:r>
      </w:ins>
      <w:ins w:id="2663" w:author="Pisces" w:date="2025-05-21T15:01:00Z">
        <w:r>
          <w:rPr>
            <w:rFonts w:hint="eastAsia" w:asciiTheme="minorEastAsia" w:hAnsiTheme="minorEastAsia" w:cstheme="minorEastAsia"/>
            <w:sz w:val="24"/>
          </w:rPr>
          <w:t>优化氢燃料电池效率至88%，</w:t>
        </w:r>
      </w:ins>
      <w:ins w:id="2664" w:author="Pisces" w:date="2025-05-21T14:34:00Z">
        <w:r>
          <w:rPr>
            <w:rFonts w:hint="eastAsia" w:asciiTheme="minorEastAsia" w:hAnsiTheme="minorEastAsia" w:cstheme="minorEastAsia"/>
            <w:sz w:val="24"/>
          </w:rPr>
          <w:t>采用碳纤维复合材料降低氢脆风险</w:t>
        </w:r>
      </w:ins>
      <w:ins w:id="2665" w:author="Pisces" w:date="2025-05-21T14:44:00Z">
        <w:r>
          <w:rPr>
            <w:rFonts w:hint="eastAsia" w:asciiTheme="minorEastAsia" w:hAnsiTheme="minorEastAsia" w:cstheme="minorEastAsia"/>
            <w:sz w:val="24"/>
          </w:rPr>
          <w:t>，储氢罐之间的距离≥2倍罐径且不小于5m，并设置0.5m厚度防爆墙（耐火极限3h），配备高精度氢气泄漏传感器（精度0.05% LEL）和自动喷淋系统（响应时间＜10s）</w:t>
        </w:r>
      </w:ins>
      <w:ins w:id="2666" w:author="Pisces" w:date="2025-05-21T14:46:00Z">
        <w:r>
          <w:rPr>
            <w:rFonts w:hint="eastAsia" w:asciiTheme="minorEastAsia" w:hAnsiTheme="minorEastAsia" w:cstheme="minorEastAsia"/>
            <w:sz w:val="24"/>
          </w:rPr>
          <w:t>；热泵协同调度引入地源热泵辅助供热，同时优化电锅炉运行时段；</w:t>
        </w:r>
      </w:ins>
      <w:ins w:id="2667" w:author="Pisces" w:date="2025-05-21T14:47:00Z">
        <w:r>
          <w:rPr>
            <w:rFonts w:hint="eastAsia" w:asciiTheme="minorEastAsia" w:hAnsiTheme="minorEastAsia" w:cstheme="minorEastAsia"/>
            <w:sz w:val="24"/>
          </w:rPr>
          <w:t>余热回收方面新增电解槽余热回收装置（效率≥85%）并与热网耦合；绿氢生产方面新增1MW的</w:t>
        </w:r>
      </w:ins>
      <w:ins w:id="2668" w:author="Pisces" w:date="2025-05-21T14:48:00Z">
        <w:r>
          <w:rPr>
            <w:rFonts w:hint="eastAsia" w:asciiTheme="minorEastAsia" w:hAnsiTheme="minorEastAsia" w:cstheme="minorEastAsia"/>
            <w:sz w:val="24"/>
          </w:rPr>
          <w:t>PEM电解槽，优先使用光伏制氢；电网交互配置双向智能电表。</w:t>
        </w:r>
      </w:ins>
    </w:p>
    <w:p w14:paraId="5D34FC6A">
      <w:pPr>
        <w:spacing w:line="360" w:lineRule="auto"/>
        <w:ind w:firstLine="480" w:firstLineChars="200"/>
        <w:rPr>
          <w:ins w:id="2669" w:author="Pisces" w:date="2025-05-21T14:26:00Z"/>
          <w:rFonts w:hint="eastAsia" w:asciiTheme="minorEastAsia" w:hAnsiTheme="minorEastAsia" w:cstheme="minorEastAsia"/>
          <w:sz w:val="24"/>
        </w:rPr>
      </w:pPr>
    </w:p>
    <w:p w14:paraId="687FB3F2">
      <w:pPr>
        <w:spacing w:line="360" w:lineRule="auto"/>
        <w:ind w:firstLine="480" w:firstLineChars="200"/>
        <w:rPr>
          <w:ins w:id="2670" w:author="Pisces" w:date="2025-05-21T14:26:00Z"/>
          <w:rFonts w:hint="eastAsia" w:asciiTheme="minorEastAsia" w:hAnsiTheme="minorEastAsia" w:cstheme="minorEastAsia"/>
          <w:sz w:val="24"/>
        </w:rPr>
      </w:pPr>
    </w:p>
    <w:p w14:paraId="7A28DCB6">
      <w:pPr>
        <w:widowControl/>
        <w:numPr>
          <w:ilvl w:val="255"/>
          <w:numId w:val="0"/>
        </w:numPr>
        <w:tabs>
          <w:tab w:val="left" w:pos="0"/>
        </w:tabs>
        <w:spacing w:line="360" w:lineRule="auto"/>
        <w:jc w:val="left"/>
      </w:pPr>
      <w:ins w:id="2671" w:author="Pisces" w:date="2025-05-21T14:53:00Z">
        <w:r>
          <w:rPr>
            <w:rFonts w:hint="eastAsia" w:asciiTheme="minorEastAsia" w:hAnsiTheme="minorEastAsia" w:cstheme="minorEastAsia"/>
            <w:sz w:val="24"/>
          </w:rPr>
          <w:t xml:space="preserve">4.5 </w:t>
        </w:r>
      </w:ins>
      <w:r>
        <w:rPr>
          <w:rFonts w:hint="eastAsia" w:asciiTheme="minorEastAsia" w:hAnsiTheme="minorEastAsia" w:cstheme="minorEastAsia"/>
          <w:sz w:val="24"/>
        </w:rPr>
        <w:t>设计结果仿真推演</w:t>
      </w:r>
    </w:p>
    <w:p w14:paraId="12DB29A3">
      <w:pPr>
        <w:spacing w:line="360" w:lineRule="auto"/>
        <w:ind w:firstLine="0" w:firstLineChars="0"/>
        <w:rPr>
          <w:ins w:id="2672" w:author="Pisces" w:date="2025-05-21T14:57:00Z"/>
          <w:rFonts w:hint="eastAsia" w:asciiTheme="minorEastAsia" w:hAnsiTheme="minorEastAsia" w:cstheme="minorEastAsia"/>
          <w:sz w:val="24"/>
        </w:rPr>
      </w:pPr>
      <w:ins w:id="2673" w:author="Pisces" w:date="2025-05-21T14:57:00Z">
        <w:r>
          <w:rPr>
            <w:rFonts w:hint="eastAsia" w:asciiTheme="minorEastAsia" w:hAnsiTheme="minorEastAsia" w:cstheme="minorEastAsia"/>
            <w:sz w:val="24"/>
          </w:rPr>
          <w:t>4.5.1 仿真</w:t>
        </w:r>
      </w:ins>
      <w:ins w:id="2674" w:author="Pisces" w:date="2025-05-21T14:54:00Z">
        <w:r>
          <w:rPr>
            <w:rFonts w:hint="eastAsia" w:asciiTheme="minorEastAsia" w:hAnsiTheme="minorEastAsia" w:cstheme="minorEastAsia"/>
            <w:sz w:val="24"/>
          </w:rPr>
          <w:t>场景</w:t>
        </w:r>
      </w:ins>
    </w:p>
    <w:p w14:paraId="55E5A52C">
      <w:pPr>
        <w:spacing w:line="360" w:lineRule="auto"/>
        <w:ind w:firstLine="480" w:firstLineChars="200"/>
        <w:rPr>
          <w:ins w:id="2675" w:author="Pisces" w:date="2025-05-21T14:55:00Z"/>
          <w:rFonts w:hint="eastAsia" w:asciiTheme="minorEastAsia" w:hAnsiTheme="minorEastAsia" w:cstheme="minorEastAsia"/>
          <w:sz w:val="24"/>
        </w:rPr>
      </w:pPr>
      <w:ins w:id="2676" w:author="Pisces" w:date="2025-05-21T14:54:00Z">
        <w:r>
          <w:rPr>
            <w:rFonts w:hint="eastAsia" w:asciiTheme="minorEastAsia" w:hAnsiTheme="minorEastAsia" w:cstheme="minorEastAsia"/>
            <w:sz w:val="24"/>
          </w:rPr>
          <w:t>冬季极端天气-30℃持续降雪，光伏积雪覆盖率50%，</w:t>
        </w:r>
      </w:ins>
      <w:ins w:id="2677" w:author="Pisces" w:date="2025-05-21T14:55:00Z">
        <w:r>
          <w:rPr>
            <w:rFonts w:hint="eastAsia" w:asciiTheme="minorEastAsia" w:hAnsiTheme="minorEastAsia" w:cstheme="minorEastAsia"/>
            <w:sz w:val="24"/>
          </w:rPr>
          <w:t>电网故障持续</w:t>
        </w:r>
      </w:ins>
      <w:ins w:id="2678" w:author="Pisces" w:date="2025-05-21T14:54:00Z">
        <w:r>
          <w:rPr>
            <w:rFonts w:hint="eastAsia" w:asciiTheme="minorEastAsia" w:hAnsiTheme="minorEastAsia" w:cstheme="minorEastAsia"/>
            <w:sz w:val="24"/>
          </w:rPr>
          <w:t>12小时</w:t>
        </w:r>
      </w:ins>
      <w:ins w:id="2679" w:author="Pisces" w:date="2025-05-21T14:55:00Z">
        <w:r>
          <w:rPr>
            <w:rFonts w:hint="eastAsia" w:asciiTheme="minorEastAsia" w:hAnsiTheme="minorEastAsia" w:cstheme="minorEastAsia"/>
            <w:sz w:val="24"/>
          </w:rPr>
          <w:t>。而整个商住园区电负荷峰值为150kW/栋，谷值为30</w:t>
        </w:r>
      </w:ins>
      <w:ins w:id="2680" w:author="Pisces" w:date="2025-05-21T14:56:00Z">
        <w:r>
          <w:rPr>
            <w:rFonts w:hint="eastAsia" w:asciiTheme="minorEastAsia" w:hAnsiTheme="minorEastAsia" w:cstheme="minorEastAsia"/>
            <w:sz w:val="24"/>
          </w:rPr>
          <w:t>kW/栋；热负荷需求为75W/㎡，氢燃料车辆日均加注50kg。</w:t>
        </w:r>
      </w:ins>
    </w:p>
    <w:p w14:paraId="70C2B38C">
      <w:pPr>
        <w:spacing w:line="360" w:lineRule="auto"/>
        <w:rPr>
          <w:ins w:id="2681" w:author="Pisces" w:date="2025-05-21T14:53:00Z"/>
          <w:rFonts w:hint="eastAsia" w:asciiTheme="minorEastAsia" w:hAnsiTheme="minorEastAsia" w:cstheme="minorEastAsia"/>
          <w:sz w:val="24"/>
        </w:rPr>
      </w:pPr>
      <w:ins w:id="2682" w:author="Pisces" w:date="2025-05-21T14:57:00Z">
        <w:r>
          <w:rPr>
            <w:rFonts w:hint="eastAsia" w:asciiTheme="minorEastAsia" w:hAnsiTheme="minorEastAsia" w:cstheme="minorEastAsia"/>
            <w:sz w:val="24"/>
          </w:rPr>
          <w:t>4.5.2 仿真数据分析</w:t>
        </w:r>
      </w:ins>
    </w:p>
    <w:p w14:paraId="29C22CFC">
      <w:pPr>
        <w:spacing w:line="360" w:lineRule="auto"/>
        <w:ind w:firstLine="480" w:firstLineChars="200"/>
        <w:rPr>
          <w:ins w:id="2683" w:author="Pisces" w:date="2025-05-21T15:09:00Z"/>
          <w:rFonts w:hint="eastAsia" w:asciiTheme="minorEastAsia" w:hAnsiTheme="minorEastAsia" w:cstheme="minorEastAsia"/>
          <w:sz w:val="24"/>
        </w:rPr>
      </w:pPr>
      <w:ins w:id="2684" w:author="Pisces" w:date="2025-05-21T15:09:00Z">
        <w:r>
          <w:rPr>
            <w:rFonts w:hint="eastAsia" w:asciiTheme="minorEastAsia" w:hAnsiTheme="minorEastAsia" w:cstheme="minorEastAsia"/>
            <w:sz w:val="24"/>
          </w:rPr>
          <w:t>1.优化前光伏板冬季</w:t>
        </w:r>
      </w:ins>
      <w:ins w:id="2685" w:author="Pisces" w:date="2025-05-21T15:10:00Z">
        <w:r>
          <w:rPr>
            <w:rFonts w:hint="eastAsia" w:asciiTheme="minorEastAsia" w:hAnsiTheme="minorEastAsia" w:cstheme="minorEastAsia"/>
            <w:sz w:val="24"/>
          </w:rPr>
          <w:t>发电时长2.8h/日，衰减率15%；优化增设光伏板自动融雪装置，其效率达95%以上</w:t>
        </w:r>
      </w:ins>
      <w:ins w:id="2686" w:author="Pisces" w:date="2025-05-21T15:11:00Z">
        <w:r>
          <w:rPr>
            <w:rFonts w:hint="eastAsia" w:asciiTheme="minorEastAsia" w:hAnsiTheme="minorEastAsia" w:cstheme="minorEastAsia"/>
            <w:sz w:val="24"/>
          </w:rPr>
          <w:t>；并调整光伏倾角。仿真结果表明光伏系统</w:t>
        </w:r>
      </w:ins>
      <w:ins w:id="2687" w:author="Pisces" w:date="2025-05-21T15:12:00Z">
        <w:r>
          <w:rPr>
            <w:rFonts w:hint="eastAsia" w:asciiTheme="minorEastAsia" w:hAnsiTheme="minorEastAsia" w:cstheme="minorEastAsia"/>
            <w:sz w:val="24"/>
          </w:rPr>
          <w:t>发电时长提升至3.2h/日，衰减率8%。</w:t>
        </w:r>
      </w:ins>
    </w:p>
    <w:p w14:paraId="190E55AE">
      <w:pPr>
        <w:spacing w:line="360" w:lineRule="auto"/>
        <w:ind w:firstLine="480" w:firstLineChars="200"/>
        <w:rPr>
          <w:ins w:id="2688" w:author="Pisces" w:date="2025-05-21T15:01:00Z"/>
          <w:rFonts w:hint="eastAsia" w:asciiTheme="minorEastAsia" w:hAnsiTheme="minorEastAsia" w:cstheme="minorEastAsia"/>
          <w:sz w:val="24"/>
        </w:rPr>
      </w:pPr>
      <w:ins w:id="2689" w:author="Pisces" w:date="2025-05-21T15:09:00Z">
        <w:r>
          <w:rPr>
            <w:rFonts w:hint="eastAsia" w:asciiTheme="minorEastAsia" w:hAnsiTheme="minorEastAsia" w:cstheme="minorEastAsia"/>
            <w:sz w:val="24"/>
          </w:rPr>
          <w:t>2.</w:t>
        </w:r>
      </w:ins>
      <w:ins w:id="2690" w:author="Pisces" w:date="2025-05-21T14:59:00Z">
        <w:r>
          <w:rPr>
            <w:rFonts w:hint="eastAsia" w:asciiTheme="minorEastAsia" w:hAnsiTheme="minorEastAsia" w:cstheme="minorEastAsia"/>
            <w:sz w:val="24"/>
          </w:rPr>
          <w:t>储氢罐容量由一组500kg增</w:t>
        </w:r>
      </w:ins>
      <w:ins w:id="2691" w:author="Pisces" w:date="2025-05-21T15:00:00Z">
        <w:r>
          <w:rPr>
            <w:rFonts w:hint="eastAsia" w:asciiTheme="minorEastAsia" w:hAnsiTheme="minorEastAsia" w:cstheme="minorEastAsia"/>
            <w:sz w:val="24"/>
          </w:rPr>
          <w:t>至三组共1500kg，燃料电池效率优化至88%</w:t>
        </w:r>
      </w:ins>
      <w:ins w:id="2692" w:author="Pisces" w:date="2025-05-21T15:04:00Z">
        <w:r>
          <w:rPr>
            <w:rFonts w:hint="eastAsia" w:asciiTheme="minorEastAsia" w:hAnsiTheme="minorEastAsia" w:cstheme="minorEastAsia"/>
            <w:sz w:val="24"/>
          </w:rPr>
          <w:t>。</w:t>
        </w:r>
      </w:ins>
      <w:ins w:id="2693" w:author="Pisces" w:date="2025-05-21T15:01:00Z">
        <w:r>
          <w:rPr>
            <w:rFonts w:hint="eastAsia" w:asciiTheme="minorEastAsia" w:hAnsiTheme="minorEastAsia" w:cstheme="minorEastAsia"/>
            <w:sz w:val="24"/>
          </w:rPr>
          <w:t>供电时长计算</w:t>
        </w:r>
      </w:ins>
      <w:ins w:id="2694" w:author="Pisces" w:date="2025-05-21T15:04:00Z">
        <w:r>
          <w:rPr>
            <w:rFonts w:hint="eastAsia" w:asciiTheme="minorEastAsia" w:hAnsiTheme="minorEastAsia" w:cstheme="minorEastAsia"/>
            <w:sz w:val="24"/>
          </w:rPr>
          <w:t>：</w:t>
        </w:r>
      </w:ins>
    </w:p>
    <w:p w14:paraId="76D19C49">
      <w:pPr>
        <w:spacing w:line="360" w:lineRule="auto"/>
        <w:ind w:firstLine="480" w:firstLineChars="200"/>
        <w:rPr>
          <w:ins w:id="2695" w:author="Pisces" w:date="2025-05-21T14:53:00Z"/>
          <w:rFonts w:hint="eastAsia" w:asciiTheme="minorEastAsia" w:hAnsiTheme="minorEastAsia" w:cstheme="minorEastAsia"/>
          <w:sz w:val="24"/>
        </w:rPr>
      </w:pPr>
      <m:oMathPara>
        <m:oMath>
          <w:ins w:id="2696" w:author="Pisces" w:date="2025-05-21T15:02:00Z">
            <m:r>
              <m:rPr>
                <m:sty m:val="p"/>
              </m:rPr>
              <w:rPr>
                <w:rFonts w:hint="eastAsia" w:ascii="Cambria Math" w:hAnsi="Cambria Math" w:cstheme="minorEastAsia"/>
                <w:sz w:val="24"/>
              </w:rPr>
              <m:t>t</m:t>
            </m:r>
          </w:ins>
          <w:ins w:id="2697" w:author="Pisces" w:date="2025-05-21T15:02:00Z">
            <m:r>
              <m:rPr>
                <m:sty m:val="p"/>
              </m:rPr>
              <w:rPr>
                <w:rFonts w:ascii="Cambria Math" w:hAnsi="Cambria Math" w:cstheme="minorEastAsia"/>
                <w:sz w:val="24"/>
              </w:rPr>
              <m:t>=</m:t>
            </m:r>
          </w:ins>
          <m:f>
            <m:fPr>
              <m:ctrlPr>
                <w:ins w:id="2698" w:author="Pisces" w:date="2025-05-21T15:02:00Z">
                  <w:rPr>
                    <w:rFonts w:ascii="Cambria Math" w:hAnsi="Cambria Math" w:cstheme="minorEastAsia"/>
                    <w:sz w:val="24"/>
                  </w:rPr>
                </w:ins>
              </m:ctrlPr>
            </m:fPr>
            <m:num>
              <w:ins w:id="2699" w:author="Pisces" w:date="2025-05-21T15:02:00Z">
                <m:r>
                  <m:rPr>
                    <m:sty m:val="p"/>
                  </m:rPr>
                  <w:rPr>
                    <w:rFonts w:ascii="Cambria Math" w:hAnsi="Cambria Math" w:cstheme="minorEastAsia"/>
                    <w:sz w:val="24"/>
                  </w:rPr>
                  <m:t>1500</m:t>
                </m:r>
              </w:ins>
              <w:ins w:id="2700" w:author="Pisces" w:date="2025-05-21T15:02:00Z">
                <m:r>
                  <m:rPr>
                    <m:sty m:val="p"/>
                  </m:rPr>
                  <w:rPr>
                    <w:rFonts w:hint="eastAsia" w:ascii="Cambria Math" w:hAnsi="Cambria Math" w:cstheme="minorEastAsia"/>
                    <w:sz w:val="24"/>
                  </w:rPr>
                  <m:t>kg</m:t>
                </m:r>
              </w:ins>
              <w:ins w:id="2701" w:author="Pisces" w:date="2025-05-21T15:02:00Z">
                <m:r>
                  <m:rPr>
                    <m:sty m:val="p"/>
                  </m:rPr>
                  <w:rPr>
                    <w:rFonts w:ascii="Cambria Math" w:hAnsi="Cambria Math" w:cstheme="minorEastAsia"/>
                    <w:sz w:val="24"/>
                  </w:rPr>
                  <m:t>×33.3kWh/kg×0.88</m:t>
                </m:r>
              </w:ins>
              <m:ctrlPr>
                <w:ins w:id="2702" w:author="Pisces" w:date="2025-05-21T15:02:00Z">
                  <w:rPr>
                    <w:rFonts w:ascii="Cambria Math" w:hAnsi="Cambria Math" w:cstheme="minorEastAsia"/>
                    <w:sz w:val="24"/>
                  </w:rPr>
                </w:ins>
              </m:ctrlPr>
            </m:num>
            <m:den>
              <w:ins w:id="2703" w:author="Pisces" w:date="2025-05-21T15:02:00Z">
                <m:r>
                  <m:rPr>
                    <m:sty m:val="p"/>
                  </m:rPr>
                  <w:rPr>
                    <w:rFonts w:ascii="Cambria Math" w:hAnsi="Cambria Math" w:cstheme="minorEastAsia"/>
                    <w:sz w:val="24"/>
                  </w:rPr>
                  <m:t>300kW</m:t>
                </m:r>
              </w:ins>
              <m:ctrlPr>
                <w:ins w:id="2704" w:author="Pisces" w:date="2025-05-21T15:02:00Z">
                  <w:rPr>
                    <w:rFonts w:ascii="Cambria Math" w:hAnsi="Cambria Math" w:cstheme="minorEastAsia"/>
                    <w:sz w:val="24"/>
                  </w:rPr>
                </w:ins>
              </m:ctrlPr>
            </m:den>
          </m:f>
          <w:ins w:id="2705" w:author="Pisces" w:date="2025-05-21T15:03:00Z">
            <m:r>
              <m:rPr>
                <m:sty m:val="p"/>
              </m:rPr>
              <w:rPr>
                <w:rFonts w:ascii="Cambria Math" w:hAnsi="Cambria Math" w:cstheme="minorEastAsia"/>
                <w:sz w:val="24"/>
              </w:rPr>
              <m:t>=16.7</m:t>
            </m:r>
          </w:ins>
          <w:ins w:id="2706" w:author="Pisces" w:date="2025-05-21T15:03:00Z">
            <m:r>
              <m:rPr>
                <m:sty m:val="p"/>
              </m:rPr>
              <w:rPr>
                <w:rFonts w:hint="eastAsia" w:ascii="Cambria Math" w:hAnsi="Cambria Math" w:cstheme="minorEastAsia"/>
                <w:sz w:val="24"/>
              </w:rPr>
              <m:t>小时</m:t>
            </m:r>
          </w:ins>
        </m:oMath>
      </m:oMathPara>
    </w:p>
    <w:p w14:paraId="56FB51C8">
      <w:pPr>
        <w:spacing w:line="360" w:lineRule="auto"/>
        <w:ind w:firstLine="480" w:firstLineChars="200"/>
        <w:rPr>
          <w:ins w:id="2707" w:author="Pisces" w:date="2025-05-21T15:06:00Z"/>
          <w:rFonts w:hint="eastAsia" w:asciiTheme="minorEastAsia" w:hAnsiTheme="minorEastAsia" w:cstheme="minorEastAsia"/>
          <w:sz w:val="24"/>
        </w:rPr>
      </w:pPr>
      <w:ins w:id="2708" w:author="Pisces" w:date="2025-05-21T15:09:00Z">
        <w:r>
          <w:rPr>
            <w:rFonts w:hint="eastAsia" w:asciiTheme="minorEastAsia" w:hAnsiTheme="minorEastAsia" w:cstheme="minorEastAsia"/>
            <w:sz w:val="24"/>
          </w:rPr>
          <w:t>3.</w:t>
        </w:r>
      </w:ins>
      <w:ins w:id="2709" w:author="Pisces" w:date="2025-05-21T15:05:00Z">
        <w:r>
          <w:rPr>
            <w:rFonts w:hint="eastAsia" w:asciiTheme="minorEastAsia" w:hAnsiTheme="minorEastAsia" w:cstheme="minorEastAsia"/>
            <w:sz w:val="24"/>
          </w:rPr>
          <w:t>优化前</w:t>
        </w:r>
      </w:ins>
      <w:ins w:id="2710" w:author="Pisces" w:date="2025-05-21T15:04:00Z">
        <w:r>
          <w:rPr>
            <w:rFonts w:hint="eastAsia" w:asciiTheme="minorEastAsia" w:hAnsiTheme="minorEastAsia" w:cstheme="minorEastAsia"/>
            <w:sz w:val="24"/>
          </w:rPr>
          <w:t>电锅炉调峰能耗占比40%，</w:t>
        </w:r>
      </w:ins>
      <w:ins w:id="2711" w:author="Pisces" w:date="2025-05-21T15:05:00Z">
        <w:r>
          <w:rPr>
            <w:rFonts w:hint="eastAsia" w:asciiTheme="minorEastAsia" w:hAnsiTheme="minorEastAsia" w:cstheme="minorEastAsia"/>
            <w:sz w:val="24"/>
          </w:rPr>
          <w:t>热泵COP在极低温下降至1.5；优化引入COP=2.8的地源热泵辅助供热；</w:t>
        </w:r>
      </w:ins>
      <w:ins w:id="2712" w:author="Pisces" w:date="2025-05-21T15:06:00Z">
        <w:r>
          <w:rPr>
            <w:rFonts w:hint="eastAsia" w:asciiTheme="minorEastAsia" w:hAnsiTheme="minorEastAsia" w:cstheme="minorEastAsia"/>
            <w:sz w:val="24"/>
          </w:rPr>
          <w:t>电解槽余热回收效率提升至85%。温度波动计算：</w:t>
        </w:r>
      </w:ins>
    </w:p>
    <w:p w14:paraId="27D8AE21">
      <w:pPr>
        <w:spacing w:line="360" w:lineRule="auto"/>
        <w:ind w:firstLine="480" w:firstLineChars="200"/>
        <w:rPr>
          <w:ins w:id="2713" w:author="Pisces" w:date="2025-05-21T14:53:00Z"/>
          <w:rFonts w:hint="eastAsia" w:asciiTheme="minorEastAsia" w:hAnsiTheme="minorEastAsia" w:cstheme="minorEastAsia"/>
          <w:sz w:val="24"/>
        </w:rPr>
      </w:pPr>
      <m:oMathPara>
        <m:oMath>
          <w:ins w:id="2714" w:author="Pisces" w:date="2025-05-21T15:06:00Z">
            <m:r>
              <m:rPr>
                <m:sty m:val="p"/>
              </m:rPr>
              <w:rPr>
                <w:rFonts w:ascii="Cambria Math" w:hAnsi="Cambria Math" w:cstheme="minorEastAsia"/>
                <w:sz w:val="24"/>
              </w:rPr>
              <m:t>∆T=</m:t>
            </m:r>
          </w:ins>
          <m:f>
            <m:fPr>
              <m:ctrlPr>
                <w:ins w:id="2715" w:author="Pisces" w:date="2025-05-21T15:06:00Z">
                  <w:rPr>
                    <w:rFonts w:ascii="Cambria Math" w:hAnsi="Cambria Math" w:cstheme="minorEastAsia"/>
                    <w:sz w:val="24"/>
                  </w:rPr>
                </w:ins>
              </m:ctrlPr>
            </m:fPr>
            <m:num>
              <m:sSub>
                <m:sSubPr>
                  <m:ctrlPr>
                    <w:ins w:id="2716" w:author="Pisces" w:date="2025-05-21T15:06:00Z">
                      <w:rPr>
                        <w:rFonts w:ascii="Cambria Math" w:hAnsi="Cambria Math" w:cstheme="minorEastAsia"/>
                        <w:sz w:val="24"/>
                      </w:rPr>
                    </w:ins>
                  </m:ctrlPr>
                </m:sSubPr>
                <m:e>
                  <w:ins w:id="2717" w:author="Pisces" w:date="2025-05-21T15:06:00Z">
                    <m:r>
                      <m:rPr>
                        <m:sty m:val="p"/>
                      </m:rPr>
                      <w:rPr>
                        <w:rFonts w:ascii="Cambria Math" w:hAnsi="Cambria Math" w:cstheme="minorEastAsia"/>
                        <w:sz w:val="24"/>
                      </w:rPr>
                      <m:t>Q</m:t>
                    </m:r>
                  </w:ins>
                  <m:ctrlPr>
                    <w:ins w:id="2718" w:author="Pisces" w:date="2025-05-21T15:06:00Z">
                      <w:rPr>
                        <w:rFonts w:ascii="Cambria Math" w:hAnsi="Cambria Math" w:cstheme="minorEastAsia"/>
                        <w:sz w:val="24"/>
                      </w:rPr>
                    </w:ins>
                  </m:ctrlPr>
                </m:e>
                <m:sub>
                  <w:ins w:id="2719" w:author="Pisces" w:date="2025-05-21T15:07:00Z">
                    <m:r>
                      <m:rPr>
                        <m:sty m:val="p"/>
                      </m:rPr>
                      <w:rPr>
                        <w:rFonts w:hint="eastAsia" w:ascii="Cambria Math" w:hAnsi="Cambria Math" w:cstheme="minorEastAsia"/>
                        <w:sz w:val="24"/>
                      </w:rPr>
                      <m:t>实际</m:t>
                    </m:r>
                  </w:ins>
                  <m:ctrlPr>
                    <w:ins w:id="2720" w:author="Pisces" w:date="2025-05-21T15:06:00Z">
                      <w:rPr>
                        <w:rFonts w:ascii="Cambria Math" w:hAnsi="Cambria Math" w:cstheme="minorEastAsia"/>
                        <w:sz w:val="24"/>
                      </w:rPr>
                    </w:ins>
                  </m:ctrlPr>
                </m:sub>
              </m:sSub>
              <w:ins w:id="2721" w:author="Pisces" w:date="2025-05-21T15:07:00Z">
                <m:r>
                  <m:rPr>
                    <m:sty m:val="p"/>
                  </m:rPr>
                  <w:rPr>
                    <w:rFonts w:ascii="Cambria Math" w:hAnsi="Cambria Math" w:cstheme="minorEastAsia"/>
                    <w:sz w:val="24"/>
                  </w:rPr>
                  <m:t>−</m:t>
                </m:r>
              </w:ins>
              <m:sSub>
                <m:sSubPr>
                  <m:ctrlPr>
                    <w:ins w:id="2722" w:author="Pisces" w:date="2025-05-21T15:07:00Z">
                      <w:rPr>
                        <w:rFonts w:ascii="Cambria Math" w:hAnsi="Cambria Math" w:cstheme="minorEastAsia"/>
                        <w:sz w:val="24"/>
                      </w:rPr>
                    </w:ins>
                  </m:ctrlPr>
                </m:sSubPr>
                <m:e>
                  <w:ins w:id="2723" w:author="Pisces" w:date="2025-05-21T15:07:00Z">
                    <m:r>
                      <m:rPr>
                        <m:sty m:val="p"/>
                      </m:rPr>
                      <w:rPr>
                        <w:rFonts w:ascii="Cambria Math" w:hAnsi="Cambria Math" w:cstheme="minorEastAsia"/>
                        <w:sz w:val="24"/>
                      </w:rPr>
                      <m:t>Q</m:t>
                    </m:r>
                  </w:ins>
                  <m:ctrlPr>
                    <w:ins w:id="2724" w:author="Pisces" w:date="2025-05-21T15:07:00Z">
                      <w:rPr>
                        <w:rFonts w:ascii="Cambria Math" w:hAnsi="Cambria Math" w:cstheme="minorEastAsia"/>
                        <w:sz w:val="24"/>
                      </w:rPr>
                    </w:ins>
                  </m:ctrlPr>
                </m:e>
                <m:sub>
                  <w:ins w:id="2725" w:author="Pisces" w:date="2025-05-21T15:07:00Z">
                    <m:r>
                      <m:rPr>
                        <m:sty m:val="p"/>
                      </m:rPr>
                      <w:rPr>
                        <w:rFonts w:hint="eastAsia" w:ascii="Cambria Math" w:hAnsi="Cambria Math" w:cstheme="minorEastAsia"/>
                        <w:sz w:val="24"/>
                      </w:rPr>
                      <m:t>需求</m:t>
                    </m:r>
                  </w:ins>
                  <m:ctrlPr>
                    <w:ins w:id="2726" w:author="Pisces" w:date="2025-05-21T15:07:00Z">
                      <w:rPr>
                        <w:rFonts w:ascii="Cambria Math" w:hAnsi="Cambria Math" w:cstheme="minorEastAsia"/>
                        <w:sz w:val="24"/>
                      </w:rPr>
                    </w:ins>
                  </m:ctrlPr>
                </m:sub>
              </m:sSub>
              <m:ctrlPr>
                <w:ins w:id="2727" w:author="Pisces" w:date="2025-05-21T15:06:00Z">
                  <w:rPr>
                    <w:rFonts w:ascii="Cambria Math" w:hAnsi="Cambria Math" w:cstheme="minorEastAsia"/>
                    <w:sz w:val="24"/>
                  </w:rPr>
                </w:ins>
              </m:ctrlPr>
            </m:num>
            <m:den>
              <m:sSub>
                <m:sSubPr>
                  <m:ctrlPr>
                    <w:ins w:id="2728" w:author="Pisces" w:date="2025-05-21T15:07:00Z">
                      <w:rPr>
                        <w:rFonts w:ascii="Cambria Math" w:hAnsi="Cambria Math" w:cstheme="minorEastAsia"/>
                        <w:sz w:val="24"/>
                      </w:rPr>
                    </w:ins>
                  </m:ctrlPr>
                </m:sSubPr>
                <m:e>
                  <w:ins w:id="2729" w:author="Pisces" w:date="2025-05-21T15:07:00Z">
                    <m:r>
                      <m:rPr>
                        <m:sty m:val="p"/>
                      </m:rPr>
                      <w:rPr>
                        <w:rFonts w:ascii="Cambria Math" w:hAnsi="Cambria Math" w:cstheme="minorEastAsia"/>
                        <w:sz w:val="24"/>
                      </w:rPr>
                      <m:t>C</m:t>
                    </m:r>
                  </w:ins>
                  <m:ctrlPr>
                    <w:ins w:id="2730" w:author="Pisces" w:date="2025-05-21T15:07:00Z">
                      <w:rPr>
                        <w:rFonts w:ascii="Cambria Math" w:hAnsi="Cambria Math" w:cstheme="minorEastAsia"/>
                        <w:sz w:val="24"/>
                      </w:rPr>
                    </w:ins>
                  </m:ctrlPr>
                </m:e>
                <m:sub>
                  <w:ins w:id="2731" w:author="Pisces" w:date="2025-05-21T15:07:00Z">
                    <m:r>
                      <m:rPr>
                        <m:sty m:val="p"/>
                      </m:rPr>
                      <w:rPr>
                        <w:rFonts w:hint="eastAsia" w:ascii="Cambria Math" w:hAnsi="Cambria Math" w:cstheme="minorEastAsia"/>
                        <w:sz w:val="24"/>
                      </w:rPr>
                      <m:t>热容</m:t>
                    </m:r>
                  </w:ins>
                  <m:ctrlPr>
                    <w:ins w:id="2732" w:author="Pisces" w:date="2025-05-21T15:07:00Z">
                      <w:rPr>
                        <w:rFonts w:ascii="Cambria Math" w:hAnsi="Cambria Math" w:cstheme="minorEastAsia"/>
                        <w:sz w:val="24"/>
                      </w:rPr>
                    </w:ins>
                  </m:ctrlPr>
                </m:sub>
              </m:sSub>
              <w:ins w:id="2733" w:author="Pisces" w:date="2025-05-21T15:07:00Z">
                <m:r>
                  <m:rPr>
                    <m:sty m:val="p"/>
                  </m:rPr>
                  <w:rPr>
                    <w:rFonts w:ascii="Cambria Math" w:hAnsi="Cambria Math" w:cstheme="minorEastAsia"/>
                    <w:sz w:val="24"/>
                  </w:rPr>
                  <m:t>∙</m:t>
                </m:r>
              </w:ins>
              <m:sSub>
                <m:sSubPr>
                  <m:ctrlPr>
                    <w:ins w:id="2734" w:author="Pisces" w:date="2025-05-21T15:07:00Z">
                      <w:rPr>
                        <w:rFonts w:ascii="Cambria Math" w:hAnsi="Cambria Math" w:cstheme="minorEastAsia"/>
                        <w:sz w:val="24"/>
                      </w:rPr>
                    </w:ins>
                  </m:ctrlPr>
                </m:sSubPr>
                <m:e>
                  <w:ins w:id="2735" w:author="Pisces" w:date="2025-05-21T15:07:00Z">
                    <m:r>
                      <m:rPr>
                        <m:sty m:val="p"/>
                      </m:rPr>
                      <w:rPr>
                        <w:rFonts w:ascii="Cambria Math" w:hAnsi="Cambria Math" w:cstheme="minorEastAsia"/>
                        <w:sz w:val="24"/>
                      </w:rPr>
                      <m:t>V</m:t>
                    </m:r>
                  </w:ins>
                  <m:ctrlPr>
                    <w:ins w:id="2736" w:author="Pisces" w:date="2025-05-21T15:07:00Z">
                      <w:rPr>
                        <w:rFonts w:ascii="Cambria Math" w:hAnsi="Cambria Math" w:cstheme="minorEastAsia"/>
                        <w:sz w:val="24"/>
                      </w:rPr>
                    </w:ins>
                  </m:ctrlPr>
                </m:e>
                <m:sub>
                  <w:ins w:id="2737" w:author="Pisces" w:date="2025-05-21T15:07:00Z">
                    <m:r>
                      <m:rPr>
                        <m:sty m:val="p"/>
                      </m:rPr>
                      <w:rPr>
                        <w:rFonts w:hint="eastAsia" w:ascii="Cambria Math" w:hAnsi="Cambria Math" w:cstheme="minorEastAsia"/>
                        <w:sz w:val="24"/>
                      </w:rPr>
                      <m:t>建筑</m:t>
                    </m:r>
                  </w:ins>
                  <m:ctrlPr>
                    <w:ins w:id="2738" w:author="Pisces" w:date="2025-05-21T15:07:00Z">
                      <w:rPr>
                        <w:rFonts w:ascii="Cambria Math" w:hAnsi="Cambria Math" w:cstheme="minorEastAsia"/>
                        <w:sz w:val="24"/>
                      </w:rPr>
                    </w:ins>
                  </m:ctrlPr>
                </m:sub>
              </m:sSub>
              <m:ctrlPr>
                <w:ins w:id="2739" w:author="Pisces" w:date="2025-05-21T15:06:00Z">
                  <w:rPr>
                    <w:rFonts w:ascii="Cambria Math" w:hAnsi="Cambria Math" w:cstheme="minorEastAsia"/>
                    <w:sz w:val="24"/>
                  </w:rPr>
                </w:ins>
              </m:ctrlPr>
            </m:den>
          </m:f>
        </m:oMath>
      </m:oMathPara>
    </w:p>
    <w:p w14:paraId="30F987C2">
      <w:pPr>
        <w:spacing w:line="360" w:lineRule="auto"/>
        <w:ind w:firstLine="480" w:firstLineChars="200"/>
        <w:rPr>
          <w:ins w:id="2740" w:author="Pisces" w:date="2025-05-21T14:53:00Z"/>
          <w:rFonts w:hint="eastAsia" w:asciiTheme="minorEastAsia" w:hAnsiTheme="minorEastAsia" w:cstheme="minorEastAsia"/>
          <w:sz w:val="24"/>
        </w:rPr>
      </w:pPr>
      <w:ins w:id="2741" w:author="Pisces" w:date="2025-05-21T15:08:00Z">
        <w:r>
          <w:rPr>
            <w:rFonts w:hint="eastAsia" w:asciiTheme="minorEastAsia" w:hAnsiTheme="minorEastAsia" w:cstheme="minorEastAsia"/>
            <w:sz w:val="24"/>
          </w:rPr>
          <w:t>优化后热负荷温度波动将至</w:t>
        </w:r>
      </w:ins>
      <m:oMath>
        <w:ins w:id="2742" w:author="Pisces" w:date="2025-05-21T15:08:00Z">
          <m:r>
            <m:rPr>
              <m:sty m:val="p"/>
            </m:rPr>
            <w:rPr>
              <w:rFonts w:ascii="Cambria Math" w:hAnsi="Cambria Math" w:cstheme="minorEastAsia"/>
              <w:sz w:val="24"/>
            </w:rPr>
            <m:t>±</m:t>
          </m:r>
        </w:ins>
      </m:oMath>
      <w:ins w:id="2743" w:author="Pisces" w:date="2025-05-21T15:08:00Z">
        <w:r>
          <w:rPr>
            <w:rFonts w:hint="eastAsia" w:hAnsi="Cambria Math" w:cstheme="minorEastAsia"/>
            <w:sz w:val="24"/>
          </w:rPr>
          <w:t>1.2℃。</w:t>
        </w:r>
      </w:ins>
    </w:p>
    <w:p w14:paraId="4FD7F7C3">
      <w:pPr>
        <w:numPr>
          <w:ilvl w:val="0"/>
          <w:numId w:val="8"/>
        </w:numPr>
        <w:spacing w:line="360" w:lineRule="auto"/>
        <w:ind w:firstLine="480" w:firstLineChars="200"/>
        <w:rPr>
          <w:ins w:id="2744" w:author="Pisces" w:date="2025-05-21T15:15:00Z"/>
          <w:rFonts w:hint="eastAsia" w:asciiTheme="minorEastAsia" w:hAnsiTheme="minorEastAsia" w:cstheme="minorEastAsia"/>
          <w:sz w:val="24"/>
        </w:rPr>
      </w:pPr>
      <w:ins w:id="2745" w:author="Pisces" w:date="2025-05-21T15:12:00Z">
        <w:r>
          <w:rPr>
            <w:rFonts w:hint="eastAsia" w:asciiTheme="minorEastAsia" w:hAnsiTheme="minorEastAsia" w:cstheme="minorEastAsia"/>
            <w:sz w:val="24"/>
          </w:rPr>
          <w:t>优化前</w:t>
        </w:r>
      </w:ins>
      <w:ins w:id="2746" w:author="Pisces" w:date="2025-05-21T15:13:00Z">
        <w:r>
          <w:rPr>
            <w:rFonts w:hint="eastAsia" w:asciiTheme="minorEastAsia" w:hAnsiTheme="minorEastAsia" w:cstheme="minorEastAsia"/>
            <w:sz w:val="24"/>
          </w:rPr>
          <w:t>余热未回收，综合能效75%，优化新增余热回收装置并加入多能</w:t>
        </w:r>
      </w:ins>
      <w:ins w:id="2747" w:author="Pisces" w:date="2025-05-21T15:14:00Z">
        <w:r>
          <w:rPr>
            <w:rFonts w:hint="eastAsia" w:asciiTheme="minorEastAsia" w:hAnsiTheme="minorEastAsia" w:cstheme="minorEastAsia"/>
            <w:sz w:val="24"/>
          </w:rPr>
          <w:t>流协同调度算法减少能量损耗</w:t>
        </w:r>
      </w:ins>
      <w:ins w:id="2748" w:author="Pisces" w:date="2025-05-21T15:15:00Z">
        <w:r>
          <w:rPr>
            <w:rFonts w:hint="eastAsia" w:asciiTheme="minorEastAsia" w:hAnsiTheme="minorEastAsia" w:cstheme="minorEastAsia"/>
            <w:sz w:val="24"/>
          </w:rPr>
          <w:t>，综合能效计算</w:t>
        </w:r>
      </w:ins>
    </w:p>
    <w:p w14:paraId="3B45F39A">
      <w:pPr>
        <w:numPr>
          <w:ilvl w:val="255"/>
          <w:numId w:val="0"/>
        </w:numPr>
        <w:spacing w:line="360" w:lineRule="auto"/>
        <w:rPr>
          <w:ins w:id="2750" w:author="Pisces" w:date="2025-05-21T14:53:00Z"/>
          <w:rFonts w:hint="eastAsia" w:asciiTheme="minorEastAsia" w:hAnsiTheme="minorEastAsia" w:cstheme="minorEastAsia"/>
          <w:sz w:val="24"/>
        </w:rPr>
        <w:pPrChange w:id="2749" w:author="Pisces" w:date="2025-05-21T15:17:00Z">
          <w:pPr>
            <w:spacing w:line="360" w:lineRule="auto"/>
          </w:pPr>
        </w:pPrChange>
      </w:pPr>
      <m:oMathPara>
        <m:oMath>
          <m:sSub>
            <m:sSubPr>
              <m:ctrlPr>
                <w:ins w:id="2751" w:author="Pisces" w:date="2025-05-21T15:16:00Z">
                  <w:rPr>
                    <w:rFonts w:ascii="Cambria Math" w:hAnsi="Cambria Math" w:cstheme="minorEastAsia"/>
                    <w:i/>
                    <w:sz w:val="24"/>
                  </w:rPr>
                </w:ins>
              </m:ctrlPr>
            </m:sSubPr>
            <m:e>
              <w:ins w:id="2752" w:author="Pisces" w:date="2025-05-21T15:16:00Z">
                <m:r>
                  <m:rPr/>
                  <w:rPr>
                    <w:rFonts w:ascii="Cambria Math" w:hAnsi="Cambria Math" w:cstheme="minorEastAsia"/>
                    <w:sz w:val="24"/>
                  </w:rPr>
                  <m:t>η</m:t>
                </m:r>
              </w:ins>
              <m:ctrlPr>
                <w:ins w:id="2753" w:author="Pisces" w:date="2025-05-21T15:16:00Z">
                  <w:rPr>
                    <w:rFonts w:ascii="Cambria Math" w:hAnsi="Cambria Math" w:cstheme="minorEastAsia"/>
                    <w:i/>
                    <w:sz w:val="24"/>
                  </w:rPr>
                </w:ins>
              </m:ctrlPr>
            </m:e>
            <m:sub>
              <w:ins w:id="2754" w:author="Pisces" w:date="2025-05-21T15:16:00Z">
                <m:r>
                  <m:rPr/>
                  <w:rPr>
                    <w:rFonts w:hint="eastAsia" w:ascii="Cambria Math" w:hAnsi="Cambria Math" w:cstheme="minorEastAsia"/>
                    <w:sz w:val="24"/>
                  </w:rPr>
                  <m:t>综合</m:t>
                </m:r>
              </w:ins>
              <m:ctrlPr>
                <w:ins w:id="2755" w:author="Pisces" w:date="2025-05-21T15:16:00Z">
                  <w:rPr>
                    <w:rFonts w:ascii="Cambria Math" w:hAnsi="Cambria Math" w:cstheme="minorEastAsia"/>
                    <w:i/>
                    <w:sz w:val="24"/>
                  </w:rPr>
                </w:ins>
              </m:ctrlPr>
            </m:sub>
          </m:sSub>
          <w:ins w:id="2756" w:author="Pisces" w:date="2025-05-21T15:16:00Z">
            <m:r>
              <m:rPr/>
              <w:rPr>
                <w:rFonts w:ascii="Cambria Math" w:hAnsi="Cambria Math" w:cstheme="minorEastAsia"/>
                <w:sz w:val="24"/>
              </w:rPr>
              <m:t>=</m:t>
            </m:r>
          </w:ins>
          <m:f>
            <m:fPr>
              <m:ctrlPr>
                <w:ins w:id="2757" w:author="Pisces" w:date="2025-05-21T15:16:00Z">
                  <w:rPr>
                    <w:rFonts w:ascii="Cambria Math" w:hAnsi="Cambria Math" w:cstheme="minorEastAsia"/>
                    <w:i/>
                    <w:sz w:val="24"/>
                  </w:rPr>
                </w:ins>
              </m:ctrlPr>
            </m:fPr>
            <m:num>
              <w:ins w:id="2758" w:author="Pisces" w:date="2025-05-21T15:16:00Z">
                <m:r>
                  <m:rPr/>
                  <w:rPr>
                    <w:rFonts w:hint="eastAsia" w:ascii="Cambria Math" w:hAnsi="Cambria Math" w:cstheme="minorEastAsia"/>
                    <w:sz w:val="24"/>
                  </w:rPr>
                  <m:t>有效供能</m:t>
                </m:r>
              </w:ins>
              <m:ctrlPr>
                <w:ins w:id="2759" w:author="Pisces" w:date="2025-05-21T15:16:00Z">
                  <w:rPr>
                    <w:rFonts w:ascii="Cambria Math" w:hAnsi="Cambria Math" w:cstheme="minorEastAsia"/>
                    <w:i/>
                    <w:sz w:val="24"/>
                  </w:rPr>
                </w:ins>
              </m:ctrlPr>
            </m:num>
            <m:den>
              <w:ins w:id="2760" w:author="Pisces" w:date="2025-05-21T15:16:00Z">
                <m:r>
                  <m:rPr/>
                  <w:rPr>
                    <w:rFonts w:hint="eastAsia" w:ascii="Cambria Math" w:hAnsi="Cambria Math" w:cstheme="minorEastAsia"/>
                    <w:sz w:val="24"/>
                  </w:rPr>
                  <m:t>总输入能</m:t>
                </m:r>
              </w:ins>
              <m:ctrlPr>
                <w:ins w:id="2761" w:author="Pisces" w:date="2025-05-21T15:16:00Z">
                  <w:rPr>
                    <w:rFonts w:ascii="Cambria Math" w:hAnsi="Cambria Math" w:cstheme="minorEastAsia"/>
                    <w:i/>
                    <w:sz w:val="24"/>
                  </w:rPr>
                </w:ins>
              </m:ctrlPr>
            </m:den>
          </m:f>
          <w:ins w:id="2762" w:author="Pisces" w:date="2025-05-21T15:16:00Z">
            <m:r>
              <m:rPr/>
              <w:rPr>
                <w:rFonts w:ascii="Cambria Math" w:hAnsi="Cambria Math" w:cs="Cambria Math"/>
                <w:sz w:val="24"/>
              </w:rPr>
              <m:t>×</m:t>
            </m:r>
          </w:ins>
          <w:ins w:id="2763" w:author="Pisces" w:date="2025-05-21T15:16:00Z">
            <m:r>
              <m:rPr/>
              <w:rPr>
                <w:rFonts w:ascii="Cambria Math" w:hAnsi="Cambria Math" w:cstheme="minorEastAsia"/>
                <w:sz w:val="24"/>
              </w:rPr>
              <m:t>100%=86%</m:t>
            </m:r>
          </w:ins>
        </m:oMath>
      </m:oMathPara>
    </w:p>
    <w:p w14:paraId="6ED51214">
      <w:pPr>
        <w:spacing w:line="360" w:lineRule="auto"/>
        <w:ind w:firstLine="420" w:firstLineChars="200"/>
        <w:rPr>
          <w:rFonts w:hint="eastAsia" w:asciiTheme="minorEastAsia" w:hAnsiTheme="minorEastAsia" w:cstheme="minorEastAsia"/>
          <w:sz w:val="24"/>
        </w:rPr>
      </w:pPr>
      <w:ins w:id="2764" w:author="Pisces" w:date="2025-05-21T15:54:00Z">
        <w:r>
          <w:rPr/>
          <w:drawing>
            <wp:inline distT="0" distB="0" distL="114300" distR="114300">
              <wp:extent cx="4826000" cy="2743200"/>
              <wp:effectExtent l="4445" t="4445" r="8255" b="8255"/>
              <wp:docPr id="9"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14:paraId="491F69CE">
      <w:pPr>
        <w:numPr>
          <w:ilvl w:val="0"/>
          <w:numId w:val="0"/>
        </w:numPr>
        <w:spacing w:line="360" w:lineRule="auto"/>
        <w:rPr>
          <w:rFonts w:hint="eastAsia" w:ascii="宋体" w:hAnsi="宋体" w:eastAsia="宋体" w:cs="宋体"/>
          <w:sz w:val="24"/>
        </w:rPr>
      </w:pPr>
      <w:ins w:id="2766" w:author="Pisces" w:date="2025-05-21T14:53:00Z">
        <w:r>
          <w:rPr>
            <w:rFonts w:hint="eastAsia" w:ascii="宋体" w:hAnsi="宋体" w:eastAsia="宋体" w:cs="宋体"/>
            <w:sz w:val="24"/>
          </w:rPr>
          <w:t xml:space="preserve">4.6 </w:t>
        </w:r>
      </w:ins>
      <w:r>
        <w:rPr>
          <w:rFonts w:hint="eastAsia" w:ascii="宋体" w:hAnsi="宋体" w:eastAsia="宋体" w:cs="宋体"/>
          <w:sz w:val="24"/>
        </w:rPr>
        <w:t>本章小结</w:t>
      </w:r>
    </w:p>
    <w:p w14:paraId="442CB820">
      <w:pPr>
        <w:spacing w:line="360" w:lineRule="auto"/>
        <w:ind w:firstLine="480" w:firstLineChars="200"/>
        <w:rPr>
          <w:rFonts w:hint="eastAsia" w:ascii="宋体" w:hAnsi="宋体" w:eastAsia="宋体" w:cs="宋体"/>
          <w:sz w:val="24"/>
        </w:rPr>
      </w:pPr>
      <w:ins w:id="2767" w:author="Pisces" w:date="2025-05-21T15:18:00Z">
        <w:r>
          <w:rPr>
            <w:rFonts w:hint="eastAsia" w:ascii="宋体" w:hAnsi="宋体" w:eastAsia="宋体" w:cs="宋体"/>
            <w:sz w:val="24"/>
          </w:rPr>
          <w:t>综上系统</w:t>
        </w:r>
      </w:ins>
      <w:ins w:id="2768" w:author="Pisces" w:date="2025-05-21T15:19:00Z">
        <w:r>
          <w:rPr>
            <w:rFonts w:hint="eastAsia" w:ascii="宋体" w:hAnsi="宋体" w:eastAsia="宋体" w:cs="宋体"/>
            <w:sz w:val="24"/>
          </w:rPr>
          <w:t>功能优化方案协调了各种类型需求响应的比例，</w:t>
        </w:r>
      </w:ins>
      <w:ins w:id="2769" w:author="Pisces" w:date="2025-05-21T15:21:00Z">
        <w:r>
          <w:rPr>
            <w:rFonts w:hint="eastAsia" w:ascii="宋体" w:hAnsi="宋体" w:eastAsia="宋体" w:cs="宋体"/>
            <w:sz w:val="24"/>
          </w:rPr>
          <w:t>建立了针对商住园区电热氢综合能源系统并</w:t>
        </w:r>
      </w:ins>
      <w:ins w:id="2770" w:author="Pisces" w:date="2025-05-21T15:22:00Z">
        <w:r>
          <w:rPr>
            <w:rFonts w:hint="eastAsia" w:ascii="宋体" w:hAnsi="宋体" w:eastAsia="宋体" w:cs="宋体"/>
            <w:sz w:val="24"/>
          </w:rPr>
          <w:t>基于ADMM</w:t>
        </w:r>
      </w:ins>
      <w:ins w:id="2771" w:author="Pisces" w:date="2025-05-21T15:21:00Z">
        <w:r>
          <w:rPr>
            <w:rFonts w:hint="eastAsia" w:ascii="宋体" w:hAnsi="宋体" w:eastAsia="宋体" w:cs="宋体"/>
            <w:sz w:val="24"/>
          </w:rPr>
          <w:t>的模型</w:t>
        </w:r>
      </w:ins>
      <w:ins w:id="2772" w:author="Pisces" w:date="2025-05-21T15:22:00Z">
        <w:r>
          <w:rPr>
            <w:rFonts w:hint="eastAsia" w:ascii="宋体" w:hAnsi="宋体" w:eastAsia="宋体" w:cs="宋体"/>
            <w:sz w:val="24"/>
          </w:rPr>
          <w:t>，</w:t>
        </w:r>
      </w:ins>
      <w:ins w:id="2773" w:author="Pisces" w:date="2025-05-21T15:19:00Z">
        <w:r>
          <w:rPr>
            <w:rFonts w:hint="eastAsia" w:ascii="宋体" w:hAnsi="宋体" w:eastAsia="宋体" w:cs="宋体"/>
            <w:sz w:val="24"/>
          </w:rPr>
          <w:t>同时结合实际考虑</w:t>
        </w:r>
      </w:ins>
      <w:ins w:id="2774" w:author="Pisces" w:date="2025-05-21T15:20:00Z">
        <w:r>
          <w:rPr>
            <w:rFonts w:hint="eastAsia" w:ascii="宋体" w:hAnsi="宋体" w:eastAsia="宋体" w:cs="宋体"/>
            <w:sz w:val="24"/>
          </w:rPr>
          <w:t>各类型能源特性</w:t>
        </w:r>
      </w:ins>
      <w:ins w:id="2775" w:author="Pisces" w:date="2025-05-21T15:22:00Z">
        <w:r>
          <w:rPr>
            <w:rFonts w:hint="eastAsia" w:ascii="宋体" w:hAnsi="宋体" w:eastAsia="宋体" w:cs="宋体"/>
            <w:sz w:val="24"/>
          </w:rPr>
          <w:t>推算出</w:t>
        </w:r>
      </w:ins>
      <w:ins w:id="2776" w:author="Pisces" w:date="2025-05-21T15:20:00Z">
        <w:r>
          <w:rPr>
            <w:rFonts w:hint="eastAsia" w:ascii="宋体" w:hAnsi="宋体" w:eastAsia="宋体" w:cs="宋体"/>
            <w:sz w:val="24"/>
          </w:rPr>
          <w:t>一个合理的比例，有利于提高运行经济性。</w:t>
        </w:r>
      </w:ins>
    </w:p>
    <w:p w14:paraId="17079275">
      <w:pPr>
        <w:spacing w:line="360" w:lineRule="auto"/>
        <w:rPr>
          <w:rFonts w:hint="eastAsia" w:ascii="宋体" w:hAnsi="宋体" w:eastAsia="宋体" w:cs="宋体"/>
          <w:sz w:val="24"/>
        </w:rPr>
      </w:pPr>
    </w:p>
    <w:p w14:paraId="6F52FFDA">
      <w:pPr>
        <w:numPr>
          <w:ilvl w:val="0"/>
          <w:numId w:val="5"/>
        </w:numPr>
        <w:spacing w:line="360" w:lineRule="auto"/>
        <w:rPr>
          <w:ins w:id="2777" w:author="Pisces" w:date="2025-05-21T20:42:00Z"/>
          <w:rFonts w:hint="eastAsia" w:asciiTheme="minorEastAsia" w:hAnsiTheme="minorEastAsia" w:cstheme="minorEastAsia"/>
          <w:sz w:val="24"/>
        </w:rPr>
      </w:pPr>
      <w:r>
        <w:rPr>
          <w:rFonts w:hint="eastAsia" w:asciiTheme="minorEastAsia" w:hAnsiTheme="minorEastAsia" w:cstheme="minorEastAsia"/>
          <w:sz w:val="24"/>
        </w:rPr>
        <w:t xml:space="preserve">A商住园区电热氢综合能源系统设计方案经济性分析  </w:t>
      </w:r>
    </w:p>
    <w:p w14:paraId="47E1E1CA">
      <w:pPr>
        <w:numPr>
          <w:ilvl w:val="255"/>
          <w:numId w:val="0"/>
        </w:numPr>
        <w:spacing w:line="360" w:lineRule="auto"/>
        <w:rPr>
          <w:ins w:id="2778" w:author="Pisces" w:date="2025-05-21T20:41:00Z"/>
          <w:rFonts w:hint="eastAsia" w:asciiTheme="minorEastAsia" w:hAnsiTheme="minorEastAsia" w:cstheme="minorEastAsia"/>
          <w:sz w:val="24"/>
        </w:rPr>
      </w:pPr>
      <w:ins w:id="2779" w:author="Pisces" w:date="2025-05-21T20:42:00Z">
        <w:r>
          <w:rPr>
            <w:rFonts w:hint="eastAsia" w:asciiTheme="minorEastAsia" w:hAnsiTheme="minorEastAsia" w:cstheme="minorEastAsia"/>
            <w:sz w:val="24"/>
          </w:rPr>
          <w:t>优化前后初始投资对比</w:t>
        </w:r>
      </w:ins>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456"/>
        <w:gridCol w:w="1115"/>
        <w:gridCol w:w="1131"/>
        <w:gridCol w:w="4704"/>
      </w:tblGrid>
      <w:tr w14:paraId="6CCDFA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ins w:id="2780" w:author="Pisces" w:date="2025-05-21T20:41:00Z"/>
        </w:trPr>
        <w:tc>
          <w:tcPr>
            <w:tcW w:w="0" w:type="auto"/>
            <w:shd w:val="clear" w:color="auto" w:fill="FFFFFF"/>
            <w:tcMar>
              <w:top w:w="100" w:type="dxa"/>
              <w:left w:w="0" w:type="dxa"/>
              <w:bottom w:w="100" w:type="dxa"/>
              <w:right w:w="100" w:type="dxa"/>
            </w:tcMar>
            <w:vAlign w:val="center"/>
          </w:tcPr>
          <w:p w14:paraId="227C9FC2">
            <w:pPr>
              <w:widowControl/>
              <w:spacing w:line="17" w:lineRule="atLeast"/>
              <w:jc w:val="left"/>
              <w:rPr>
                <w:ins w:id="2781" w:author="Pisces" w:date="2025-05-21T20:41:00Z"/>
                <w:rFonts w:ascii="宋体" w:hAnsi="宋体" w:eastAsia="宋体" w:cs="宋体"/>
                <w:b/>
                <w:bCs/>
                <w:color w:val="404040"/>
                <w:sz w:val="24"/>
                <w:szCs w:val="24"/>
              </w:rPr>
            </w:pPr>
          </w:p>
        </w:tc>
        <w:tc>
          <w:tcPr>
            <w:tcW w:w="1115" w:type="dxa"/>
            <w:shd w:val="clear" w:color="auto" w:fill="FFFFFF"/>
            <w:tcMar>
              <w:top w:w="100" w:type="dxa"/>
              <w:left w:w="100" w:type="dxa"/>
              <w:bottom w:w="100" w:type="dxa"/>
              <w:right w:w="100" w:type="dxa"/>
            </w:tcMar>
            <w:vAlign w:val="center"/>
          </w:tcPr>
          <w:p w14:paraId="0EAD4D38">
            <w:pPr>
              <w:widowControl/>
              <w:spacing w:line="17" w:lineRule="atLeast"/>
              <w:jc w:val="left"/>
              <w:rPr>
                <w:ins w:id="2782" w:author="Pisces" w:date="2025-05-21T20:41:00Z"/>
                <w:rFonts w:ascii="宋体" w:hAnsi="宋体" w:eastAsia="宋体" w:cs="宋体"/>
                <w:b/>
                <w:bCs/>
                <w:color w:val="404040"/>
                <w:sz w:val="24"/>
                <w:szCs w:val="24"/>
              </w:rPr>
            </w:pPr>
            <w:ins w:id="2783" w:author="Pisces" w:date="2025-05-21T20:41:00Z">
              <w:r>
                <w:rPr>
                  <w:rStyle w:val="23"/>
                  <w:rFonts w:hint="eastAsia" w:ascii="宋体" w:hAnsi="宋体" w:eastAsia="宋体" w:cs="宋体"/>
                  <w:color w:val="404040"/>
                  <w:kern w:val="0"/>
                  <w:sz w:val="24"/>
                  <w:szCs w:val="24"/>
                  <w:lang w:bidi="ar"/>
                </w:rPr>
                <w:t>优化前</w:t>
              </w:r>
            </w:ins>
          </w:p>
        </w:tc>
        <w:tc>
          <w:tcPr>
            <w:tcW w:w="1131" w:type="dxa"/>
            <w:shd w:val="clear" w:color="auto" w:fill="FFFFFF"/>
            <w:tcMar>
              <w:top w:w="100" w:type="dxa"/>
              <w:left w:w="100" w:type="dxa"/>
              <w:bottom w:w="100" w:type="dxa"/>
              <w:right w:w="100" w:type="dxa"/>
            </w:tcMar>
            <w:vAlign w:val="center"/>
          </w:tcPr>
          <w:p w14:paraId="642379CA">
            <w:pPr>
              <w:widowControl/>
              <w:spacing w:line="17" w:lineRule="atLeast"/>
              <w:jc w:val="left"/>
              <w:rPr>
                <w:ins w:id="2784" w:author="Pisces" w:date="2025-05-21T20:41:00Z"/>
                <w:rFonts w:ascii="宋体" w:hAnsi="宋体" w:eastAsia="宋体" w:cs="宋体"/>
                <w:b/>
                <w:bCs/>
                <w:color w:val="404040"/>
                <w:sz w:val="24"/>
                <w:szCs w:val="24"/>
              </w:rPr>
            </w:pPr>
            <w:ins w:id="2785" w:author="Pisces" w:date="2025-05-21T20:41:00Z">
              <w:r>
                <w:rPr>
                  <w:rStyle w:val="23"/>
                  <w:rFonts w:hint="eastAsia" w:ascii="宋体" w:hAnsi="宋体" w:eastAsia="宋体" w:cs="宋体"/>
                  <w:color w:val="404040"/>
                  <w:kern w:val="0"/>
                  <w:sz w:val="24"/>
                  <w:szCs w:val="24"/>
                  <w:lang w:bidi="ar"/>
                </w:rPr>
                <w:t>优化后</w:t>
              </w:r>
            </w:ins>
          </w:p>
        </w:tc>
        <w:tc>
          <w:tcPr>
            <w:tcW w:w="4704" w:type="dxa"/>
            <w:shd w:val="clear" w:color="auto" w:fill="FFFFFF"/>
            <w:tcMar>
              <w:top w:w="100" w:type="dxa"/>
              <w:left w:w="100" w:type="dxa"/>
              <w:bottom w:w="100" w:type="dxa"/>
              <w:right w:w="100" w:type="dxa"/>
            </w:tcMar>
            <w:vAlign w:val="center"/>
          </w:tcPr>
          <w:p w14:paraId="3A33C87D">
            <w:pPr>
              <w:widowControl/>
              <w:spacing w:line="17" w:lineRule="atLeast"/>
              <w:jc w:val="left"/>
              <w:rPr>
                <w:ins w:id="2786" w:author="Pisces" w:date="2025-05-21T20:41:00Z"/>
                <w:rFonts w:ascii="宋体" w:hAnsi="宋体" w:eastAsia="宋体" w:cs="宋体"/>
                <w:b/>
                <w:bCs/>
                <w:color w:val="404040"/>
                <w:sz w:val="24"/>
                <w:szCs w:val="24"/>
              </w:rPr>
            </w:pPr>
            <w:ins w:id="2787" w:author="Pisces" w:date="2025-05-21T20:41:00Z">
              <w:r>
                <w:rPr>
                  <w:rStyle w:val="23"/>
                  <w:rFonts w:hint="eastAsia" w:ascii="宋体" w:hAnsi="宋体" w:eastAsia="宋体" w:cs="宋体"/>
                  <w:color w:val="404040"/>
                  <w:kern w:val="0"/>
                  <w:sz w:val="24"/>
                  <w:szCs w:val="24"/>
                  <w:lang w:bidi="ar"/>
                </w:rPr>
                <w:t>新增</w:t>
              </w:r>
            </w:ins>
            <w:ins w:id="2788" w:author="Pisces" w:date="2025-05-21T20:41:00Z">
              <w:r>
                <w:rPr>
                  <w:rStyle w:val="23"/>
                  <w:rFonts w:ascii="宋体" w:hAnsi="宋体" w:eastAsia="宋体" w:cs="宋体"/>
                  <w:color w:val="404040"/>
                  <w:kern w:val="0"/>
                  <w:sz w:val="24"/>
                  <w:szCs w:val="24"/>
                  <w:lang w:bidi="ar"/>
                </w:rPr>
                <w:t>/</w:t>
              </w:r>
            </w:ins>
            <w:ins w:id="2789" w:author="Pisces" w:date="2025-05-21T20:41:00Z">
              <w:r>
                <w:rPr>
                  <w:rStyle w:val="23"/>
                  <w:rFonts w:hint="eastAsia" w:ascii="宋体" w:hAnsi="宋体" w:eastAsia="宋体" w:cs="宋体"/>
                  <w:color w:val="404040"/>
                  <w:kern w:val="0"/>
                  <w:sz w:val="24"/>
                  <w:szCs w:val="24"/>
                  <w:lang w:bidi="ar"/>
                </w:rPr>
                <w:t>调整内容</w:t>
              </w:r>
            </w:ins>
          </w:p>
        </w:tc>
      </w:tr>
      <w:tr w14:paraId="1113A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2790" w:author="Pisces" w:date="2025-05-21T20:41:00Z"/>
        </w:trPr>
        <w:tc>
          <w:tcPr>
            <w:tcW w:w="0" w:type="auto"/>
            <w:shd w:val="clear" w:color="auto" w:fill="FFFFFF"/>
            <w:tcMar>
              <w:top w:w="100" w:type="dxa"/>
              <w:left w:w="0" w:type="dxa"/>
              <w:bottom w:w="100" w:type="dxa"/>
              <w:right w:w="100" w:type="dxa"/>
            </w:tcMar>
            <w:vAlign w:val="center"/>
          </w:tcPr>
          <w:p w14:paraId="2FA00374">
            <w:pPr>
              <w:widowControl/>
              <w:spacing w:line="17" w:lineRule="atLeast"/>
              <w:jc w:val="center"/>
              <w:rPr>
                <w:ins w:id="2791" w:author="Pisces" w:date="2025-05-21T20:41:00Z"/>
                <w:rFonts w:ascii="宋体" w:hAnsi="宋体" w:eastAsia="宋体" w:cs="宋体"/>
                <w:color w:val="404040"/>
                <w:sz w:val="24"/>
                <w:szCs w:val="24"/>
              </w:rPr>
            </w:pPr>
            <w:ins w:id="2792" w:author="Pisces" w:date="2025-05-21T20:41:00Z">
              <w:r>
                <w:rPr>
                  <w:rStyle w:val="23"/>
                  <w:rFonts w:hint="eastAsia" w:ascii="宋体" w:hAnsi="宋体" w:eastAsia="宋体" w:cs="宋体"/>
                  <w:color w:val="404040"/>
                  <w:kern w:val="0"/>
                  <w:sz w:val="24"/>
                  <w:szCs w:val="24"/>
                  <w:lang w:bidi="ar"/>
                </w:rPr>
                <w:t>光伏系统</w:t>
              </w:r>
            </w:ins>
          </w:p>
        </w:tc>
        <w:tc>
          <w:tcPr>
            <w:tcW w:w="1115" w:type="dxa"/>
            <w:shd w:val="clear" w:color="auto" w:fill="FFFFFF"/>
            <w:tcMar>
              <w:top w:w="100" w:type="dxa"/>
              <w:left w:w="100" w:type="dxa"/>
              <w:bottom w:w="100" w:type="dxa"/>
              <w:right w:w="100" w:type="dxa"/>
            </w:tcMar>
            <w:vAlign w:val="center"/>
          </w:tcPr>
          <w:p w14:paraId="01AA9168">
            <w:pPr>
              <w:widowControl/>
              <w:spacing w:line="17" w:lineRule="atLeast"/>
              <w:jc w:val="center"/>
              <w:rPr>
                <w:ins w:id="2793" w:author="Pisces" w:date="2025-05-21T20:41:00Z"/>
                <w:rFonts w:ascii="宋体" w:hAnsi="宋体" w:eastAsia="宋体" w:cs="宋体"/>
                <w:color w:val="404040"/>
                <w:sz w:val="24"/>
                <w:szCs w:val="24"/>
              </w:rPr>
            </w:pPr>
            <w:ins w:id="2794" w:author="Pisces" w:date="2025-05-21T20:41:00Z">
              <w:r>
                <w:rPr>
                  <w:rFonts w:ascii="宋体" w:hAnsi="宋体" w:eastAsia="宋体" w:cs="宋体"/>
                  <w:color w:val="404040"/>
                  <w:kern w:val="0"/>
                  <w:sz w:val="24"/>
                  <w:szCs w:val="24"/>
                  <w:lang w:bidi="ar"/>
                </w:rPr>
                <w:t>1,200</w:t>
              </w:r>
            </w:ins>
          </w:p>
        </w:tc>
        <w:tc>
          <w:tcPr>
            <w:tcW w:w="1131" w:type="dxa"/>
            <w:shd w:val="clear" w:color="auto" w:fill="FFFFFF"/>
            <w:tcMar>
              <w:top w:w="100" w:type="dxa"/>
              <w:left w:w="100" w:type="dxa"/>
              <w:bottom w:w="100" w:type="dxa"/>
              <w:right w:w="100" w:type="dxa"/>
            </w:tcMar>
            <w:vAlign w:val="center"/>
          </w:tcPr>
          <w:p w14:paraId="702FD43C">
            <w:pPr>
              <w:widowControl/>
              <w:spacing w:line="17" w:lineRule="atLeast"/>
              <w:jc w:val="center"/>
              <w:rPr>
                <w:ins w:id="2795" w:author="Pisces" w:date="2025-05-21T20:41:00Z"/>
                <w:rFonts w:ascii="宋体" w:hAnsi="宋体" w:eastAsia="宋体" w:cs="宋体"/>
                <w:color w:val="404040"/>
                <w:sz w:val="24"/>
                <w:szCs w:val="24"/>
              </w:rPr>
            </w:pPr>
            <w:ins w:id="2796" w:author="Pisces" w:date="2025-05-21T20:41:00Z">
              <w:r>
                <w:rPr>
                  <w:rFonts w:ascii="宋体" w:hAnsi="宋体" w:eastAsia="宋体" w:cs="宋体"/>
                  <w:color w:val="404040"/>
                  <w:kern w:val="0"/>
                  <w:sz w:val="24"/>
                  <w:szCs w:val="24"/>
                  <w:lang w:bidi="ar"/>
                </w:rPr>
                <w:t>1,500</w:t>
              </w:r>
            </w:ins>
          </w:p>
        </w:tc>
        <w:tc>
          <w:tcPr>
            <w:tcW w:w="4704" w:type="dxa"/>
            <w:shd w:val="clear" w:color="auto" w:fill="FFFFFF"/>
            <w:tcMar>
              <w:top w:w="100" w:type="dxa"/>
              <w:left w:w="100" w:type="dxa"/>
              <w:bottom w:w="100" w:type="dxa"/>
              <w:right w:w="100" w:type="dxa"/>
            </w:tcMar>
            <w:vAlign w:val="center"/>
          </w:tcPr>
          <w:p w14:paraId="06245BF6">
            <w:pPr>
              <w:widowControl/>
              <w:spacing w:line="17" w:lineRule="atLeast"/>
              <w:jc w:val="left"/>
              <w:rPr>
                <w:ins w:id="2797" w:author="Pisces" w:date="2025-05-21T20:41:00Z"/>
                <w:rFonts w:ascii="宋体" w:hAnsi="宋体" w:eastAsia="宋体" w:cs="宋体"/>
                <w:color w:val="404040"/>
                <w:sz w:val="24"/>
                <w:szCs w:val="24"/>
              </w:rPr>
            </w:pPr>
            <w:ins w:id="2798" w:author="Pisces" w:date="2025-05-21T20:41:00Z">
              <w:r>
                <w:rPr>
                  <w:rFonts w:hint="eastAsia" w:ascii="宋体" w:hAnsi="宋体" w:eastAsia="宋体" w:cs="宋体"/>
                  <w:color w:val="404040"/>
                  <w:kern w:val="0"/>
                  <w:sz w:val="24"/>
                  <w:szCs w:val="24"/>
                  <w:lang w:bidi="ar"/>
                </w:rPr>
                <w:t>增设自动融雪装置、倾角优化设计</w:t>
              </w:r>
            </w:ins>
          </w:p>
        </w:tc>
      </w:tr>
      <w:tr w14:paraId="572C50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2799" w:author="Pisces" w:date="2025-05-21T20:41:00Z"/>
        </w:trPr>
        <w:tc>
          <w:tcPr>
            <w:tcW w:w="0" w:type="auto"/>
            <w:shd w:val="clear" w:color="auto" w:fill="FFFFFF"/>
            <w:tcMar>
              <w:top w:w="100" w:type="dxa"/>
              <w:left w:w="0" w:type="dxa"/>
              <w:bottom w:w="100" w:type="dxa"/>
              <w:right w:w="100" w:type="dxa"/>
            </w:tcMar>
            <w:vAlign w:val="center"/>
          </w:tcPr>
          <w:p w14:paraId="0A9BE6B9">
            <w:pPr>
              <w:widowControl/>
              <w:spacing w:line="17" w:lineRule="atLeast"/>
              <w:jc w:val="center"/>
              <w:rPr>
                <w:ins w:id="2800" w:author="Pisces" w:date="2025-05-21T20:41:00Z"/>
                <w:rFonts w:ascii="宋体" w:hAnsi="宋体" w:eastAsia="宋体" w:cs="宋体"/>
                <w:color w:val="404040"/>
                <w:sz w:val="24"/>
                <w:szCs w:val="24"/>
              </w:rPr>
            </w:pPr>
            <w:ins w:id="2801" w:author="Pisces" w:date="2025-05-21T20:41:00Z">
              <w:r>
                <w:rPr>
                  <w:rStyle w:val="23"/>
                  <w:rFonts w:hint="eastAsia" w:ascii="宋体" w:hAnsi="宋体" w:eastAsia="宋体" w:cs="宋体"/>
                  <w:color w:val="404040"/>
                  <w:kern w:val="0"/>
                  <w:sz w:val="24"/>
                  <w:szCs w:val="24"/>
                  <w:lang w:bidi="ar"/>
                </w:rPr>
                <w:t>储氢系统</w:t>
              </w:r>
            </w:ins>
          </w:p>
        </w:tc>
        <w:tc>
          <w:tcPr>
            <w:tcW w:w="1115" w:type="dxa"/>
            <w:shd w:val="clear" w:color="auto" w:fill="FFFFFF"/>
            <w:tcMar>
              <w:top w:w="100" w:type="dxa"/>
              <w:left w:w="100" w:type="dxa"/>
              <w:bottom w:w="100" w:type="dxa"/>
              <w:right w:w="100" w:type="dxa"/>
            </w:tcMar>
            <w:vAlign w:val="center"/>
          </w:tcPr>
          <w:p w14:paraId="44870A26">
            <w:pPr>
              <w:widowControl/>
              <w:spacing w:line="17" w:lineRule="atLeast"/>
              <w:jc w:val="center"/>
              <w:rPr>
                <w:ins w:id="2802" w:author="Pisces" w:date="2025-05-21T20:41:00Z"/>
                <w:rFonts w:ascii="宋体" w:hAnsi="宋体" w:eastAsia="宋体" w:cs="宋体"/>
                <w:color w:val="404040"/>
                <w:sz w:val="24"/>
                <w:szCs w:val="24"/>
              </w:rPr>
            </w:pPr>
            <w:ins w:id="2803" w:author="Pisces" w:date="2025-05-21T20:41:00Z">
              <w:r>
                <w:rPr>
                  <w:rFonts w:ascii="宋体" w:hAnsi="宋体" w:eastAsia="宋体" w:cs="宋体"/>
                  <w:color w:val="404040"/>
                  <w:kern w:val="0"/>
                  <w:sz w:val="24"/>
                  <w:szCs w:val="24"/>
                  <w:lang w:bidi="ar"/>
                </w:rPr>
                <w:t>1,000</w:t>
              </w:r>
            </w:ins>
          </w:p>
        </w:tc>
        <w:tc>
          <w:tcPr>
            <w:tcW w:w="1131" w:type="dxa"/>
            <w:shd w:val="clear" w:color="auto" w:fill="FFFFFF"/>
            <w:tcMar>
              <w:top w:w="100" w:type="dxa"/>
              <w:left w:w="100" w:type="dxa"/>
              <w:bottom w:w="100" w:type="dxa"/>
              <w:right w:w="100" w:type="dxa"/>
            </w:tcMar>
            <w:vAlign w:val="center"/>
          </w:tcPr>
          <w:p w14:paraId="24EF643C">
            <w:pPr>
              <w:widowControl/>
              <w:spacing w:line="17" w:lineRule="atLeast"/>
              <w:jc w:val="center"/>
              <w:rPr>
                <w:ins w:id="2804" w:author="Pisces" w:date="2025-05-21T20:41:00Z"/>
                <w:rFonts w:ascii="宋体" w:hAnsi="宋体" w:eastAsia="宋体" w:cs="宋体"/>
                <w:color w:val="404040"/>
                <w:sz w:val="24"/>
                <w:szCs w:val="24"/>
              </w:rPr>
            </w:pPr>
            <w:ins w:id="2805" w:author="Pisces" w:date="2025-05-21T20:41:00Z">
              <w:r>
                <w:rPr>
                  <w:rFonts w:ascii="宋体" w:hAnsi="宋体" w:eastAsia="宋体" w:cs="宋体"/>
                  <w:color w:val="404040"/>
                  <w:kern w:val="0"/>
                  <w:sz w:val="24"/>
                  <w:szCs w:val="24"/>
                  <w:lang w:bidi="ar"/>
                </w:rPr>
                <w:t>1,800</w:t>
              </w:r>
            </w:ins>
          </w:p>
        </w:tc>
        <w:tc>
          <w:tcPr>
            <w:tcW w:w="4704" w:type="dxa"/>
            <w:shd w:val="clear" w:color="auto" w:fill="FFFFFF"/>
            <w:tcMar>
              <w:top w:w="100" w:type="dxa"/>
              <w:left w:w="100" w:type="dxa"/>
              <w:bottom w:w="100" w:type="dxa"/>
              <w:right w:w="100" w:type="dxa"/>
            </w:tcMar>
            <w:vAlign w:val="center"/>
          </w:tcPr>
          <w:p w14:paraId="4C6F9B49">
            <w:pPr>
              <w:widowControl/>
              <w:spacing w:line="17" w:lineRule="atLeast"/>
              <w:jc w:val="left"/>
              <w:rPr>
                <w:ins w:id="2806" w:author="Pisces" w:date="2025-05-21T20:41:00Z"/>
                <w:rFonts w:ascii="宋体" w:hAnsi="宋体" w:eastAsia="宋体" w:cs="宋体"/>
                <w:color w:val="404040"/>
                <w:sz w:val="24"/>
                <w:szCs w:val="24"/>
              </w:rPr>
            </w:pPr>
            <w:ins w:id="2807" w:author="Pisces" w:date="2025-05-21T20:41:00Z">
              <w:r>
                <w:rPr>
                  <w:rFonts w:hint="eastAsia" w:ascii="宋体" w:hAnsi="宋体" w:eastAsia="宋体" w:cs="宋体"/>
                  <w:color w:val="404040"/>
                  <w:kern w:val="0"/>
                  <w:sz w:val="24"/>
                  <w:szCs w:val="24"/>
                  <w:lang w:bidi="ar"/>
                </w:rPr>
                <w:t>新增</w:t>
              </w:r>
            </w:ins>
            <w:ins w:id="2808" w:author="Pisces" w:date="2025-05-21T20:41:00Z">
              <w:r>
                <w:rPr>
                  <w:rFonts w:ascii="宋体" w:hAnsi="宋体" w:eastAsia="宋体" w:cs="宋体"/>
                  <w:color w:val="404040"/>
                  <w:kern w:val="0"/>
                  <w:sz w:val="24"/>
                  <w:szCs w:val="24"/>
                  <w:lang w:bidi="ar"/>
                </w:rPr>
                <w:t>2</w:t>
              </w:r>
            </w:ins>
            <w:ins w:id="2809" w:author="Pisces" w:date="2025-05-21T20:41:00Z">
              <w:r>
                <w:rPr>
                  <w:rFonts w:hint="eastAsia" w:ascii="宋体" w:hAnsi="宋体" w:eastAsia="宋体" w:cs="宋体"/>
                  <w:color w:val="404040"/>
                  <w:kern w:val="0"/>
                  <w:sz w:val="24"/>
                  <w:szCs w:val="24"/>
                  <w:lang w:bidi="ar"/>
                </w:rPr>
                <w:t>组</w:t>
              </w:r>
            </w:ins>
            <w:ins w:id="2810" w:author="Pisces" w:date="2025-05-21T20:41:00Z">
              <w:r>
                <w:rPr>
                  <w:rFonts w:ascii="宋体" w:hAnsi="宋体" w:eastAsia="宋体" w:cs="宋体"/>
                  <w:color w:val="404040"/>
                  <w:kern w:val="0"/>
                  <w:sz w:val="24"/>
                  <w:szCs w:val="24"/>
                  <w:lang w:bidi="ar"/>
                </w:rPr>
                <w:t>500kg</w:t>
              </w:r>
            </w:ins>
            <w:ins w:id="2811" w:author="Pisces" w:date="2025-05-21T20:41:00Z">
              <w:r>
                <w:rPr>
                  <w:rFonts w:hint="eastAsia" w:ascii="宋体" w:hAnsi="宋体" w:eastAsia="宋体" w:cs="宋体"/>
                  <w:color w:val="404040"/>
                  <w:kern w:val="0"/>
                  <w:sz w:val="24"/>
                  <w:szCs w:val="24"/>
                  <w:lang w:bidi="ar"/>
                </w:rPr>
                <w:t>储氢罐、碳纤维复合材料防氢脆</w:t>
              </w:r>
            </w:ins>
          </w:p>
        </w:tc>
      </w:tr>
      <w:tr w14:paraId="6623C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2812" w:author="Pisces" w:date="2025-05-21T20:41:00Z"/>
        </w:trPr>
        <w:tc>
          <w:tcPr>
            <w:tcW w:w="0" w:type="auto"/>
            <w:shd w:val="clear" w:color="auto" w:fill="FFFFFF"/>
            <w:tcMar>
              <w:top w:w="100" w:type="dxa"/>
              <w:left w:w="0" w:type="dxa"/>
              <w:bottom w:w="100" w:type="dxa"/>
              <w:right w:w="100" w:type="dxa"/>
            </w:tcMar>
            <w:vAlign w:val="center"/>
          </w:tcPr>
          <w:p w14:paraId="70753571">
            <w:pPr>
              <w:widowControl/>
              <w:spacing w:line="17" w:lineRule="atLeast"/>
              <w:jc w:val="center"/>
              <w:rPr>
                <w:ins w:id="2813" w:author="Pisces" w:date="2025-05-21T20:41:00Z"/>
                <w:rFonts w:ascii="宋体" w:hAnsi="宋体" w:eastAsia="宋体" w:cs="宋体"/>
                <w:color w:val="404040"/>
                <w:sz w:val="24"/>
                <w:szCs w:val="24"/>
              </w:rPr>
            </w:pPr>
            <w:ins w:id="2814" w:author="Pisces" w:date="2025-05-21T20:41:00Z">
              <w:r>
                <w:rPr>
                  <w:rStyle w:val="23"/>
                  <w:rFonts w:hint="eastAsia" w:ascii="宋体" w:hAnsi="宋体" w:eastAsia="宋体" w:cs="宋体"/>
                  <w:color w:val="404040"/>
                  <w:kern w:val="0"/>
                  <w:sz w:val="24"/>
                  <w:szCs w:val="24"/>
                  <w:lang w:bidi="ar"/>
                </w:rPr>
                <w:t>氢燃料电池</w:t>
              </w:r>
            </w:ins>
          </w:p>
        </w:tc>
        <w:tc>
          <w:tcPr>
            <w:tcW w:w="1115" w:type="dxa"/>
            <w:shd w:val="clear" w:color="auto" w:fill="FFFFFF"/>
            <w:tcMar>
              <w:top w:w="100" w:type="dxa"/>
              <w:left w:w="100" w:type="dxa"/>
              <w:bottom w:w="100" w:type="dxa"/>
              <w:right w:w="100" w:type="dxa"/>
            </w:tcMar>
            <w:vAlign w:val="center"/>
          </w:tcPr>
          <w:p w14:paraId="6DA11544">
            <w:pPr>
              <w:widowControl/>
              <w:spacing w:line="17" w:lineRule="atLeast"/>
              <w:jc w:val="center"/>
              <w:rPr>
                <w:ins w:id="2815" w:author="Pisces" w:date="2025-05-21T20:41:00Z"/>
                <w:rFonts w:ascii="宋体" w:hAnsi="宋体" w:eastAsia="宋体" w:cs="宋体"/>
                <w:color w:val="404040"/>
                <w:sz w:val="24"/>
                <w:szCs w:val="24"/>
              </w:rPr>
            </w:pPr>
            <w:ins w:id="2816" w:author="Pisces" w:date="2025-05-21T20:41:00Z">
              <w:r>
                <w:rPr>
                  <w:rFonts w:ascii="宋体" w:hAnsi="宋体" w:eastAsia="宋体" w:cs="宋体"/>
                  <w:color w:val="404040"/>
                  <w:kern w:val="0"/>
                  <w:sz w:val="24"/>
                  <w:szCs w:val="24"/>
                  <w:lang w:bidi="ar"/>
                </w:rPr>
                <w:t>800</w:t>
              </w:r>
            </w:ins>
          </w:p>
        </w:tc>
        <w:tc>
          <w:tcPr>
            <w:tcW w:w="1131" w:type="dxa"/>
            <w:shd w:val="clear" w:color="auto" w:fill="FFFFFF"/>
            <w:tcMar>
              <w:top w:w="100" w:type="dxa"/>
              <w:left w:w="100" w:type="dxa"/>
              <w:bottom w:w="100" w:type="dxa"/>
              <w:right w:w="100" w:type="dxa"/>
            </w:tcMar>
            <w:vAlign w:val="center"/>
          </w:tcPr>
          <w:p w14:paraId="6C3EC288">
            <w:pPr>
              <w:widowControl/>
              <w:spacing w:line="17" w:lineRule="atLeast"/>
              <w:jc w:val="center"/>
              <w:rPr>
                <w:ins w:id="2817" w:author="Pisces" w:date="2025-05-21T20:41:00Z"/>
                <w:rFonts w:ascii="宋体" w:hAnsi="宋体" w:eastAsia="宋体" w:cs="宋体"/>
                <w:color w:val="404040"/>
                <w:sz w:val="24"/>
                <w:szCs w:val="24"/>
              </w:rPr>
            </w:pPr>
            <w:ins w:id="2818" w:author="Pisces" w:date="2025-05-21T20:41:00Z">
              <w:r>
                <w:rPr>
                  <w:rFonts w:ascii="宋体" w:hAnsi="宋体" w:eastAsia="宋体" w:cs="宋体"/>
                  <w:color w:val="404040"/>
                  <w:kern w:val="0"/>
                  <w:sz w:val="24"/>
                  <w:szCs w:val="24"/>
                  <w:lang w:bidi="ar"/>
                </w:rPr>
                <w:t>900</w:t>
              </w:r>
            </w:ins>
          </w:p>
        </w:tc>
        <w:tc>
          <w:tcPr>
            <w:tcW w:w="4704" w:type="dxa"/>
            <w:shd w:val="clear" w:color="auto" w:fill="FFFFFF"/>
            <w:tcMar>
              <w:top w:w="100" w:type="dxa"/>
              <w:left w:w="100" w:type="dxa"/>
              <w:bottom w:w="100" w:type="dxa"/>
              <w:right w:w="100" w:type="dxa"/>
            </w:tcMar>
            <w:vAlign w:val="center"/>
          </w:tcPr>
          <w:p w14:paraId="484B5EF5">
            <w:pPr>
              <w:widowControl/>
              <w:spacing w:line="17" w:lineRule="atLeast"/>
              <w:jc w:val="left"/>
              <w:rPr>
                <w:ins w:id="2819" w:author="Pisces" w:date="2025-05-21T20:41:00Z"/>
                <w:rFonts w:ascii="宋体" w:hAnsi="宋体" w:eastAsia="宋体" w:cs="宋体"/>
                <w:color w:val="404040"/>
                <w:sz w:val="24"/>
                <w:szCs w:val="24"/>
              </w:rPr>
            </w:pPr>
            <w:ins w:id="2820" w:author="Pisces" w:date="2025-05-21T20:41:00Z">
              <w:r>
                <w:rPr>
                  <w:rFonts w:hint="eastAsia" w:ascii="宋体" w:hAnsi="宋体" w:eastAsia="宋体" w:cs="宋体"/>
                  <w:color w:val="404040"/>
                  <w:kern w:val="0"/>
                  <w:sz w:val="24"/>
                  <w:szCs w:val="24"/>
                  <w:lang w:bidi="ar"/>
                </w:rPr>
                <w:t>效率优化至</w:t>
              </w:r>
            </w:ins>
            <w:ins w:id="2821" w:author="Pisces" w:date="2025-05-21T20:41:00Z">
              <w:r>
                <w:rPr>
                  <w:rFonts w:ascii="宋体" w:hAnsi="宋体" w:eastAsia="宋体" w:cs="宋体"/>
                  <w:color w:val="404040"/>
                  <w:kern w:val="0"/>
                  <w:sz w:val="24"/>
                  <w:szCs w:val="24"/>
                  <w:lang w:bidi="ar"/>
                </w:rPr>
                <w:t>88%</w:t>
              </w:r>
            </w:ins>
            <w:ins w:id="2822" w:author="Pisces" w:date="2025-05-21T20:41:00Z">
              <w:r>
                <w:rPr>
                  <w:rFonts w:hint="eastAsia" w:ascii="宋体" w:hAnsi="宋体" w:eastAsia="宋体" w:cs="宋体"/>
                  <w:color w:val="404040"/>
                  <w:kern w:val="0"/>
                  <w:sz w:val="24"/>
                  <w:szCs w:val="24"/>
                  <w:lang w:bidi="ar"/>
                </w:rPr>
                <w:t>、余热回收装置集成</w:t>
              </w:r>
            </w:ins>
          </w:p>
        </w:tc>
      </w:tr>
      <w:tr w14:paraId="4D8662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2823" w:author="Pisces" w:date="2025-05-21T20:41:00Z"/>
        </w:trPr>
        <w:tc>
          <w:tcPr>
            <w:tcW w:w="0" w:type="auto"/>
            <w:shd w:val="clear" w:color="auto" w:fill="FFFFFF"/>
            <w:tcMar>
              <w:top w:w="100" w:type="dxa"/>
              <w:left w:w="0" w:type="dxa"/>
              <w:bottom w:w="100" w:type="dxa"/>
              <w:right w:w="100" w:type="dxa"/>
            </w:tcMar>
            <w:vAlign w:val="center"/>
          </w:tcPr>
          <w:p w14:paraId="27DCB32C">
            <w:pPr>
              <w:widowControl/>
              <w:spacing w:line="17" w:lineRule="atLeast"/>
              <w:jc w:val="center"/>
              <w:rPr>
                <w:ins w:id="2824" w:author="Pisces" w:date="2025-05-21T20:41:00Z"/>
                <w:rFonts w:ascii="宋体" w:hAnsi="宋体" w:eastAsia="宋体" w:cs="宋体"/>
                <w:color w:val="404040"/>
                <w:sz w:val="24"/>
                <w:szCs w:val="24"/>
              </w:rPr>
            </w:pPr>
            <w:ins w:id="2825" w:author="Pisces" w:date="2025-05-21T20:41:00Z">
              <w:r>
                <w:rPr>
                  <w:rStyle w:val="23"/>
                  <w:rFonts w:hint="eastAsia" w:ascii="宋体" w:hAnsi="宋体" w:eastAsia="宋体" w:cs="宋体"/>
                  <w:color w:val="404040"/>
                  <w:kern w:val="0"/>
                  <w:sz w:val="24"/>
                  <w:szCs w:val="24"/>
                  <w:lang w:bidi="ar"/>
                </w:rPr>
                <w:t>热泵与供热系统</w:t>
              </w:r>
            </w:ins>
          </w:p>
        </w:tc>
        <w:tc>
          <w:tcPr>
            <w:tcW w:w="1115" w:type="dxa"/>
            <w:shd w:val="clear" w:color="auto" w:fill="FFFFFF"/>
            <w:tcMar>
              <w:top w:w="100" w:type="dxa"/>
              <w:left w:w="100" w:type="dxa"/>
              <w:bottom w:w="100" w:type="dxa"/>
              <w:right w:w="100" w:type="dxa"/>
            </w:tcMar>
            <w:vAlign w:val="center"/>
          </w:tcPr>
          <w:p w14:paraId="56BCA40B">
            <w:pPr>
              <w:widowControl/>
              <w:spacing w:line="17" w:lineRule="atLeast"/>
              <w:jc w:val="center"/>
              <w:rPr>
                <w:ins w:id="2826" w:author="Pisces" w:date="2025-05-21T20:41:00Z"/>
                <w:rFonts w:ascii="宋体" w:hAnsi="宋体" w:eastAsia="宋体" w:cs="宋体"/>
                <w:color w:val="404040"/>
                <w:sz w:val="24"/>
                <w:szCs w:val="24"/>
              </w:rPr>
            </w:pPr>
            <w:ins w:id="2827" w:author="Pisces" w:date="2025-05-21T20:41:00Z">
              <w:r>
                <w:rPr>
                  <w:rFonts w:ascii="宋体" w:hAnsi="宋体" w:eastAsia="宋体" w:cs="宋体"/>
                  <w:color w:val="404040"/>
                  <w:kern w:val="0"/>
                  <w:sz w:val="24"/>
                  <w:szCs w:val="24"/>
                  <w:lang w:bidi="ar"/>
                </w:rPr>
                <w:t>600</w:t>
              </w:r>
            </w:ins>
          </w:p>
        </w:tc>
        <w:tc>
          <w:tcPr>
            <w:tcW w:w="1131" w:type="dxa"/>
            <w:shd w:val="clear" w:color="auto" w:fill="FFFFFF"/>
            <w:tcMar>
              <w:top w:w="100" w:type="dxa"/>
              <w:left w:w="100" w:type="dxa"/>
              <w:bottom w:w="100" w:type="dxa"/>
              <w:right w:w="100" w:type="dxa"/>
            </w:tcMar>
            <w:vAlign w:val="center"/>
          </w:tcPr>
          <w:p w14:paraId="62D852A8">
            <w:pPr>
              <w:widowControl/>
              <w:spacing w:line="17" w:lineRule="atLeast"/>
              <w:jc w:val="center"/>
              <w:rPr>
                <w:ins w:id="2828" w:author="Pisces" w:date="2025-05-21T20:41:00Z"/>
                <w:rFonts w:ascii="宋体" w:hAnsi="宋体" w:eastAsia="宋体" w:cs="宋体"/>
                <w:color w:val="404040"/>
                <w:sz w:val="24"/>
                <w:szCs w:val="24"/>
              </w:rPr>
            </w:pPr>
            <w:ins w:id="2829" w:author="Pisces" w:date="2025-05-21T20:41:00Z">
              <w:r>
                <w:rPr>
                  <w:rFonts w:ascii="宋体" w:hAnsi="宋体" w:eastAsia="宋体" w:cs="宋体"/>
                  <w:color w:val="404040"/>
                  <w:kern w:val="0"/>
                  <w:sz w:val="24"/>
                  <w:szCs w:val="24"/>
                  <w:lang w:bidi="ar"/>
                </w:rPr>
                <w:t>1,000</w:t>
              </w:r>
            </w:ins>
          </w:p>
        </w:tc>
        <w:tc>
          <w:tcPr>
            <w:tcW w:w="4704" w:type="dxa"/>
            <w:shd w:val="clear" w:color="auto" w:fill="FFFFFF"/>
            <w:tcMar>
              <w:top w:w="100" w:type="dxa"/>
              <w:left w:w="100" w:type="dxa"/>
              <w:bottom w:w="100" w:type="dxa"/>
              <w:right w:w="100" w:type="dxa"/>
            </w:tcMar>
            <w:vAlign w:val="center"/>
          </w:tcPr>
          <w:p w14:paraId="78173D00">
            <w:pPr>
              <w:widowControl/>
              <w:spacing w:line="17" w:lineRule="atLeast"/>
              <w:jc w:val="left"/>
              <w:rPr>
                <w:ins w:id="2830" w:author="Pisces" w:date="2025-05-21T20:41:00Z"/>
                <w:rFonts w:ascii="宋体" w:hAnsi="宋体" w:eastAsia="宋体" w:cs="宋体"/>
                <w:color w:val="404040"/>
                <w:sz w:val="24"/>
                <w:szCs w:val="24"/>
              </w:rPr>
            </w:pPr>
            <w:ins w:id="2831" w:author="Pisces" w:date="2025-05-21T20:41:00Z">
              <w:r>
                <w:rPr>
                  <w:rFonts w:hint="eastAsia" w:ascii="宋体" w:hAnsi="宋体" w:eastAsia="宋体" w:cs="宋体"/>
                  <w:color w:val="404040"/>
                  <w:kern w:val="0"/>
                  <w:sz w:val="24"/>
                  <w:szCs w:val="24"/>
                  <w:lang w:bidi="ar"/>
                </w:rPr>
                <w:t>引入地源热泵辅助供热、余热回收系统</w:t>
              </w:r>
            </w:ins>
          </w:p>
        </w:tc>
      </w:tr>
      <w:tr w14:paraId="1319F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2832" w:author="Pisces" w:date="2025-05-21T20:41:00Z"/>
        </w:trPr>
        <w:tc>
          <w:tcPr>
            <w:tcW w:w="0" w:type="auto"/>
            <w:shd w:val="clear" w:color="auto" w:fill="FFFFFF"/>
            <w:tcMar>
              <w:top w:w="100" w:type="dxa"/>
              <w:left w:w="0" w:type="dxa"/>
              <w:bottom w:w="100" w:type="dxa"/>
              <w:right w:w="100" w:type="dxa"/>
            </w:tcMar>
            <w:vAlign w:val="center"/>
          </w:tcPr>
          <w:p w14:paraId="19A55D8E">
            <w:pPr>
              <w:widowControl/>
              <w:spacing w:line="17" w:lineRule="atLeast"/>
              <w:jc w:val="center"/>
              <w:rPr>
                <w:ins w:id="2833" w:author="Pisces" w:date="2025-05-21T20:41:00Z"/>
                <w:rFonts w:ascii="宋体" w:hAnsi="宋体" w:eastAsia="宋体" w:cs="宋体"/>
                <w:color w:val="404040"/>
                <w:sz w:val="24"/>
                <w:szCs w:val="24"/>
              </w:rPr>
            </w:pPr>
            <w:ins w:id="2834" w:author="Pisces" w:date="2025-05-21T20:41:00Z">
              <w:r>
                <w:rPr>
                  <w:rStyle w:val="23"/>
                  <w:rFonts w:hint="eastAsia" w:ascii="宋体" w:hAnsi="宋体" w:eastAsia="宋体" w:cs="宋体"/>
                  <w:color w:val="404040"/>
                  <w:kern w:val="0"/>
                  <w:sz w:val="24"/>
                  <w:szCs w:val="24"/>
                  <w:lang w:bidi="ar"/>
                </w:rPr>
                <w:t>电网交互设备</w:t>
              </w:r>
            </w:ins>
          </w:p>
        </w:tc>
        <w:tc>
          <w:tcPr>
            <w:tcW w:w="1115" w:type="dxa"/>
            <w:shd w:val="clear" w:color="auto" w:fill="FFFFFF"/>
            <w:tcMar>
              <w:top w:w="100" w:type="dxa"/>
              <w:left w:w="100" w:type="dxa"/>
              <w:bottom w:w="100" w:type="dxa"/>
              <w:right w:w="100" w:type="dxa"/>
            </w:tcMar>
            <w:vAlign w:val="center"/>
          </w:tcPr>
          <w:p w14:paraId="180ED51F">
            <w:pPr>
              <w:widowControl/>
              <w:spacing w:line="17" w:lineRule="atLeast"/>
              <w:jc w:val="center"/>
              <w:rPr>
                <w:ins w:id="2835" w:author="Pisces" w:date="2025-05-21T20:41:00Z"/>
                <w:rFonts w:ascii="宋体" w:hAnsi="宋体" w:eastAsia="宋体" w:cs="宋体"/>
                <w:color w:val="404040"/>
                <w:sz w:val="24"/>
                <w:szCs w:val="24"/>
              </w:rPr>
            </w:pPr>
            <w:ins w:id="2836" w:author="Pisces" w:date="2025-05-21T20:41:00Z">
              <w:r>
                <w:rPr>
                  <w:rFonts w:ascii="宋体" w:hAnsi="宋体" w:eastAsia="宋体" w:cs="宋体"/>
                  <w:color w:val="404040"/>
                  <w:kern w:val="0"/>
                  <w:sz w:val="24"/>
                  <w:szCs w:val="24"/>
                  <w:lang w:bidi="ar"/>
                </w:rPr>
                <w:t>300</w:t>
              </w:r>
            </w:ins>
          </w:p>
        </w:tc>
        <w:tc>
          <w:tcPr>
            <w:tcW w:w="1131" w:type="dxa"/>
            <w:shd w:val="clear" w:color="auto" w:fill="FFFFFF"/>
            <w:tcMar>
              <w:top w:w="100" w:type="dxa"/>
              <w:left w:w="100" w:type="dxa"/>
              <w:bottom w:w="100" w:type="dxa"/>
              <w:right w:w="100" w:type="dxa"/>
            </w:tcMar>
            <w:vAlign w:val="center"/>
          </w:tcPr>
          <w:p w14:paraId="2571244E">
            <w:pPr>
              <w:widowControl/>
              <w:spacing w:line="17" w:lineRule="atLeast"/>
              <w:jc w:val="center"/>
              <w:rPr>
                <w:ins w:id="2837" w:author="Pisces" w:date="2025-05-21T20:41:00Z"/>
                <w:rFonts w:ascii="宋体" w:hAnsi="宋体" w:eastAsia="宋体" w:cs="宋体"/>
                <w:color w:val="404040"/>
                <w:sz w:val="24"/>
                <w:szCs w:val="24"/>
              </w:rPr>
            </w:pPr>
            <w:ins w:id="2838" w:author="Pisces" w:date="2025-05-21T20:41:00Z">
              <w:r>
                <w:rPr>
                  <w:rFonts w:ascii="宋体" w:hAnsi="宋体" w:eastAsia="宋体" w:cs="宋体"/>
                  <w:color w:val="404040"/>
                  <w:kern w:val="0"/>
                  <w:sz w:val="24"/>
                  <w:szCs w:val="24"/>
                  <w:lang w:bidi="ar"/>
                </w:rPr>
                <w:t>300</w:t>
              </w:r>
            </w:ins>
          </w:p>
        </w:tc>
        <w:tc>
          <w:tcPr>
            <w:tcW w:w="4704" w:type="dxa"/>
            <w:shd w:val="clear" w:color="auto" w:fill="FFFFFF"/>
            <w:tcMar>
              <w:top w:w="100" w:type="dxa"/>
              <w:left w:w="100" w:type="dxa"/>
              <w:bottom w:w="100" w:type="dxa"/>
              <w:right w:w="100" w:type="dxa"/>
            </w:tcMar>
            <w:vAlign w:val="center"/>
          </w:tcPr>
          <w:p w14:paraId="5D439B2B">
            <w:pPr>
              <w:widowControl/>
              <w:spacing w:line="17" w:lineRule="atLeast"/>
              <w:jc w:val="left"/>
              <w:rPr>
                <w:ins w:id="2839" w:author="Pisces" w:date="2025-05-21T20:41:00Z"/>
                <w:rFonts w:ascii="宋体" w:hAnsi="宋体" w:eastAsia="宋体" w:cs="宋体"/>
                <w:color w:val="404040"/>
                <w:sz w:val="24"/>
                <w:szCs w:val="24"/>
              </w:rPr>
            </w:pPr>
            <w:ins w:id="2840" w:author="Pisces" w:date="2025-05-21T20:41:00Z">
              <w:r>
                <w:rPr>
                  <w:rFonts w:hint="eastAsia" w:ascii="宋体" w:hAnsi="宋体" w:eastAsia="宋体" w:cs="宋体"/>
                  <w:color w:val="404040"/>
                  <w:kern w:val="0"/>
                  <w:sz w:val="24"/>
                  <w:szCs w:val="24"/>
                  <w:lang w:bidi="ar"/>
                </w:rPr>
                <w:t>双向智能电表（无新增成本）</w:t>
              </w:r>
            </w:ins>
          </w:p>
        </w:tc>
      </w:tr>
      <w:tr w14:paraId="5AD7B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2841" w:author="Pisces" w:date="2025-05-21T20:41:00Z"/>
        </w:trPr>
        <w:tc>
          <w:tcPr>
            <w:tcW w:w="0" w:type="auto"/>
            <w:shd w:val="clear" w:color="auto" w:fill="FFFFFF"/>
            <w:tcMar>
              <w:top w:w="100" w:type="dxa"/>
              <w:left w:w="0" w:type="dxa"/>
              <w:bottom w:w="100" w:type="dxa"/>
              <w:right w:w="100" w:type="dxa"/>
            </w:tcMar>
            <w:vAlign w:val="center"/>
          </w:tcPr>
          <w:p w14:paraId="5DC4E28E">
            <w:pPr>
              <w:widowControl/>
              <w:spacing w:line="17" w:lineRule="atLeast"/>
              <w:jc w:val="center"/>
              <w:rPr>
                <w:ins w:id="2842" w:author="Pisces" w:date="2025-05-21T20:41:00Z"/>
                <w:rFonts w:ascii="宋体" w:hAnsi="宋体" w:eastAsia="宋体" w:cs="宋体"/>
                <w:color w:val="404040"/>
                <w:sz w:val="24"/>
                <w:szCs w:val="24"/>
              </w:rPr>
            </w:pPr>
            <w:ins w:id="2843" w:author="Pisces" w:date="2025-05-21T20:41:00Z">
              <w:r>
                <w:rPr>
                  <w:rStyle w:val="23"/>
                  <w:rFonts w:hint="eastAsia" w:ascii="宋体" w:hAnsi="宋体" w:eastAsia="宋体" w:cs="宋体"/>
                  <w:color w:val="404040"/>
                  <w:kern w:val="0"/>
                  <w:sz w:val="24"/>
                  <w:szCs w:val="24"/>
                  <w:lang w:bidi="ar"/>
                </w:rPr>
                <w:t>电解槽</w:t>
              </w:r>
            </w:ins>
          </w:p>
        </w:tc>
        <w:tc>
          <w:tcPr>
            <w:tcW w:w="1115" w:type="dxa"/>
            <w:shd w:val="clear" w:color="auto" w:fill="FFFFFF"/>
            <w:tcMar>
              <w:top w:w="100" w:type="dxa"/>
              <w:left w:w="100" w:type="dxa"/>
              <w:bottom w:w="100" w:type="dxa"/>
              <w:right w:w="100" w:type="dxa"/>
            </w:tcMar>
            <w:vAlign w:val="center"/>
          </w:tcPr>
          <w:p w14:paraId="5149FBA0">
            <w:pPr>
              <w:widowControl/>
              <w:spacing w:line="17" w:lineRule="atLeast"/>
              <w:jc w:val="center"/>
              <w:rPr>
                <w:ins w:id="2844" w:author="Pisces" w:date="2025-05-21T20:41:00Z"/>
                <w:rFonts w:ascii="宋体" w:hAnsi="宋体" w:eastAsia="宋体" w:cs="宋体"/>
                <w:color w:val="404040"/>
                <w:sz w:val="24"/>
                <w:szCs w:val="24"/>
              </w:rPr>
            </w:pPr>
            <w:ins w:id="2845" w:author="Pisces" w:date="2025-05-21T20:41:00Z">
              <w:r>
                <w:rPr>
                  <w:rFonts w:ascii="宋体" w:hAnsi="宋体" w:eastAsia="宋体" w:cs="宋体"/>
                  <w:color w:val="404040"/>
                  <w:kern w:val="0"/>
                  <w:sz w:val="24"/>
                  <w:szCs w:val="24"/>
                  <w:lang w:bidi="ar"/>
                </w:rPr>
                <w:t>800</w:t>
              </w:r>
            </w:ins>
          </w:p>
        </w:tc>
        <w:tc>
          <w:tcPr>
            <w:tcW w:w="1131" w:type="dxa"/>
            <w:shd w:val="clear" w:color="auto" w:fill="FFFFFF"/>
            <w:tcMar>
              <w:top w:w="100" w:type="dxa"/>
              <w:left w:w="100" w:type="dxa"/>
              <w:bottom w:w="100" w:type="dxa"/>
              <w:right w:w="100" w:type="dxa"/>
            </w:tcMar>
            <w:vAlign w:val="center"/>
          </w:tcPr>
          <w:p w14:paraId="2B076D3D">
            <w:pPr>
              <w:widowControl/>
              <w:spacing w:line="17" w:lineRule="atLeast"/>
              <w:jc w:val="center"/>
              <w:rPr>
                <w:ins w:id="2846" w:author="Pisces" w:date="2025-05-21T20:41:00Z"/>
                <w:rFonts w:ascii="宋体" w:hAnsi="宋体" w:eastAsia="宋体" w:cs="宋体"/>
                <w:color w:val="404040"/>
                <w:sz w:val="24"/>
                <w:szCs w:val="24"/>
              </w:rPr>
            </w:pPr>
            <w:ins w:id="2847" w:author="Pisces" w:date="2025-05-21T20:41:00Z">
              <w:r>
                <w:rPr>
                  <w:rFonts w:ascii="宋体" w:hAnsi="宋体" w:eastAsia="宋体" w:cs="宋体"/>
                  <w:color w:val="404040"/>
                  <w:kern w:val="0"/>
                  <w:sz w:val="24"/>
                  <w:szCs w:val="24"/>
                  <w:lang w:bidi="ar"/>
                </w:rPr>
                <w:t>1,000</w:t>
              </w:r>
            </w:ins>
          </w:p>
        </w:tc>
        <w:tc>
          <w:tcPr>
            <w:tcW w:w="4704" w:type="dxa"/>
            <w:shd w:val="clear" w:color="auto" w:fill="FFFFFF"/>
            <w:tcMar>
              <w:top w:w="100" w:type="dxa"/>
              <w:left w:w="100" w:type="dxa"/>
              <w:bottom w:w="100" w:type="dxa"/>
              <w:right w:w="100" w:type="dxa"/>
            </w:tcMar>
            <w:vAlign w:val="center"/>
          </w:tcPr>
          <w:p w14:paraId="47736FDF">
            <w:pPr>
              <w:widowControl/>
              <w:spacing w:line="17" w:lineRule="atLeast"/>
              <w:jc w:val="left"/>
              <w:rPr>
                <w:ins w:id="2848" w:author="Pisces" w:date="2025-05-21T20:41:00Z"/>
                <w:rFonts w:ascii="宋体" w:hAnsi="宋体" w:eastAsia="宋体" w:cs="宋体"/>
                <w:color w:val="404040"/>
                <w:sz w:val="24"/>
                <w:szCs w:val="24"/>
              </w:rPr>
            </w:pPr>
            <w:ins w:id="2849" w:author="Pisces" w:date="2025-05-21T20:41:00Z">
              <w:r>
                <w:rPr>
                  <w:rFonts w:hint="eastAsia" w:ascii="宋体" w:hAnsi="宋体" w:eastAsia="宋体" w:cs="宋体"/>
                  <w:color w:val="404040"/>
                  <w:kern w:val="0"/>
                  <w:sz w:val="24"/>
                  <w:szCs w:val="24"/>
                  <w:lang w:bidi="ar"/>
                </w:rPr>
                <w:t>新增</w:t>
              </w:r>
            </w:ins>
            <w:ins w:id="2850" w:author="Pisces" w:date="2025-05-21T20:41:00Z">
              <w:r>
                <w:rPr>
                  <w:rFonts w:ascii="宋体" w:hAnsi="宋体" w:eastAsia="宋体" w:cs="宋体"/>
                  <w:color w:val="404040"/>
                  <w:kern w:val="0"/>
                  <w:sz w:val="24"/>
                  <w:szCs w:val="24"/>
                  <w:lang w:bidi="ar"/>
                </w:rPr>
                <w:t>1MW PEM</w:t>
              </w:r>
            </w:ins>
            <w:ins w:id="2851" w:author="Pisces" w:date="2025-05-21T20:41:00Z">
              <w:r>
                <w:rPr>
                  <w:rFonts w:hint="eastAsia" w:ascii="宋体" w:hAnsi="宋体" w:eastAsia="宋体" w:cs="宋体"/>
                  <w:color w:val="404040"/>
                  <w:kern w:val="0"/>
                  <w:sz w:val="24"/>
                  <w:szCs w:val="24"/>
                  <w:lang w:bidi="ar"/>
                </w:rPr>
                <w:t>电解槽（绿氢生产扩容）</w:t>
              </w:r>
            </w:ins>
          </w:p>
        </w:tc>
      </w:tr>
      <w:tr w14:paraId="2A44A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2852" w:author="Pisces" w:date="2025-05-21T20:41:00Z"/>
        </w:trPr>
        <w:tc>
          <w:tcPr>
            <w:tcW w:w="0" w:type="auto"/>
            <w:shd w:val="clear" w:color="auto" w:fill="FFFFFF"/>
            <w:tcMar>
              <w:top w:w="100" w:type="dxa"/>
              <w:left w:w="0" w:type="dxa"/>
              <w:bottom w:w="100" w:type="dxa"/>
              <w:right w:w="100" w:type="dxa"/>
            </w:tcMar>
            <w:vAlign w:val="center"/>
          </w:tcPr>
          <w:p w14:paraId="05F4F64E">
            <w:pPr>
              <w:widowControl/>
              <w:spacing w:line="17" w:lineRule="atLeast"/>
              <w:jc w:val="center"/>
              <w:rPr>
                <w:ins w:id="2853" w:author="Pisces" w:date="2025-05-21T20:41:00Z"/>
                <w:rFonts w:ascii="宋体" w:hAnsi="宋体" w:eastAsia="宋体" w:cs="宋体"/>
                <w:color w:val="404040"/>
                <w:sz w:val="24"/>
                <w:szCs w:val="24"/>
              </w:rPr>
            </w:pPr>
            <w:ins w:id="2854" w:author="Pisces" w:date="2025-05-21T20:41:00Z">
              <w:r>
                <w:rPr>
                  <w:rStyle w:val="23"/>
                  <w:rFonts w:hint="eastAsia" w:ascii="宋体" w:hAnsi="宋体" w:eastAsia="宋体" w:cs="宋体"/>
                  <w:color w:val="404040"/>
                  <w:kern w:val="0"/>
                  <w:sz w:val="24"/>
                  <w:szCs w:val="24"/>
                  <w:lang w:bidi="ar"/>
                </w:rPr>
                <w:t>其他设备与安装</w:t>
              </w:r>
            </w:ins>
          </w:p>
        </w:tc>
        <w:tc>
          <w:tcPr>
            <w:tcW w:w="1115" w:type="dxa"/>
            <w:shd w:val="clear" w:color="auto" w:fill="FFFFFF"/>
            <w:tcMar>
              <w:top w:w="100" w:type="dxa"/>
              <w:left w:w="100" w:type="dxa"/>
              <w:bottom w:w="100" w:type="dxa"/>
              <w:right w:w="100" w:type="dxa"/>
            </w:tcMar>
            <w:vAlign w:val="center"/>
          </w:tcPr>
          <w:p w14:paraId="3B48B647">
            <w:pPr>
              <w:widowControl/>
              <w:spacing w:line="17" w:lineRule="atLeast"/>
              <w:jc w:val="center"/>
              <w:rPr>
                <w:ins w:id="2855" w:author="Pisces" w:date="2025-05-21T20:41:00Z"/>
                <w:rFonts w:ascii="宋体" w:hAnsi="宋体" w:eastAsia="宋体" w:cs="宋体"/>
                <w:color w:val="404040"/>
                <w:sz w:val="24"/>
                <w:szCs w:val="24"/>
              </w:rPr>
            </w:pPr>
            <w:ins w:id="2856" w:author="Pisces" w:date="2025-05-21T20:41:00Z">
              <w:r>
                <w:rPr>
                  <w:rFonts w:ascii="宋体" w:hAnsi="宋体" w:eastAsia="宋体" w:cs="宋体"/>
                  <w:color w:val="404040"/>
                  <w:kern w:val="0"/>
                  <w:sz w:val="24"/>
                  <w:szCs w:val="24"/>
                  <w:lang w:bidi="ar"/>
                </w:rPr>
                <w:t>300</w:t>
              </w:r>
            </w:ins>
          </w:p>
        </w:tc>
        <w:tc>
          <w:tcPr>
            <w:tcW w:w="1131" w:type="dxa"/>
            <w:shd w:val="clear" w:color="auto" w:fill="FFFFFF"/>
            <w:tcMar>
              <w:top w:w="100" w:type="dxa"/>
              <w:left w:w="100" w:type="dxa"/>
              <w:bottom w:w="100" w:type="dxa"/>
              <w:right w:w="100" w:type="dxa"/>
            </w:tcMar>
            <w:vAlign w:val="center"/>
          </w:tcPr>
          <w:p w14:paraId="46A9FE93">
            <w:pPr>
              <w:widowControl/>
              <w:spacing w:line="17" w:lineRule="atLeast"/>
              <w:jc w:val="center"/>
              <w:rPr>
                <w:ins w:id="2857" w:author="Pisces" w:date="2025-05-21T20:41:00Z"/>
                <w:rFonts w:ascii="宋体" w:hAnsi="宋体" w:eastAsia="宋体" w:cs="宋体"/>
                <w:color w:val="404040"/>
                <w:sz w:val="24"/>
                <w:szCs w:val="24"/>
              </w:rPr>
            </w:pPr>
            <w:ins w:id="2858" w:author="Pisces" w:date="2025-05-21T20:41:00Z">
              <w:r>
                <w:rPr>
                  <w:rFonts w:ascii="宋体" w:hAnsi="宋体" w:eastAsia="宋体" w:cs="宋体"/>
                  <w:color w:val="404040"/>
                  <w:kern w:val="0"/>
                  <w:sz w:val="24"/>
                  <w:szCs w:val="24"/>
                  <w:lang w:bidi="ar"/>
                </w:rPr>
                <w:t>0</w:t>
              </w:r>
            </w:ins>
          </w:p>
        </w:tc>
        <w:tc>
          <w:tcPr>
            <w:tcW w:w="4704" w:type="dxa"/>
            <w:shd w:val="clear" w:color="auto" w:fill="FFFFFF"/>
            <w:tcMar>
              <w:top w:w="100" w:type="dxa"/>
              <w:left w:w="100" w:type="dxa"/>
              <w:bottom w:w="100" w:type="dxa"/>
              <w:right w:w="100" w:type="dxa"/>
            </w:tcMar>
            <w:vAlign w:val="center"/>
          </w:tcPr>
          <w:p w14:paraId="63EDC362">
            <w:pPr>
              <w:widowControl/>
              <w:spacing w:line="17" w:lineRule="atLeast"/>
              <w:jc w:val="left"/>
              <w:rPr>
                <w:ins w:id="2859" w:author="Pisces" w:date="2025-05-21T20:41:00Z"/>
                <w:rFonts w:ascii="宋体" w:hAnsi="宋体" w:eastAsia="宋体" w:cs="宋体"/>
                <w:color w:val="404040"/>
                <w:sz w:val="24"/>
                <w:szCs w:val="24"/>
              </w:rPr>
            </w:pPr>
            <w:ins w:id="2860" w:author="Pisces" w:date="2025-05-21T20:41:00Z">
              <w:r>
                <w:rPr>
                  <w:rFonts w:hint="eastAsia" w:ascii="宋体" w:hAnsi="宋体" w:eastAsia="宋体" w:cs="宋体"/>
                  <w:color w:val="404040"/>
                  <w:kern w:val="0"/>
                  <w:sz w:val="24"/>
                  <w:szCs w:val="24"/>
                  <w:lang w:bidi="ar"/>
                </w:rPr>
                <w:t>原电锅炉部分替换为热泵（成本转移）</w:t>
              </w:r>
            </w:ins>
          </w:p>
        </w:tc>
      </w:tr>
      <w:tr w14:paraId="54399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2861" w:author="Pisces" w:date="2025-05-21T20:41:00Z"/>
        </w:trPr>
        <w:tc>
          <w:tcPr>
            <w:tcW w:w="0" w:type="auto"/>
            <w:shd w:val="clear" w:color="auto" w:fill="FFFFFF"/>
            <w:tcMar>
              <w:top w:w="100" w:type="dxa"/>
              <w:left w:w="0" w:type="dxa"/>
              <w:bottom w:w="100" w:type="dxa"/>
              <w:right w:w="100" w:type="dxa"/>
            </w:tcMar>
            <w:vAlign w:val="center"/>
          </w:tcPr>
          <w:p w14:paraId="342AC9B4">
            <w:pPr>
              <w:widowControl/>
              <w:spacing w:line="17" w:lineRule="atLeast"/>
              <w:jc w:val="center"/>
              <w:rPr>
                <w:ins w:id="2862" w:author="Pisces" w:date="2025-05-21T20:41:00Z"/>
                <w:rFonts w:ascii="宋体" w:hAnsi="宋体" w:eastAsia="宋体" w:cs="宋体"/>
                <w:color w:val="404040"/>
                <w:sz w:val="24"/>
                <w:szCs w:val="24"/>
              </w:rPr>
            </w:pPr>
            <w:ins w:id="2863" w:author="Pisces" w:date="2025-05-21T20:41:00Z">
              <w:r>
                <w:rPr>
                  <w:rStyle w:val="23"/>
                  <w:rFonts w:hint="eastAsia" w:ascii="宋体" w:hAnsi="宋体" w:eastAsia="宋体" w:cs="宋体"/>
                  <w:color w:val="404040"/>
                  <w:kern w:val="0"/>
                  <w:sz w:val="24"/>
                  <w:szCs w:val="24"/>
                  <w:lang w:bidi="ar"/>
                </w:rPr>
                <w:t>总计</w:t>
              </w:r>
            </w:ins>
          </w:p>
        </w:tc>
        <w:tc>
          <w:tcPr>
            <w:tcW w:w="1115" w:type="dxa"/>
            <w:shd w:val="clear" w:color="auto" w:fill="FFFFFF"/>
            <w:tcMar>
              <w:top w:w="100" w:type="dxa"/>
              <w:left w:w="100" w:type="dxa"/>
              <w:bottom w:w="100" w:type="dxa"/>
              <w:right w:w="100" w:type="dxa"/>
            </w:tcMar>
            <w:vAlign w:val="center"/>
          </w:tcPr>
          <w:p w14:paraId="35A9D407">
            <w:pPr>
              <w:widowControl/>
              <w:spacing w:line="17" w:lineRule="atLeast"/>
              <w:jc w:val="center"/>
              <w:rPr>
                <w:ins w:id="2864" w:author="Pisces" w:date="2025-05-21T20:41:00Z"/>
                <w:rFonts w:ascii="宋体" w:hAnsi="宋体" w:eastAsia="宋体" w:cs="宋体"/>
                <w:color w:val="404040"/>
                <w:sz w:val="24"/>
                <w:szCs w:val="24"/>
              </w:rPr>
            </w:pPr>
            <w:ins w:id="2865" w:author="Pisces" w:date="2025-05-21T20:41:00Z">
              <w:r>
                <w:rPr>
                  <w:rStyle w:val="23"/>
                  <w:rFonts w:ascii="宋体" w:hAnsi="宋体" w:eastAsia="宋体" w:cs="宋体"/>
                  <w:color w:val="404040"/>
                  <w:kern w:val="0"/>
                  <w:sz w:val="24"/>
                  <w:szCs w:val="24"/>
                  <w:lang w:bidi="ar"/>
                </w:rPr>
                <w:t>5,000</w:t>
              </w:r>
            </w:ins>
          </w:p>
        </w:tc>
        <w:tc>
          <w:tcPr>
            <w:tcW w:w="1131" w:type="dxa"/>
            <w:shd w:val="clear" w:color="auto" w:fill="FFFFFF"/>
            <w:tcMar>
              <w:top w:w="100" w:type="dxa"/>
              <w:left w:w="100" w:type="dxa"/>
              <w:bottom w:w="100" w:type="dxa"/>
              <w:right w:w="100" w:type="dxa"/>
            </w:tcMar>
            <w:vAlign w:val="center"/>
          </w:tcPr>
          <w:p w14:paraId="4FB9B871">
            <w:pPr>
              <w:widowControl/>
              <w:spacing w:line="17" w:lineRule="atLeast"/>
              <w:jc w:val="center"/>
              <w:rPr>
                <w:ins w:id="2866" w:author="Pisces" w:date="2025-05-21T20:41:00Z"/>
                <w:rFonts w:ascii="宋体" w:hAnsi="宋体" w:eastAsia="宋体" w:cs="宋体"/>
                <w:color w:val="404040"/>
                <w:sz w:val="24"/>
                <w:szCs w:val="24"/>
              </w:rPr>
            </w:pPr>
            <w:ins w:id="2867" w:author="Pisces" w:date="2025-05-21T20:41:00Z">
              <w:r>
                <w:rPr>
                  <w:rStyle w:val="23"/>
                  <w:rFonts w:ascii="宋体" w:hAnsi="宋体" w:eastAsia="宋体" w:cs="宋体"/>
                  <w:color w:val="404040"/>
                  <w:kern w:val="0"/>
                  <w:sz w:val="24"/>
                  <w:szCs w:val="24"/>
                  <w:lang w:bidi="ar"/>
                </w:rPr>
                <w:t>5,500</w:t>
              </w:r>
            </w:ins>
          </w:p>
        </w:tc>
        <w:tc>
          <w:tcPr>
            <w:tcW w:w="4704" w:type="dxa"/>
            <w:shd w:val="clear" w:color="auto" w:fill="FFFFFF"/>
            <w:tcMar>
              <w:top w:w="100" w:type="dxa"/>
              <w:left w:w="100" w:type="dxa"/>
              <w:bottom w:w="100" w:type="dxa"/>
              <w:right w:w="100" w:type="dxa"/>
            </w:tcMar>
            <w:vAlign w:val="center"/>
          </w:tcPr>
          <w:p w14:paraId="3EBB8BE0">
            <w:pPr>
              <w:widowControl/>
              <w:spacing w:line="17" w:lineRule="atLeast"/>
              <w:jc w:val="left"/>
              <w:rPr>
                <w:ins w:id="2868" w:author="Pisces" w:date="2025-05-21T20:41:00Z"/>
                <w:rFonts w:ascii="宋体" w:hAnsi="宋体" w:eastAsia="宋体" w:cs="宋体"/>
                <w:color w:val="404040"/>
                <w:sz w:val="24"/>
                <w:szCs w:val="24"/>
              </w:rPr>
            </w:pPr>
          </w:p>
        </w:tc>
      </w:tr>
    </w:tbl>
    <w:p w14:paraId="18E663BB">
      <w:pPr>
        <w:numPr>
          <w:ilvl w:val="255"/>
          <w:numId w:val="0"/>
        </w:numPr>
        <w:spacing w:line="360" w:lineRule="auto"/>
        <w:rPr>
          <w:ins w:id="2869" w:author="Pisces" w:date="2025-05-21T20:33:00Z"/>
          <w:rFonts w:hint="eastAsia" w:asciiTheme="minorEastAsia" w:hAnsiTheme="minorEastAsia" w:cstheme="minorEastAsia"/>
          <w:sz w:val="24"/>
        </w:rPr>
      </w:pPr>
    </w:p>
    <w:p w14:paraId="6171ACE2">
      <w:pPr>
        <w:numPr>
          <w:ilvl w:val="0"/>
          <w:numId w:val="9"/>
        </w:numPr>
        <w:spacing w:line="360" w:lineRule="auto"/>
        <w:rPr>
          <w:ins w:id="2870" w:author="Pisces" w:date="2025-05-21T20:30:00Z"/>
          <w:rFonts w:hint="eastAsia" w:asciiTheme="minorEastAsia" w:hAnsiTheme="minorEastAsia" w:cstheme="minorEastAsia"/>
          <w:sz w:val="24"/>
        </w:rPr>
      </w:pPr>
      <w:ins w:id="2871" w:author="Pisces" w:date="2025-05-21T20:33:00Z">
        <w:r>
          <w:rPr>
            <w:rFonts w:hint="eastAsia" w:asciiTheme="minorEastAsia" w:hAnsiTheme="minorEastAsia" w:cstheme="minorEastAsia"/>
            <w:sz w:val="24"/>
          </w:rPr>
          <w:t>财务评价</w:t>
        </w:r>
      </w:ins>
    </w:p>
    <w:p w14:paraId="355E50AD">
      <w:pPr>
        <w:numPr>
          <w:ilvl w:val="255"/>
          <w:numId w:val="0"/>
        </w:numPr>
        <w:spacing w:line="360" w:lineRule="auto"/>
        <w:rPr>
          <w:rFonts w:hint="eastAsia" w:asciiTheme="minorEastAsia" w:hAnsiTheme="minorEastAsia" w:cstheme="minorEastAsia"/>
          <w:sz w:val="24"/>
        </w:rPr>
      </w:pPr>
      <w:ins w:id="2872" w:author="Pisces" w:date="2025-05-21T20:30:00Z">
        <w:r>
          <w:rPr>
            <w:rFonts w:hint="eastAsia" w:ascii="宋体" w:hAnsi="宋体" w:eastAsia="宋体" w:cs="宋体"/>
            <w:b w:val="0"/>
            <w:bCs w:val="0"/>
            <w:color w:val="404040"/>
            <w:sz w:val="24"/>
          </w:rPr>
          <w:t>总成本费用（万元）</w:t>
        </w:r>
      </w:ins>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2745"/>
        <w:gridCol w:w="923"/>
        <w:gridCol w:w="923"/>
      </w:tblGrid>
      <w:tr w14:paraId="48C48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ins w:id="2873" w:author="Pisces" w:date="2025-05-21T20:26:00Z"/>
        </w:trPr>
        <w:tc>
          <w:tcPr>
            <w:tcW w:w="0" w:type="auto"/>
            <w:shd w:val="clear" w:color="auto" w:fill="FFFFFF"/>
            <w:tcMar>
              <w:top w:w="100" w:type="dxa"/>
              <w:left w:w="0" w:type="dxa"/>
              <w:bottom w:w="100" w:type="dxa"/>
              <w:right w:w="100" w:type="dxa"/>
            </w:tcMar>
            <w:vAlign w:val="center"/>
          </w:tcPr>
          <w:p w14:paraId="1610DEA9">
            <w:pPr>
              <w:widowControl/>
              <w:spacing w:line="17" w:lineRule="atLeast"/>
              <w:jc w:val="center"/>
              <w:rPr>
                <w:ins w:id="2874" w:author="Pisces" w:date="2025-05-21T20:26:00Z"/>
                <w:rFonts w:ascii="宋体" w:hAnsi="宋体" w:eastAsia="宋体" w:cs="宋体"/>
                <w:b/>
                <w:bCs/>
                <w:color w:val="404040"/>
                <w:sz w:val="24"/>
                <w:szCs w:val="24"/>
              </w:rPr>
            </w:pPr>
          </w:p>
        </w:tc>
        <w:tc>
          <w:tcPr>
            <w:tcW w:w="0" w:type="auto"/>
            <w:shd w:val="clear" w:color="auto" w:fill="FFFFFF"/>
            <w:tcMar>
              <w:top w:w="100" w:type="dxa"/>
              <w:left w:w="100" w:type="dxa"/>
              <w:bottom w:w="100" w:type="dxa"/>
              <w:right w:w="100" w:type="dxa"/>
            </w:tcMar>
            <w:vAlign w:val="center"/>
          </w:tcPr>
          <w:p w14:paraId="12403059">
            <w:pPr>
              <w:widowControl/>
              <w:spacing w:line="17" w:lineRule="atLeast"/>
              <w:jc w:val="center"/>
              <w:rPr>
                <w:ins w:id="2875" w:author="Pisces" w:date="2025-05-21T20:26:00Z"/>
                <w:rFonts w:ascii="宋体" w:hAnsi="宋体" w:eastAsia="宋体" w:cs="宋体"/>
                <w:b/>
                <w:bCs/>
                <w:color w:val="404040"/>
                <w:sz w:val="24"/>
                <w:szCs w:val="24"/>
              </w:rPr>
            </w:pPr>
            <w:ins w:id="2876" w:author="Pisces" w:date="2025-05-21T20:26:00Z">
              <w:r>
                <w:rPr>
                  <w:rFonts w:hint="eastAsia" w:ascii="宋体" w:hAnsi="宋体" w:eastAsia="宋体" w:cs="宋体"/>
                  <w:b/>
                  <w:bCs/>
                  <w:color w:val="404040"/>
                  <w:kern w:val="0"/>
                  <w:sz w:val="24"/>
                  <w:szCs w:val="24"/>
                  <w:lang w:bidi="ar"/>
                </w:rPr>
                <w:t>优化前</w:t>
              </w:r>
            </w:ins>
          </w:p>
        </w:tc>
        <w:tc>
          <w:tcPr>
            <w:tcW w:w="0" w:type="auto"/>
            <w:shd w:val="clear" w:color="auto" w:fill="FFFFFF"/>
            <w:tcMar>
              <w:top w:w="100" w:type="dxa"/>
              <w:left w:w="100" w:type="dxa"/>
              <w:bottom w:w="100" w:type="dxa"/>
              <w:right w:w="100" w:type="dxa"/>
            </w:tcMar>
            <w:vAlign w:val="center"/>
          </w:tcPr>
          <w:p w14:paraId="675EF960">
            <w:pPr>
              <w:widowControl/>
              <w:spacing w:line="17" w:lineRule="atLeast"/>
              <w:jc w:val="center"/>
              <w:rPr>
                <w:ins w:id="2877" w:author="Pisces" w:date="2025-05-21T20:26:00Z"/>
                <w:rFonts w:ascii="宋体" w:hAnsi="宋体" w:eastAsia="宋体" w:cs="宋体"/>
                <w:b/>
                <w:bCs/>
                <w:color w:val="404040"/>
                <w:sz w:val="24"/>
                <w:szCs w:val="24"/>
              </w:rPr>
            </w:pPr>
            <w:ins w:id="2878" w:author="Pisces" w:date="2025-05-21T20:26:00Z">
              <w:r>
                <w:rPr>
                  <w:rFonts w:hint="eastAsia" w:ascii="宋体" w:hAnsi="宋体" w:eastAsia="宋体" w:cs="宋体"/>
                  <w:b/>
                  <w:bCs/>
                  <w:color w:val="404040"/>
                  <w:kern w:val="0"/>
                  <w:sz w:val="24"/>
                  <w:szCs w:val="24"/>
                  <w:lang w:bidi="ar"/>
                </w:rPr>
                <w:t>优化后</w:t>
              </w:r>
            </w:ins>
          </w:p>
        </w:tc>
      </w:tr>
      <w:tr w14:paraId="382AC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ins w:id="2879" w:author="Pisces" w:date="2025-05-21T20:26:00Z"/>
        </w:trPr>
        <w:tc>
          <w:tcPr>
            <w:tcW w:w="0" w:type="auto"/>
            <w:shd w:val="clear" w:color="auto" w:fill="FFFFFF"/>
            <w:tcMar>
              <w:top w:w="100" w:type="dxa"/>
              <w:left w:w="0" w:type="dxa"/>
              <w:bottom w:w="100" w:type="dxa"/>
              <w:right w:w="100" w:type="dxa"/>
            </w:tcMar>
            <w:vAlign w:val="center"/>
          </w:tcPr>
          <w:p w14:paraId="684CDA4D">
            <w:pPr>
              <w:widowControl/>
              <w:spacing w:line="17" w:lineRule="atLeast"/>
              <w:jc w:val="center"/>
              <w:rPr>
                <w:ins w:id="2880" w:author="Pisces" w:date="2025-05-21T20:26:00Z"/>
                <w:rFonts w:ascii="宋体" w:hAnsi="宋体" w:eastAsia="宋体" w:cs="宋体"/>
                <w:color w:val="404040"/>
                <w:sz w:val="24"/>
                <w:szCs w:val="24"/>
              </w:rPr>
            </w:pPr>
            <w:ins w:id="2881" w:author="Pisces" w:date="2025-05-21T20:26:00Z">
              <w:r>
                <w:rPr>
                  <w:rFonts w:hint="eastAsia" w:ascii="宋体" w:hAnsi="宋体" w:eastAsia="宋体" w:cs="宋体"/>
                  <w:color w:val="404040"/>
                  <w:kern w:val="0"/>
                  <w:sz w:val="24"/>
                  <w:szCs w:val="24"/>
                  <w:lang w:bidi="ar"/>
                </w:rPr>
                <w:t>初始投资成本</w:t>
              </w:r>
            </w:ins>
          </w:p>
        </w:tc>
        <w:tc>
          <w:tcPr>
            <w:tcW w:w="0" w:type="auto"/>
            <w:shd w:val="clear" w:color="auto" w:fill="FFFFFF"/>
            <w:tcMar>
              <w:top w:w="100" w:type="dxa"/>
              <w:left w:w="100" w:type="dxa"/>
              <w:bottom w:w="100" w:type="dxa"/>
              <w:right w:w="100" w:type="dxa"/>
            </w:tcMar>
            <w:vAlign w:val="center"/>
          </w:tcPr>
          <w:p w14:paraId="4125380F">
            <w:pPr>
              <w:widowControl/>
              <w:spacing w:line="17" w:lineRule="atLeast"/>
              <w:jc w:val="center"/>
              <w:rPr>
                <w:ins w:id="2882" w:author="Pisces" w:date="2025-05-21T20:26:00Z"/>
                <w:rFonts w:ascii="宋体" w:hAnsi="宋体" w:eastAsia="宋体" w:cs="宋体"/>
                <w:color w:val="404040"/>
                <w:sz w:val="24"/>
                <w:szCs w:val="24"/>
              </w:rPr>
            </w:pPr>
            <w:ins w:id="2883" w:author="Pisces" w:date="2025-05-21T20:26:00Z">
              <w:r>
                <w:rPr>
                  <w:rFonts w:ascii="宋体" w:hAnsi="宋体" w:eastAsia="宋体" w:cs="宋体"/>
                  <w:color w:val="404040"/>
                  <w:kern w:val="0"/>
                  <w:sz w:val="24"/>
                  <w:szCs w:val="24"/>
                  <w:lang w:bidi="ar"/>
                </w:rPr>
                <w:t>5,000</w:t>
              </w:r>
            </w:ins>
          </w:p>
        </w:tc>
        <w:tc>
          <w:tcPr>
            <w:tcW w:w="0" w:type="auto"/>
            <w:shd w:val="clear" w:color="auto" w:fill="FFFFFF"/>
            <w:tcMar>
              <w:top w:w="100" w:type="dxa"/>
              <w:left w:w="100" w:type="dxa"/>
              <w:bottom w:w="100" w:type="dxa"/>
              <w:right w:w="100" w:type="dxa"/>
            </w:tcMar>
            <w:vAlign w:val="center"/>
          </w:tcPr>
          <w:p w14:paraId="06CE8E4A">
            <w:pPr>
              <w:widowControl/>
              <w:spacing w:line="17" w:lineRule="atLeast"/>
              <w:jc w:val="center"/>
              <w:rPr>
                <w:ins w:id="2884" w:author="Pisces" w:date="2025-05-21T20:26:00Z"/>
                <w:rFonts w:ascii="宋体" w:hAnsi="宋体" w:eastAsia="宋体" w:cs="宋体"/>
                <w:color w:val="404040"/>
                <w:sz w:val="24"/>
                <w:szCs w:val="24"/>
              </w:rPr>
            </w:pPr>
            <w:ins w:id="2885" w:author="Pisces" w:date="2025-05-21T20:26:00Z">
              <w:r>
                <w:rPr>
                  <w:rFonts w:ascii="宋体" w:hAnsi="宋体" w:eastAsia="宋体" w:cs="宋体"/>
                  <w:color w:val="404040"/>
                  <w:kern w:val="0"/>
                  <w:sz w:val="24"/>
                  <w:szCs w:val="24"/>
                  <w:lang w:bidi="ar"/>
                </w:rPr>
                <w:t>5,500</w:t>
              </w:r>
            </w:ins>
          </w:p>
        </w:tc>
      </w:tr>
      <w:tr w14:paraId="1D1E45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2886" w:author="Pisces" w:date="2025-05-21T20:26:00Z"/>
        </w:trPr>
        <w:tc>
          <w:tcPr>
            <w:tcW w:w="0" w:type="auto"/>
            <w:shd w:val="clear" w:color="auto" w:fill="FFFFFF"/>
            <w:tcMar>
              <w:top w:w="100" w:type="dxa"/>
              <w:left w:w="0" w:type="dxa"/>
              <w:bottom w:w="100" w:type="dxa"/>
              <w:right w:w="100" w:type="dxa"/>
            </w:tcMar>
            <w:vAlign w:val="center"/>
          </w:tcPr>
          <w:p w14:paraId="385EAF6B">
            <w:pPr>
              <w:widowControl/>
              <w:spacing w:line="17" w:lineRule="atLeast"/>
              <w:jc w:val="center"/>
              <w:rPr>
                <w:ins w:id="2887" w:author="Pisces" w:date="2025-05-21T20:26:00Z"/>
                <w:rFonts w:ascii="宋体" w:hAnsi="宋体" w:eastAsia="宋体" w:cs="宋体"/>
                <w:color w:val="404040"/>
                <w:sz w:val="24"/>
                <w:szCs w:val="24"/>
              </w:rPr>
            </w:pPr>
            <w:ins w:id="2888" w:author="Pisces" w:date="2025-05-21T20:26:00Z">
              <w:r>
                <w:rPr>
                  <w:rFonts w:hint="eastAsia" w:ascii="宋体" w:hAnsi="宋体" w:eastAsia="宋体" w:cs="宋体"/>
                  <w:color w:val="404040"/>
                  <w:kern w:val="0"/>
                  <w:sz w:val="24"/>
                  <w:szCs w:val="24"/>
                  <w:lang w:bidi="ar"/>
                </w:rPr>
                <w:t>运维成本（年）</w:t>
              </w:r>
            </w:ins>
          </w:p>
        </w:tc>
        <w:tc>
          <w:tcPr>
            <w:tcW w:w="0" w:type="auto"/>
            <w:shd w:val="clear" w:color="auto" w:fill="FFFFFF"/>
            <w:tcMar>
              <w:top w:w="100" w:type="dxa"/>
              <w:left w:w="100" w:type="dxa"/>
              <w:bottom w:w="100" w:type="dxa"/>
              <w:right w:w="100" w:type="dxa"/>
            </w:tcMar>
            <w:vAlign w:val="center"/>
          </w:tcPr>
          <w:p w14:paraId="00754D0D">
            <w:pPr>
              <w:widowControl/>
              <w:spacing w:line="17" w:lineRule="atLeast"/>
              <w:jc w:val="center"/>
              <w:rPr>
                <w:ins w:id="2889" w:author="Pisces" w:date="2025-05-21T20:26:00Z"/>
                <w:rFonts w:ascii="宋体" w:hAnsi="宋体" w:eastAsia="宋体" w:cs="宋体"/>
                <w:color w:val="404040"/>
                <w:sz w:val="24"/>
                <w:szCs w:val="24"/>
              </w:rPr>
            </w:pPr>
            <w:ins w:id="2890" w:author="Pisces" w:date="2025-05-21T20:26:00Z">
              <w:r>
                <w:rPr>
                  <w:rFonts w:ascii="宋体" w:hAnsi="宋体" w:eastAsia="宋体" w:cs="宋体"/>
                  <w:color w:val="404040"/>
                  <w:kern w:val="0"/>
                  <w:sz w:val="24"/>
                  <w:szCs w:val="24"/>
                  <w:lang w:bidi="ar"/>
                </w:rPr>
                <w:t>1,000</w:t>
              </w:r>
            </w:ins>
          </w:p>
        </w:tc>
        <w:tc>
          <w:tcPr>
            <w:tcW w:w="0" w:type="auto"/>
            <w:shd w:val="clear" w:color="auto" w:fill="FFFFFF"/>
            <w:tcMar>
              <w:top w:w="100" w:type="dxa"/>
              <w:left w:w="100" w:type="dxa"/>
              <w:bottom w:w="100" w:type="dxa"/>
              <w:right w:w="100" w:type="dxa"/>
            </w:tcMar>
            <w:vAlign w:val="center"/>
          </w:tcPr>
          <w:p w14:paraId="691366F7">
            <w:pPr>
              <w:widowControl/>
              <w:spacing w:line="17" w:lineRule="atLeast"/>
              <w:jc w:val="center"/>
              <w:rPr>
                <w:ins w:id="2891" w:author="Pisces" w:date="2025-05-21T20:26:00Z"/>
                <w:rFonts w:ascii="宋体" w:hAnsi="宋体" w:eastAsia="宋体" w:cs="宋体"/>
                <w:color w:val="404040"/>
                <w:sz w:val="24"/>
                <w:szCs w:val="24"/>
              </w:rPr>
            </w:pPr>
            <w:ins w:id="2892" w:author="Pisces" w:date="2025-05-21T20:26:00Z">
              <w:r>
                <w:rPr>
                  <w:rFonts w:ascii="宋体" w:hAnsi="宋体" w:eastAsia="宋体" w:cs="宋体"/>
                  <w:color w:val="404040"/>
                  <w:kern w:val="0"/>
                  <w:sz w:val="24"/>
                  <w:szCs w:val="24"/>
                  <w:lang w:bidi="ar"/>
                </w:rPr>
                <w:t>800</w:t>
              </w:r>
            </w:ins>
          </w:p>
        </w:tc>
      </w:tr>
      <w:tr w14:paraId="6F207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2893" w:author="Pisces" w:date="2025-05-21T20:26:00Z"/>
        </w:trPr>
        <w:tc>
          <w:tcPr>
            <w:tcW w:w="0" w:type="auto"/>
            <w:shd w:val="clear" w:color="auto" w:fill="FFFFFF"/>
            <w:tcMar>
              <w:top w:w="100" w:type="dxa"/>
              <w:left w:w="0" w:type="dxa"/>
              <w:bottom w:w="100" w:type="dxa"/>
              <w:right w:w="100" w:type="dxa"/>
            </w:tcMar>
            <w:vAlign w:val="center"/>
          </w:tcPr>
          <w:p w14:paraId="3C1F2773">
            <w:pPr>
              <w:widowControl/>
              <w:spacing w:line="17" w:lineRule="atLeast"/>
              <w:jc w:val="center"/>
              <w:rPr>
                <w:ins w:id="2894" w:author="Pisces" w:date="2025-05-21T20:26:00Z"/>
                <w:rFonts w:ascii="宋体" w:hAnsi="宋体" w:eastAsia="宋体" w:cs="宋体"/>
                <w:color w:val="404040"/>
                <w:sz w:val="24"/>
                <w:szCs w:val="24"/>
              </w:rPr>
            </w:pPr>
            <w:ins w:id="2895" w:author="Pisces" w:date="2025-05-21T20:26:00Z">
              <w:r>
                <w:rPr>
                  <w:rFonts w:hint="eastAsia" w:ascii="宋体" w:hAnsi="宋体" w:eastAsia="宋体" w:cs="宋体"/>
                  <w:color w:val="404040"/>
                  <w:kern w:val="0"/>
                  <w:sz w:val="24"/>
                  <w:szCs w:val="24"/>
                  <w:lang w:bidi="ar"/>
                </w:rPr>
                <w:t>氢电转换成本（元</w:t>
              </w:r>
            </w:ins>
            <w:ins w:id="2896" w:author="Pisces" w:date="2025-05-21T20:26:00Z">
              <w:r>
                <w:rPr>
                  <w:rFonts w:ascii="宋体" w:hAnsi="宋体" w:eastAsia="宋体" w:cs="宋体"/>
                  <w:color w:val="404040"/>
                  <w:kern w:val="0"/>
                  <w:sz w:val="24"/>
                  <w:szCs w:val="24"/>
                  <w:lang w:bidi="ar"/>
                </w:rPr>
                <w:t>/kWh</w:t>
              </w:r>
            </w:ins>
            <w:ins w:id="2897" w:author="Pisces" w:date="2025-05-21T20:26:00Z">
              <w:r>
                <w:rPr>
                  <w:rFonts w:hint="eastAsia" w:ascii="宋体" w:hAnsi="宋体" w:eastAsia="宋体" w:cs="宋体"/>
                  <w:color w:val="404040"/>
                  <w:kern w:val="0"/>
                  <w:sz w:val="24"/>
                  <w:szCs w:val="24"/>
                  <w:lang w:bidi="ar"/>
                </w:rPr>
                <w:t>）</w:t>
              </w:r>
            </w:ins>
          </w:p>
        </w:tc>
        <w:tc>
          <w:tcPr>
            <w:tcW w:w="0" w:type="auto"/>
            <w:shd w:val="clear" w:color="auto" w:fill="FFFFFF"/>
            <w:tcMar>
              <w:top w:w="100" w:type="dxa"/>
              <w:left w:w="100" w:type="dxa"/>
              <w:bottom w:w="100" w:type="dxa"/>
              <w:right w:w="100" w:type="dxa"/>
            </w:tcMar>
            <w:vAlign w:val="center"/>
          </w:tcPr>
          <w:p w14:paraId="1E8C41DD">
            <w:pPr>
              <w:widowControl/>
              <w:spacing w:line="17" w:lineRule="atLeast"/>
              <w:jc w:val="center"/>
              <w:rPr>
                <w:ins w:id="2898" w:author="Pisces" w:date="2025-05-21T20:26:00Z"/>
                <w:rFonts w:ascii="宋体" w:hAnsi="宋体" w:eastAsia="宋体" w:cs="宋体"/>
                <w:color w:val="404040"/>
                <w:sz w:val="24"/>
                <w:szCs w:val="24"/>
              </w:rPr>
            </w:pPr>
            <w:ins w:id="2899" w:author="Pisces" w:date="2025-05-21T20:26:00Z">
              <w:r>
                <w:rPr>
                  <w:rFonts w:ascii="宋体" w:hAnsi="宋体" w:eastAsia="宋体" w:cs="宋体"/>
                  <w:color w:val="404040"/>
                  <w:kern w:val="0"/>
                  <w:sz w:val="24"/>
                  <w:szCs w:val="24"/>
                  <w:lang w:bidi="ar"/>
                </w:rPr>
                <w:t>35</w:t>
              </w:r>
            </w:ins>
          </w:p>
        </w:tc>
        <w:tc>
          <w:tcPr>
            <w:tcW w:w="0" w:type="auto"/>
            <w:shd w:val="clear" w:color="auto" w:fill="FFFFFF"/>
            <w:tcMar>
              <w:top w:w="100" w:type="dxa"/>
              <w:left w:w="100" w:type="dxa"/>
              <w:bottom w:w="100" w:type="dxa"/>
              <w:right w:w="100" w:type="dxa"/>
            </w:tcMar>
            <w:vAlign w:val="center"/>
          </w:tcPr>
          <w:p w14:paraId="5A0F6598">
            <w:pPr>
              <w:widowControl/>
              <w:spacing w:line="17" w:lineRule="atLeast"/>
              <w:jc w:val="center"/>
              <w:rPr>
                <w:ins w:id="2900" w:author="Pisces" w:date="2025-05-21T20:26:00Z"/>
                <w:rFonts w:ascii="宋体" w:hAnsi="宋体" w:eastAsia="宋体" w:cs="宋体"/>
                <w:color w:val="404040"/>
                <w:sz w:val="24"/>
                <w:szCs w:val="24"/>
              </w:rPr>
            </w:pPr>
            <w:ins w:id="2901" w:author="Pisces" w:date="2025-05-21T20:26:00Z">
              <w:r>
                <w:rPr>
                  <w:rFonts w:ascii="宋体" w:hAnsi="宋体" w:eastAsia="宋体" w:cs="宋体"/>
                  <w:color w:val="404040"/>
                  <w:kern w:val="0"/>
                  <w:sz w:val="24"/>
                  <w:szCs w:val="24"/>
                  <w:lang w:bidi="ar"/>
                </w:rPr>
                <w:t>25</w:t>
              </w:r>
            </w:ins>
          </w:p>
        </w:tc>
      </w:tr>
      <w:tr w14:paraId="5AF68A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2902" w:author="Pisces" w:date="2025-05-21T20:26:00Z"/>
        </w:trPr>
        <w:tc>
          <w:tcPr>
            <w:tcW w:w="0" w:type="auto"/>
            <w:shd w:val="clear" w:color="auto" w:fill="FFFFFF"/>
            <w:tcMar>
              <w:top w:w="100" w:type="dxa"/>
              <w:left w:w="0" w:type="dxa"/>
              <w:bottom w:w="100" w:type="dxa"/>
              <w:right w:w="100" w:type="dxa"/>
            </w:tcMar>
            <w:vAlign w:val="center"/>
          </w:tcPr>
          <w:p w14:paraId="6B8F2D91">
            <w:pPr>
              <w:widowControl/>
              <w:spacing w:line="17" w:lineRule="atLeast"/>
              <w:jc w:val="center"/>
              <w:rPr>
                <w:ins w:id="2903" w:author="Pisces" w:date="2025-05-21T20:26:00Z"/>
                <w:rFonts w:ascii="宋体" w:hAnsi="宋体" w:eastAsia="宋体" w:cs="宋体"/>
                <w:color w:val="404040"/>
                <w:sz w:val="24"/>
                <w:szCs w:val="24"/>
              </w:rPr>
            </w:pPr>
            <w:ins w:id="2904" w:author="Pisces" w:date="2025-05-21T20:26:00Z">
              <w:r>
                <w:rPr>
                  <w:rFonts w:hint="eastAsia" w:ascii="宋体" w:hAnsi="宋体" w:eastAsia="宋体" w:cs="宋体"/>
                  <w:color w:val="404040"/>
                  <w:kern w:val="0"/>
                  <w:sz w:val="24"/>
                  <w:szCs w:val="24"/>
                  <w:lang w:bidi="ar"/>
                </w:rPr>
                <w:t>退役成本</w:t>
              </w:r>
            </w:ins>
          </w:p>
        </w:tc>
        <w:tc>
          <w:tcPr>
            <w:tcW w:w="0" w:type="auto"/>
            <w:shd w:val="clear" w:color="auto" w:fill="FFFFFF"/>
            <w:tcMar>
              <w:top w:w="100" w:type="dxa"/>
              <w:left w:w="100" w:type="dxa"/>
              <w:bottom w:w="100" w:type="dxa"/>
              <w:right w:w="100" w:type="dxa"/>
            </w:tcMar>
            <w:vAlign w:val="center"/>
          </w:tcPr>
          <w:p w14:paraId="77E5CEDF">
            <w:pPr>
              <w:widowControl/>
              <w:spacing w:line="17" w:lineRule="atLeast"/>
              <w:jc w:val="center"/>
              <w:rPr>
                <w:ins w:id="2905" w:author="Pisces" w:date="2025-05-21T20:26:00Z"/>
                <w:rFonts w:ascii="宋体" w:hAnsi="宋体" w:eastAsia="宋体" w:cs="宋体"/>
                <w:color w:val="404040"/>
                <w:sz w:val="24"/>
                <w:szCs w:val="24"/>
              </w:rPr>
            </w:pPr>
            <w:ins w:id="2906" w:author="Pisces" w:date="2025-05-21T20:26:00Z">
              <w:r>
                <w:rPr>
                  <w:rFonts w:ascii="宋体" w:hAnsi="宋体" w:eastAsia="宋体" w:cs="宋体"/>
                  <w:color w:val="404040"/>
                  <w:kern w:val="0"/>
                  <w:sz w:val="24"/>
                  <w:szCs w:val="24"/>
                  <w:lang w:bidi="ar"/>
                </w:rPr>
                <w:t>500</w:t>
              </w:r>
            </w:ins>
          </w:p>
        </w:tc>
        <w:tc>
          <w:tcPr>
            <w:tcW w:w="0" w:type="auto"/>
            <w:shd w:val="clear" w:color="auto" w:fill="FFFFFF"/>
            <w:tcMar>
              <w:top w:w="100" w:type="dxa"/>
              <w:left w:w="100" w:type="dxa"/>
              <w:bottom w:w="100" w:type="dxa"/>
              <w:right w:w="100" w:type="dxa"/>
            </w:tcMar>
            <w:vAlign w:val="center"/>
          </w:tcPr>
          <w:p w14:paraId="28560A95">
            <w:pPr>
              <w:widowControl/>
              <w:spacing w:line="17" w:lineRule="atLeast"/>
              <w:jc w:val="center"/>
              <w:rPr>
                <w:ins w:id="2907" w:author="Pisces" w:date="2025-05-21T20:26:00Z"/>
                <w:rFonts w:ascii="宋体" w:hAnsi="宋体" w:eastAsia="宋体" w:cs="宋体"/>
                <w:color w:val="404040"/>
                <w:sz w:val="24"/>
                <w:szCs w:val="24"/>
              </w:rPr>
            </w:pPr>
            <w:ins w:id="2908" w:author="Pisces" w:date="2025-05-21T20:26:00Z">
              <w:r>
                <w:rPr>
                  <w:rFonts w:ascii="宋体" w:hAnsi="宋体" w:eastAsia="宋体" w:cs="宋体"/>
                  <w:color w:val="404040"/>
                  <w:kern w:val="0"/>
                  <w:sz w:val="24"/>
                  <w:szCs w:val="24"/>
                  <w:lang w:bidi="ar"/>
                </w:rPr>
                <w:t>500</w:t>
              </w:r>
            </w:ins>
          </w:p>
        </w:tc>
      </w:tr>
      <w:tr w14:paraId="0F957A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2909" w:author="Pisces" w:date="2025-05-21T20:26:00Z"/>
        </w:trPr>
        <w:tc>
          <w:tcPr>
            <w:tcW w:w="0" w:type="auto"/>
            <w:shd w:val="clear" w:color="auto" w:fill="FFFFFF"/>
            <w:tcMar>
              <w:top w:w="100" w:type="dxa"/>
              <w:left w:w="0" w:type="dxa"/>
              <w:bottom w:w="100" w:type="dxa"/>
              <w:right w:w="100" w:type="dxa"/>
            </w:tcMar>
            <w:vAlign w:val="center"/>
          </w:tcPr>
          <w:p w14:paraId="2DB2F666">
            <w:pPr>
              <w:widowControl/>
              <w:spacing w:line="17" w:lineRule="atLeast"/>
              <w:jc w:val="center"/>
              <w:rPr>
                <w:ins w:id="2910" w:author="Pisces" w:date="2025-05-21T20:26:00Z"/>
                <w:rFonts w:ascii="宋体" w:hAnsi="宋体" w:eastAsia="宋体" w:cs="宋体"/>
                <w:color w:val="404040"/>
                <w:sz w:val="24"/>
                <w:szCs w:val="24"/>
              </w:rPr>
            </w:pPr>
            <w:ins w:id="2911" w:author="Pisces" w:date="2025-05-21T20:26:00Z">
              <w:r>
                <w:rPr>
                  <w:rFonts w:hint="eastAsia" w:ascii="宋体" w:hAnsi="宋体" w:eastAsia="宋体" w:cs="宋体"/>
                  <w:color w:val="404040"/>
                  <w:kern w:val="0"/>
                  <w:sz w:val="24"/>
                  <w:szCs w:val="24"/>
                  <w:lang w:bidi="ar"/>
                </w:rPr>
                <w:t>全寿命周期成本（</w:t>
              </w:r>
            </w:ins>
            <w:ins w:id="2912" w:author="Pisces" w:date="2025-05-21T20:26:00Z">
              <w:r>
                <w:rPr>
                  <w:rFonts w:ascii="宋体" w:hAnsi="宋体" w:eastAsia="宋体" w:cs="宋体"/>
                  <w:color w:val="404040"/>
                  <w:kern w:val="0"/>
                  <w:sz w:val="24"/>
                  <w:szCs w:val="24"/>
                  <w:lang w:bidi="ar"/>
                </w:rPr>
                <w:t>LCC</w:t>
              </w:r>
            </w:ins>
            <w:ins w:id="2913" w:author="Pisces" w:date="2025-05-21T20:26:00Z">
              <w:r>
                <w:rPr>
                  <w:rFonts w:hint="eastAsia" w:ascii="宋体" w:hAnsi="宋体" w:eastAsia="宋体" w:cs="宋体"/>
                  <w:color w:val="404040"/>
                  <w:kern w:val="0"/>
                  <w:sz w:val="24"/>
                  <w:szCs w:val="24"/>
                  <w:lang w:bidi="ar"/>
                </w:rPr>
                <w:t>）</w:t>
              </w:r>
            </w:ins>
          </w:p>
        </w:tc>
        <w:tc>
          <w:tcPr>
            <w:tcW w:w="0" w:type="auto"/>
            <w:shd w:val="clear" w:color="auto" w:fill="FFFFFF"/>
            <w:tcMar>
              <w:top w:w="100" w:type="dxa"/>
              <w:left w:w="100" w:type="dxa"/>
              <w:bottom w:w="100" w:type="dxa"/>
              <w:right w:w="100" w:type="dxa"/>
            </w:tcMar>
            <w:vAlign w:val="center"/>
          </w:tcPr>
          <w:p w14:paraId="01E8013B">
            <w:pPr>
              <w:widowControl/>
              <w:spacing w:line="17" w:lineRule="atLeast"/>
              <w:jc w:val="center"/>
              <w:rPr>
                <w:ins w:id="2914" w:author="Pisces" w:date="2025-05-21T20:26:00Z"/>
                <w:rFonts w:ascii="宋体" w:hAnsi="宋体" w:eastAsia="宋体" w:cs="宋体"/>
                <w:color w:val="404040"/>
                <w:sz w:val="24"/>
                <w:szCs w:val="24"/>
              </w:rPr>
            </w:pPr>
            <w:ins w:id="2915" w:author="Pisces" w:date="2025-05-21T20:26:00Z">
              <w:r>
                <w:rPr>
                  <w:rFonts w:ascii="宋体" w:hAnsi="宋体" w:eastAsia="宋体" w:cs="宋体"/>
                  <w:color w:val="404040"/>
                  <w:kern w:val="0"/>
                  <w:sz w:val="24"/>
                  <w:szCs w:val="24"/>
                  <w:lang w:bidi="ar"/>
                </w:rPr>
                <w:t>15,200</w:t>
              </w:r>
            </w:ins>
          </w:p>
        </w:tc>
        <w:tc>
          <w:tcPr>
            <w:tcW w:w="0" w:type="auto"/>
            <w:shd w:val="clear" w:color="auto" w:fill="FFFFFF"/>
            <w:tcMar>
              <w:top w:w="100" w:type="dxa"/>
              <w:left w:w="100" w:type="dxa"/>
              <w:bottom w:w="100" w:type="dxa"/>
              <w:right w:w="100" w:type="dxa"/>
            </w:tcMar>
            <w:vAlign w:val="center"/>
          </w:tcPr>
          <w:p w14:paraId="0B5F37DD">
            <w:pPr>
              <w:widowControl/>
              <w:spacing w:line="17" w:lineRule="atLeast"/>
              <w:jc w:val="center"/>
              <w:rPr>
                <w:ins w:id="2916" w:author="Pisces" w:date="2025-05-21T20:26:00Z"/>
                <w:rFonts w:ascii="宋体" w:hAnsi="宋体" w:eastAsia="宋体" w:cs="宋体"/>
                <w:color w:val="404040"/>
                <w:sz w:val="24"/>
                <w:szCs w:val="24"/>
              </w:rPr>
            </w:pPr>
            <w:ins w:id="2917" w:author="Pisces" w:date="2025-05-21T20:26:00Z">
              <w:r>
                <w:rPr>
                  <w:rFonts w:ascii="宋体" w:hAnsi="宋体" w:eastAsia="宋体" w:cs="宋体"/>
                  <w:color w:val="404040"/>
                  <w:kern w:val="0"/>
                  <w:sz w:val="24"/>
                  <w:szCs w:val="24"/>
                  <w:lang w:bidi="ar"/>
                </w:rPr>
                <w:t>13,800</w:t>
              </w:r>
            </w:ins>
          </w:p>
        </w:tc>
      </w:tr>
    </w:tbl>
    <w:p w14:paraId="1A693A3E">
      <w:pPr>
        <w:spacing w:line="360" w:lineRule="auto"/>
        <w:rPr>
          <w:ins w:id="2918" w:author="Pisces" w:date="2025-05-21T20:30:00Z"/>
          <w:rFonts w:hint="eastAsia" w:asciiTheme="minorEastAsia" w:hAnsiTheme="minorEastAsia" w:cstheme="minorEastAsia"/>
          <w:sz w:val="24"/>
        </w:rPr>
      </w:pPr>
    </w:p>
    <w:p w14:paraId="7B57C21F">
      <w:pPr>
        <w:spacing w:line="360" w:lineRule="auto"/>
        <w:rPr>
          <w:ins w:id="2919" w:author="Pisces" w:date="2025-05-21T20:27:00Z"/>
          <w:rFonts w:hint="eastAsia" w:asciiTheme="minorEastAsia" w:hAnsiTheme="minorEastAsia" w:cstheme="minorEastAsia"/>
          <w:sz w:val="24"/>
        </w:rPr>
      </w:pPr>
      <w:ins w:id="2920" w:author="Pisces" w:date="2025-05-21T20:30:00Z">
        <w:r>
          <w:rPr>
            <w:rFonts w:hint="eastAsia" w:ascii="宋体" w:hAnsi="宋体" w:eastAsia="宋体" w:cs="宋体"/>
            <w:b w:val="0"/>
            <w:bCs w:val="0"/>
            <w:color w:val="404040"/>
            <w:kern w:val="0"/>
            <w:sz w:val="24"/>
            <w:lang w:bidi="ar"/>
          </w:rPr>
          <w:t>现金流量表（万元）</w:t>
        </w:r>
      </w:ins>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
      <w:tblGrid>
        <w:gridCol w:w="636"/>
        <w:gridCol w:w="1115"/>
        <w:gridCol w:w="1164"/>
        <w:gridCol w:w="923"/>
        <w:gridCol w:w="1164"/>
        <w:gridCol w:w="1405"/>
        <w:gridCol w:w="1646"/>
      </w:tblGrid>
      <w:tr w14:paraId="6011F7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ins w:id="2921" w:author="Pisces" w:date="2025-05-21T20:28:00Z"/>
        </w:trPr>
        <w:tc>
          <w:tcPr>
            <w:tcW w:w="636" w:type="dxa"/>
            <w:shd w:val="clear" w:color="auto" w:fill="FFFFFF"/>
            <w:tcMar>
              <w:top w:w="100" w:type="dxa"/>
              <w:left w:w="0" w:type="dxa"/>
              <w:bottom w:w="100" w:type="dxa"/>
              <w:right w:w="100" w:type="dxa"/>
            </w:tcMar>
            <w:vAlign w:val="center"/>
          </w:tcPr>
          <w:p w14:paraId="7F762BBA">
            <w:pPr>
              <w:widowControl/>
              <w:spacing w:line="17" w:lineRule="atLeast"/>
              <w:jc w:val="center"/>
              <w:rPr>
                <w:ins w:id="2922" w:author="Pisces" w:date="2025-05-21T20:28:00Z"/>
                <w:rFonts w:ascii="宋体" w:hAnsi="宋体" w:eastAsia="宋体" w:cs="宋体"/>
                <w:b/>
                <w:bCs/>
                <w:color w:val="404040"/>
                <w:sz w:val="24"/>
                <w:szCs w:val="24"/>
              </w:rPr>
            </w:pPr>
            <w:ins w:id="2923" w:author="Pisces" w:date="2025-05-21T20:30:00Z">
              <w:r>
                <w:rPr>
                  <w:rFonts w:hint="eastAsia" w:ascii="宋体" w:hAnsi="宋体" w:eastAsia="宋体" w:cs="宋体"/>
                  <w:b/>
                  <w:bCs/>
                  <w:color w:val="404040"/>
                  <w:sz w:val="24"/>
                </w:rPr>
                <w:t>年份</w:t>
              </w:r>
            </w:ins>
          </w:p>
        </w:tc>
        <w:tc>
          <w:tcPr>
            <w:tcW w:w="1115" w:type="dxa"/>
            <w:shd w:val="clear" w:color="auto" w:fill="FFFFFF"/>
            <w:tcMar>
              <w:top w:w="100" w:type="dxa"/>
              <w:left w:w="100" w:type="dxa"/>
              <w:bottom w:w="100" w:type="dxa"/>
              <w:right w:w="100" w:type="dxa"/>
            </w:tcMar>
            <w:vAlign w:val="center"/>
          </w:tcPr>
          <w:p w14:paraId="07E5EBF5">
            <w:pPr>
              <w:widowControl/>
              <w:spacing w:line="17" w:lineRule="atLeast"/>
              <w:jc w:val="center"/>
              <w:rPr>
                <w:ins w:id="2924" w:author="Pisces" w:date="2025-05-21T20:28:00Z"/>
                <w:rFonts w:ascii="宋体" w:hAnsi="宋体" w:eastAsia="宋体" w:cs="宋体"/>
                <w:b/>
                <w:bCs/>
                <w:color w:val="404040"/>
                <w:sz w:val="24"/>
                <w:szCs w:val="24"/>
              </w:rPr>
            </w:pPr>
            <w:ins w:id="2925" w:author="Pisces" w:date="2025-05-21T20:28:00Z">
              <w:r>
                <w:rPr>
                  <w:rFonts w:hint="eastAsia" w:ascii="宋体" w:hAnsi="宋体" w:eastAsia="宋体" w:cs="宋体"/>
                  <w:b/>
                  <w:bCs/>
                  <w:color w:val="404040"/>
                  <w:kern w:val="0"/>
                  <w:sz w:val="24"/>
                  <w:szCs w:val="24"/>
                  <w:lang w:bidi="ar"/>
                </w:rPr>
                <w:t>初始投资</w:t>
              </w:r>
            </w:ins>
          </w:p>
        </w:tc>
        <w:tc>
          <w:tcPr>
            <w:tcW w:w="1164" w:type="dxa"/>
            <w:shd w:val="clear" w:color="auto" w:fill="FFFFFF"/>
            <w:tcMar>
              <w:top w:w="100" w:type="dxa"/>
              <w:left w:w="100" w:type="dxa"/>
              <w:bottom w:w="100" w:type="dxa"/>
              <w:right w:w="100" w:type="dxa"/>
            </w:tcMar>
            <w:vAlign w:val="center"/>
          </w:tcPr>
          <w:p w14:paraId="3D7DC00D">
            <w:pPr>
              <w:widowControl/>
              <w:spacing w:line="17" w:lineRule="atLeast"/>
              <w:jc w:val="center"/>
              <w:rPr>
                <w:ins w:id="2926" w:author="Pisces" w:date="2025-05-21T20:28:00Z"/>
                <w:rFonts w:ascii="宋体" w:hAnsi="宋体" w:eastAsia="宋体" w:cs="宋体"/>
                <w:b/>
                <w:bCs/>
                <w:color w:val="404040"/>
                <w:sz w:val="24"/>
                <w:szCs w:val="24"/>
              </w:rPr>
            </w:pPr>
            <w:ins w:id="2927" w:author="Pisces" w:date="2025-05-21T20:28:00Z">
              <w:r>
                <w:rPr>
                  <w:rFonts w:hint="eastAsia" w:ascii="宋体" w:hAnsi="宋体" w:eastAsia="宋体" w:cs="宋体"/>
                  <w:b/>
                  <w:bCs/>
                  <w:color w:val="404040"/>
                  <w:kern w:val="0"/>
                  <w:sz w:val="24"/>
                  <w:szCs w:val="24"/>
                  <w:lang w:bidi="ar"/>
                </w:rPr>
                <w:t>运维成本</w:t>
              </w:r>
            </w:ins>
          </w:p>
        </w:tc>
        <w:tc>
          <w:tcPr>
            <w:tcW w:w="923" w:type="dxa"/>
            <w:shd w:val="clear" w:color="auto" w:fill="FFFFFF"/>
            <w:tcMar>
              <w:top w:w="100" w:type="dxa"/>
              <w:left w:w="100" w:type="dxa"/>
              <w:bottom w:w="100" w:type="dxa"/>
              <w:right w:w="100" w:type="dxa"/>
            </w:tcMar>
            <w:vAlign w:val="center"/>
          </w:tcPr>
          <w:p w14:paraId="57FC85BB">
            <w:pPr>
              <w:widowControl/>
              <w:spacing w:line="17" w:lineRule="atLeast"/>
              <w:jc w:val="center"/>
              <w:rPr>
                <w:ins w:id="2928" w:author="Pisces" w:date="2025-05-21T20:28:00Z"/>
                <w:rFonts w:ascii="宋体" w:hAnsi="宋体" w:eastAsia="宋体" w:cs="宋体"/>
                <w:b/>
                <w:bCs/>
                <w:color w:val="404040"/>
                <w:sz w:val="24"/>
                <w:szCs w:val="24"/>
              </w:rPr>
            </w:pPr>
            <w:ins w:id="2929" w:author="Pisces" w:date="2025-05-21T20:28:00Z">
              <w:r>
                <w:rPr>
                  <w:rFonts w:hint="eastAsia" w:ascii="宋体" w:hAnsi="宋体" w:eastAsia="宋体" w:cs="宋体"/>
                  <w:b/>
                  <w:bCs/>
                  <w:color w:val="404040"/>
                  <w:kern w:val="0"/>
                  <w:sz w:val="24"/>
                  <w:szCs w:val="24"/>
                  <w:lang w:bidi="ar"/>
                </w:rPr>
                <w:t>碳收益</w:t>
              </w:r>
            </w:ins>
          </w:p>
        </w:tc>
        <w:tc>
          <w:tcPr>
            <w:tcW w:w="1164" w:type="dxa"/>
            <w:shd w:val="clear" w:color="auto" w:fill="FFFFFF"/>
            <w:tcMar>
              <w:top w:w="100" w:type="dxa"/>
              <w:left w:w="100" w:type="dxa"/>
              <w:bottom w:w="100" w:type="dxa"/>
              <w:right w:w="100" w:type="dxa"/>
            </w:tcMar>
            <w:vAlign w:val="center"/>
          </w:tcPr>
          <w:p w14:paraId="737A4DC4">
            <w:pPr>
              <w:widowControl/>
              <w:spacing w:line="17" w:lineRule="atLeast"/>
              <w:jc w:val="center"/>
              <w:rPr>
                <w:ins w:id="2930" w:author="Pisces" w:date="2025-05-21T20:28:00Z"/>
                <w:rFonts w:ascii="宋体" w:hAnsi="宋体" w:eastAsia="宋体" w:cs="宋体"/>
                <w:b/>
                <w:bCs/>
                <w:color w:val="404040"/>
                <w:sz w:val="24"/>
                <w:szCs w:val="24"/>
              </w:rPr>
            </w:pPr>
            <w:ins w:id="2931" w:author="Pisces" w:date="2025-05-21T20:28:00Z">
              <w:r>
                <w:rPr>
                  <w:rFonts w:hint="eastAsia" w:ascii="宋体" w:hAnsi="宋体" w:eastAsia="宋体" w:cs="宋体"/>
                  <w:b/>
                  <w:bCs/>
                  <w:color w:val="404040"/>
                  <w:kern w:val="0"/>
                  <w:sz w:val="24"/>
                  <w:szCs w:val="24"/>
                  <w:lang w:bidi="ar"/>
                </w:rPr>
                <w:t>售氢收入</w:t>
              </w:r>
            </w:ins>
          </w:p>
        </w:tc>
        <w:tc>
          <w:tcPr>
            <w:tcW w:w="1405" w:type="dxa"/>
            <w:shd w:val="clear" w:color="auto" w:fill="FFFFFF"/>
            <w:tcMar>
              <w:top w:w="100" w:type="dxa"/>
              <w:left w:w="100" w:type="dxa"/>
              <w:bottom w:w="100" w:type="dxa"/>
              <w:right w:w="100" w:type="dxa"/>
            </w:tcMar>
            <w:vAlign w:val="center"/>
          </w:tcPr>
          <w:p w14:paraId="03B8E950">
            <w:pPr>
              <w:widowControl/>
              <w:spacing w:line="17" w:lineRule="atLeast"/>
              <w:jc w:val="center"/>
              <w:rPr>
                <w:ins w:id="2932" w:author="Pisces" w:date="2025-05-21T20:28:00Z"/>
                <w:rFonts w:ascii="宋体" w:hAnsi="宋体" w:eastAsia="宋体" w:cs="宋体"/>
                <w:b/>
                <w:bCs/>
                <w:color w:val="404040"/>
                <w:sz w:val="24"/>
                <w:szCs w:val="24"/>
              </w:rPr>
            </w:pPr>
            <w:ins w:id="2933" w:author="Pisces" w:date="2025-05-21T20:28:00Z">
              <w:r>
                <w:rPr>
                  <w:rFonts w:hint="eastAsia" w:ascii="宋体" w:hAnsi="宋体" w:eastAsia="宋体" w:cs="宋体"/>
                  <w:b/>
                  <w:bCs/>
                  <w:color w:val="404040"/>
                  <w:kern w:val="0"/>
                  <w:sz w:val="24"/>
                  <w:szCs w:val="24"/>
                  <w:lang w:bidi="ar"/>
                </w:rPr>
                <w:t>净现金流量</w:t>
              </w:r>
            </w:ins>
          </w:p>
        </w:tc>
        <w:tc>
          <w:tcPr>
            <w:tcW w:w="1646" w:type="dxa"/>
            <w:shd w:val="clear" w:color="auto" w:fill="FFFFFF"/>
            <w:tcMar>
              <w:top w:w="100" w:type="dxa"/>
              <w:left w:w="100" w:type="dxa"/>
              <w:bottom w:w="100" w:type="dxa"/>
              <w:right w:w="100" w:type="dxa"/>
            </w:tcMar>
            <w:vAlign w:val="center"/>
          </w:tcPr>
          <w:p w14:paraId="59DD8507">
            <w:pPr>
              <w:widowControl/>
              <w:spacing w:line="17" w:lineRule="atLeast"/>
              <w:jc w:val="center"/>
              <w:rPr>
                <w:ins w:id="2934" w:author="Pisces" w:date="2025-05-21T20:28:00Z"/>
                <w:rFonts w:ascii="宋体" w:hAnsi="宋体" w:eastAsia="宋体" w:cs="宋体"/>
                <w:b/>
                <w:bCs/>
                <w:color w:val="404040"/>
                <w:sz w:val="24"/>
                <w:szCs w:val="24"/>
              </w:rPr>
            </w:pPr>
            <w:ins w:id="2935" w:author="Pisces" w:date="2025-05-21T20:28:00Z">
              <w:r>
                <w:rPr>
                  <w:rFonts w:hint="eastAsia" w:ascii="宋体" w:hAnsi="宋体" w:eastAsia="宋体" w:cs="宋体"/>
                  <w:b/>
                  <w:bCs/>
                  <w:color w:val="404040"/>
                  <w:kern w:val="0"/>
                  <w:sz w:val="24"/>
                  <w:szCs w:val="24"/>
                  <w:lang w:bidi="ar"/>
                </w:rPr>
                <w:t>累计现金流量</w:t>
              </w:r>
            </w:ins>
          </w:p>
        </w:tc>
      </w:tr>
      <w:tr w14:paraId="26F828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2936" w:author="Pisces" w:date="2025-05-21T20:28:00Z"/>
        </w:trPr>
        <w:tc>
          <w:tcPr>
            <w:tcW w:w="636" w:type="dxa"/>
            <w:shd w:val="clear" w:color="auto" w:fill="FFFFFF"/>
            <w:tcMar>
              <w:top w:w="100" w:type="dxa"/>
              <w:left w:w="0" w:type="dxa"/>
              <w:bottom w:w="100" w:type="dxa"/>
              <w:right w:w="100" w:type="dxa"/>
            </w:tcMar>
            <w:vAlign w:val="center"/>
          </w:tcPr>
          <w:p w14:paraId="4424BEAB">
            <w:pPr>
              <w:widowControl/>
              <w:spacing w:line="17" w:lineRule="atLeast"/>
              <w:jc w:val="center"/>
              <w:rPr>
                <w:ins w:id="2937" w:author="Pisces" w:date="2025-05-21T20:28:00Z"/>
                <w:rFonts w:ascii="宋体" w:hAnsi="宋体" w:eastAsia="宋体" w:cs="宋体"/>
                <w:color w:val="404040"/>
                <w:sz w:val="24"/>
                <w:szCs w:val="24"/>
              </w:rPr>
            </w:pPr>
            <w:ins w:id="2938" w:author="Pisces" w:date="2025-05-21T20:28:00Z">
              <w:r>
                <w:rPr>
                  <w:rFonts w:ascii="宋体" w:hAnsi="宋体" w:eastAsia="宋体" w:cs="宋体"/>
                  <w:color w:val="404040"/>
                  <w:kern w:val="0"/>
                  <w:sz w:val="24"/>
                  <w:szCs w:val="24"/>
                  <w:lang w:bidi="ar"/>
                </w:rPr>
                <w:t>0</w:t>
              </w:r>
            </w:ins>
          </w:p>
        </w:tc>
        <w:tc>
          <w:tcPr>
            <w:tcW w:w="1115" w:type="dxa"/>
            <w:shd w:val="clear" w:color="auto" w:fill="FFFFFF"/>
            <w:tcMar>
              <w:top w:w="100" w:type="dxa"/>
              <w:left w:w="100" w:type="dxa"/>
              <w:bottom w:w="100" w:type="dxa"/>
              <w:right w:w="100" w:type="dxa"/>
            </w:tcMar>
            <w:vAlign w:val="center"/>
          </w:tcPr>
          <w:p w14:paraId="42FA9A2F">
            <w:pPr>
              <w:widowControl/>
              <w:spacing w:line="17" w:lineRule="atLeast"/>
              <w:jc w:val="center"/>
              <w:rPr>
                <w:ins w:id="2939" w:author="Pisces" w:date="2025-05-21T20:28:00Z"/>
                <w:rFonts w:ascii="宋体" w:hAnsi="宋体" w:eastAsia="宋体" w:cs="宋体"/>
                <w:color w:val="404040"/>
                <w:sz w:val="24"/>
                <w:szCs w:val="24"/>
              </w:rPr>
            </w:pPr>
            <w:ins w:id="2940" w:author="Pisces" w:date="2025-05-21T20:28:00Z">
              <w:r>
                <w:rPr>
                  <w:rFonts w:ascii="宋体" w:hAnsi="宋体" w:eastAsia="宋体" w:cs="宋体"/>
                  <w:color w:val="404040"/>
                  <w:kern w:val="0"/>
                  <w:sz w:val="24"/>
                  <w:szCs w:val="24"/>
                  <w:lang w:bidi="ar"/>
                </w:rPr>
                <w:t>-5,500</w:t>
              </w:r>
            </w:ins>
          </w:p>
        </w:tc>
        <w:tc>
          <w:tcPr>
            <w:tcW w:w="1164" w:type="dxa"/>
            <w:shd w:val="clear" w:color="auto" w:fill="FFFFFF"/>
            <w:tcMar>
              <w:top w:w="100" w:type="dxa"/>
              <w:left w:w="100" w:type="dxa"/>
              <w:bottom w:w="100" w:type="dxa"/>
              <w:right w:w="100" w:type="dxa"/>
            </w:tcMar>
            <w:vAlign w:val="center"/>
          </w:tcPr>
          <w:p w14:paraId="7F60EF0E">
            <w:pPr>
              <w:widowControl/>
              <w:spacing w:line="17" w:lineRule="atLeast"/>
              <w:jc w:val="center"/>
              <w:rPr>
                <w:ins w:id="2941" w:author="Pisces" w:date="2025-05-21T20:28:00Z"/>
                <w:rFonts w:ascii="宋体" w:hAnsi="宋体" w:eastAsia="宋体" w:cs="宋体"/>
                <w:color w:val="404040"/>
                <w:sz w:val="24"/>
                <w:szCs w:val="24"/>
              </w:rPr>
            </w:pPr>
            <w:ins w:id="2942" w:author="Pisces" w:date="2025-05-21T20:28:00Z">
              <w:r>
                <w:rPr>
                  <w:rFonts w:ascii="宋体" w:hAnsi="宋体" w:eastAsia="宋体" w:cs="宋体"/>
                  <w:color w:val="404040"/>
                  <w:kern w:val="0"/>
                  <w:sz w:val="24"/>
                  <w:szCs w:val="24"/>
                  <w:lang w:bidi="ar"/>
                </w:rPr>
                <w:t>-</w:t>
              </w:r>
            </w:ins>
          </w:p>
        </w:tc>
        <w:tc>
          <w:tcPr>
            <w:tcW w:w="923" w:type="dxa"/>
            <w:shd w:val="clear" w:color="auto" w:fill="FFFFFF"/>
            <w:tcMar>
              <w:top w:w="100" w:type="dxa"/>
              <w:left w:w="100" w:type="dxa"/>
              <w:bottom w:w="100" w:type="dxa"/>
              <w:right w:w="100" w:type="dxa"/>
            </w:tcMar>
            <w:vAlign w:val="center"/>
          </w:tcPr>
          <w:p w14:paraId="5735D88C">
            <w:pPr>
              <w:widowControl/>
              <w:spacing w:line="17" w:lineRule="atLeast"/>
              <w:jc w:val="center"/>
              <w:rPr>
                <w:ins w:id="2943" w:author="Pisces" w:date="2025-05-21T20:28:00Z"/>
                <w:rFonts w:ascii="宋体" w:hAnsi="宋体" w:eastAsia="宋体" w:cs="宋体"/>
                <w:color w:val="404040"/>
                <w:sz w:val="24"/>
                <w:szCs w:val="24"/>
              </w:rPr>
            </w:pPr>
            <w:ins w:id="2944" w:author="Pisces" w:date="2025-05-21T20:28:00Z">
              <w:r>
                <w:rPr>
                  <w:rFonts w:ascii="宋体" w:hAnsi="宋体" w:eastAsia="宋体" w:cs="宋体"/>
                  <w:color w:val="404040"/>
                  <w:kern w:val="0"/>
                  <w:sz w:val="24"/>
                  <w:szCs w:val="24"/>
                  <w:lang w:bidi="ar"/>
                </w:rPr>
                <w:t>-</w:t>
              </w:r>
            </w:ins>
          </w:p>
        </w:tc>
        <w:tc>
          <w:tcPr>
            <w:tcW w:w="1164" w:type="dxa"/>
            <w:shd w:val="clear" w:color="auto" w:fill="FFFFFF"/>
            <w:tcMar>
              <w:top w:w="100" w:type="dxa"/>
              <w:left w:w="100" w:type="dxa"/>
              <w:bottom w:w="100" w:type="dxa"/>
              <w:right w:w="100" w:type="dxa"/>
            </w:tcMar>
            <w:vAlign w:val="center"/>
          </w:tcPr>
          <w:p w14:paraId="5745F46A">
            <w:pPr>
              <w:widowControl/>
              <w:spacing w:line="17" w:lineRule="atLeast"/>
              <w:jc w:val="center"/>
              <w:rPr>
                <w:ins w:id="2945" w:author="Pisces" w:date="2025-05-21T20:28:00Z"/>
                <w:rFonts w:ascii="宋体" w:hAnsi="宋体" w:eastAsia="宋体" w:cs="宋体"/>
                <w:color w:val="404040"/>
                <w:sz w:val="24"/>
                <w:szCs w:val="24"/>
              </w:rPr>
            </w:pPr>
            <w:ins w:id="2946" w:author="Pisces" w:date="2025-05-21T20:28:00Z">
              <w:r>
                <w:rPr>
                  <w:rFonts w:ascii="宋体" w:hAnsi="宋体" w:eastAsia="宋体" w:cs="宋体"/>
                  <w:color w:val="404040"/>
                  <w:kern w:val="0"/>
                  <w:sz w:val="24"/>
                  <w:szCs w:val="24"/>
                  <w:lang w:bidi="ar"/>
                </w:rPr>
                <w:t>-</w:t>
              </w:r>
            </w:ins>
          </w:p>
        </w:tc>
        <w:tc>
          <w:tcPr>
            <w:tcW w:w="1405" w:type="dxa"/>
            <w:shd w:val="clear" w:color="auto" w:fill="FFFFFF"/>
            <w:tcMar>
              <w:top w:w="100" w:type="dxa"/>
              <w:left w:w="100" w:type="dxa"/>
              <w:bottom w:w="100" w:type="dxa"/>
              <w:right w:w="100" w:type="dxa"/>
            </w:tcMar>
            <w:vAlign w:val="center"/>
          </w:tcPr>
          <w:p w14:paraId="56D27FE0">
            <w:pPr>
              <w:widowControl/>
              <w:spacing w:line="17" w:lineRule="atLeast"/>
              <w:jc w:val="center"/>
              <w:rPr>
                <w:ins w:id="2947" w:author="Pisces" w:date="2025-05-21T20:28:00Z"/>
                <w:rFonts w:ascii="宋体" w:hAnsi="宋体" w:eastAsia="宋体" w:cs="宋体"/>
                <w:color w:val="404040"/>
                <w:sz w:val="24"/>
                <w:szCs w:val="24"/>
              </w:rPr>
            </w:pPr>
            <w:ins w:id="2948" w:author="Pisces" w:date="2025-05-21T20:28:00Z">
              <w:r>
                <w:rPr>
                  <w:rFonts w:ascii="宋体" w:hAnsi="宋体" w:eastAsia="宋体" w:cs="宋体"/>
                  <w:color w:val="404040"/>
                  <w:kern w:val="0"/>
                  <w:sz w:val="24"/>
                  <w:szCs w:val="24"/>
                  <w:lang w:bidi="ar"/>
                </w:rPr>
                <w:t>-5,500</w:t>
              </w:r>
            </w:ins>
          </w:p>
        </w:tc>
        <w:tc>
          <w:tcPr>
            <w:tcW w:w="1646" w:type="dxa"/>
            <w:shd w:val="clear" w:color="auto" w:fill="FFFFFF"/>
            <w:tcMar>
              <w:top w:w="100" w:type="dxa"/>
              <w:left w:w="100" w:type="dxa"/>
              <w:bottom w:w="100" w:type="dxa"/>
              <w:right w:w="100" w:type="dxa"/>
            </w:tcMar>
            <w:vAlign w:val="center"/>
          </w:tcPr>
          <w:p w14:paraId="0F978D6B">
            <w:pPr>
              <w:widowControl/>
              <w:spacing w:line="17" w:lineRule="atLeast"/>
              <w:jc w:val="center"/>
              <w:rPr>
                <w:ins w:id="2949" w:author="Pisces" w:date="2025-05-21T20:28:00Z"/>
                <w:rFonts w:ascii="宋体" w:hAnsi="宋体" w:eastAsia="宋体" w:cs="宋体"/>
                <w:color w:val="404040"/>
                <w:sz w:val="24"/>
                <w:szCs w:val="24"/>
              </w:rPr>
            </w:pPr>
            <w:ins w:id="2950" w:author="Pisces" w:date="2025-05-21T20:28:00Z">
              <w:r>
                <w:rPr>
                  <w:rFonts w:ascii="宋体" w:hAnsi="宋体" w:eastAsia="宋体" w:cs="宋体"/>
                  <w:color w:val="404040"/>
                  <w:kern w:val="0"/>
                  <w:sz w:val="24"/>
                  <w:szCs w:val="24"/>
                  <w:lang w:bidi="ar"/>
                </w:rPr>
                <w:t>-5,500</w:t>
              </w:r>
            </w:ins>
          </w:p>
        </w:tc>
      </w:tr>
      <w:tr w14:paraId="45037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2951" w:author="Pisces" w:date="2025-05-21T20:28:00Z"/>
        </w:trPr>
        <w:tc>
          <w:tcPr>
            <w:tcW w:w="636" w:type="dxa"/>
            <w:shd w:val="clear" w:color="auto" w:fill="FFFFFF"/>
            <w:tcMar>
              <w:top w:w="100" w:type="dxa"/>
              <w:left w:w="0" w:type="dxa"/>
              <w:bottom w:w="100" w:type="dxa"/>
              <w:right w:w="100" w:type="dxa"/>
            </w:tcMar>
            <w:vAlign w:val="center"/>
          </w:tcPr>
          <w:p w14:paraId="4E342611">
            <w:pPr>
              <w:widowControl/>
              <w:spacing w:line="17" w:lineRule="atLeast"/>
              <w:jc w:val="center"/>
              <w:rPr>
                <w:ins w:id="2952" w:author="Pisces" w:date="2025-05-21T20:28:00Z"/>
                <w:rFonts w:ascii="宋体" w:hAnsi="宋体" w:eastAsia="宋体" w:cs="宋体"/>
                <w:color w:val="404040"/>
                <w:sz w:val="24"/>
                <w:szCs w:val="24"/>
              </w:rPr>
            </w:pPr>
            <w:ins w:id="2953" w:author="Pisces" w:date="2025-05-21T20:28:00Z">
              <w:r>
                <w:rPr>
                  <w:rFonts w:ascii="宋体" w:hAnsi="宋体" w:eastAsia="宋体" w:cs="宋体"/>
                  <w:color w:val="404040"/>
                  <w:kern w:val="0"/>
                  <w:sz w:val="24"/>
                  <w:szCs w:val="24"/>
                  <w:lang w:bidi="ar"/>
                </w:rPr>
                <w:t>1</w:t>
              </w:r>
            </w:ins>
          </w:p>
        </w:tc>
        <w:tc>
          <w:tcPr>
            <w:tcW w:w="1115" w:type="dxa"/>
            <w:shd w:val="clear" w:color="auto" w:fill="FFFFFF"/>
            <w:tcMar>
              <w:top w:w="100" w:type="dxa"/>
              <w:left w:w="100" w:type="dxa"/>
              <w:bottom w:w="100" w:type="dxa"/>
              <w:right w:w="100" w:type="dxa"/>
            </w:tcMar>
            <w:vAlign w:val="center"/>
          </w:tcPr>
          <w:p w14:paraId="40F8F3E5">
            <w:pPr>
              <w:widowControl/>
              <w:spacing w:line="17" w:lineRule="atLeast"/>
              <w:jc w:val="center"/>
              <w:rPr>
                <w:ins w:id="2954" w:author="Pisces" w:date="2025-05-21T20:28:00Z"/>
                <w:rFonts w:ascii="宋体" w:hAnsi="宋体" w:eastAsia="宋体" w:cs="宋体"/>
                <w:color w:val="404040"/>
                <w:sz w:val="24"/>
                <w:szCs w:val="24"/>
              </w:rPr>
            </w:pPr>
            <w:ins w:id="2955" w:author="Pisces" w:date="2025-05-21T20:28:00Z">
              <w:r>
                <w:rPr>
                  <w:rFonts w:ascii="宋体" w:hAnsi="宋体" w:eastAsia="宋体" w:cs="宋体"/>
                  <w:color w:val="404040"/>
                  <w:kern w:val="0"/>
                  <w:sz w:val="24"/>
                  <w:szCs w:val="24"/>
                  <w:lang w:bidi="ar"/>
                </w:rPr>
                <w:t>-</w:t>
              </w:r>
            </w:ins>
          </w:p>
        </w:tc>
        <w:tc>
          <w:tcPr>
            <w:tcW w:w="1164" w:type="dxa"/>
            <w:shd w:val="clear" w:color="auto" w:fill="FFFFFF"/>
            <w:tcMar>
              <w:top w:w="100" w:type="dxa"/>
              <w:left w:w="100" w:type="dxa"/>
              <w:bottom w:w="100" w:type="dxa"/>
              <w:right w:w="100" w:type="dxa"/>
            </w:tcMar>
            <w:vAlign w:val="center"/>
          </w:tcPr>
          <w:p w14:paraId="02E10787">
            <w:pPr>
              <w:widowControl/>
              <w:spacing w:line="17" w:lineRule="atLeast"/>
              <w:jc w:val="center"/>
              <w:rPr>
                <w:ins w:id="2956" w:author="Pisces" w:date="2025-05-21T20:28:00Z"/>
                <w:rFonts w:ascii="宋体" w:hAnsi="宋体" w:eastAsia="宋体" w:cs="宋体"/>
                <w:color w:val="404040"/>
                <w:sz w:val="24"/>
                <w:szCs w:val="24"/>
              </w:rPr>
            </w:pPr>
            <w:ins w:id="2957" w:author="Pisces" w:date="2025-05-21T20:28:00Z">
              <w:r>
                <w:rPr>
                  <w:rFonts w:ascii="宋体" w:hAnsi="宋体" w:eastAsia="宋体" w:cs="宋体"/>
                  <w:color w:val="404040"/>
                  <w:kern w:val="0"/>
                  <w:sz w:val="24"/>
                  <w:szCs w:val="24"/>
                  <w:lang w:bidi="ar"/>
                </w:rPr>
                <w:t>-800</w:t>
              </w:r>
            </w:ins>
          </w:p>
        </w:tc>
        <w:tc>
          <w:tcPr>
            <w:tcW w:w="923" w:type="dxa"/>
            <w:shd w:val="clear" w:color="auto" w:fill="FFFFFF"/>
            <w:tcMar>
              <w:top w:w="100" w:type="dxa"/>
              <w:left w:w="100" w:type="dxa"/>
              <w:bottom w:w="100" w:type="dxa"/>
              <w:right w:w="100" w:type="dxa"/>
            </w:tcMar>
            <w:vAlign w:val="center"/>
          </w:tcPr>
          <w:p w14:paraId="7A933739">
            <w:pPr>
              <w:widowControl/>
              <w:spacing w:line="17" w:lineRule="atLeast"/>
              <w:jc w:val="center"/>
              <w:rPr>
                <w:ins w:id="2958" w:author="Pisces" w:date="2025-05-21T20:28:00Z"/>
                <w:rFonts w:ascii="宋体" w:hAnsi="宋体" w:eastAsia="宋体" w:cs="宋体"/>
                <w:color w:val="404040"/>
                <w:sz w:val="24"/>
                <w:szCs w:val="24"/>
              </w:rPr>
            </w:pPr>
            <w:ins w:id="2959" w:author="Pisces" w:date="2025-05-21T20:28:00Z">
              <w:r>
                <w:rPr>
                  <w:rFonts w:ascii="宋体" w:hAnsi="宋体" w:eastAsia="宋体" w:cs="宋体"/>
                  <w:color w:val="404040"/>
                  <w:kern w:val="0"/>
                  <w:sz w:val="24"/>
                  <w:szCs w:val="24"/>
                  <w:lang w:bidi="ar"/>
                </w:rPr>
                <w:t>200</w:t>
              </w:r>
            </w:ins>
          </w:p>
        </w:tc>
        <w:tc>
          <w:tcPr>
            <w:tcW w:w="1164" w:type="dxa"/>
            <w:shd w:val="clear" w:color="auto" w:fill="FFFFFF"/>
            <w:tcMar>
              <w:top w:w="100" w:type="dxa"/>
              <w:left w:w="100" w:type="dxa"/>
              <w:bottom w:w="100" w:type="dxa"/>
              <w:right w:w="100" w:type="dxa"/>
            </w:tcMar>
            <w:vAlign w:val="center"/>
          </w:tcPr>
          <w:p w14:paraId="3994959E">
            <w:pPr>
              <w:widowControl/>
              <w:spacing w:line="17" w:lineRule="atLeast"/>
              <w:jc w:val="center"/>
              <w:rPr>
                <w:ins w:id="2960" w:author="Pisces" w:date="2025-05-21T20:28:00Z"/>
                <w:rFonts w:ascii="宋体" w:hAnsi="宋体" w:eastAsia="宋体" w:cs="宋体"/>
                <w:color w:val="404040"/>
                <w:sz w:val="24"/>
                <w:szCs w:val="24"/>
              </w:rPr>
            </w:pPr>
            <w:ins w:id="2961" w:author="Pisces" w:date="2025-05-21T20:28:00Z">
              <w:r>
                <w:rPr>
                  <w:rFonts w:ascii="宋体" w:hAnsi="宋体" w:eastAsia="宋体" w:cs="宋体"/>
                  <w:color w:val="404040"/>
                  <w:kern w:val="0"/>
                  <w:sz w:val="24"/>
                  <w:szCs w:val="24"/>
                  <w:lang w:bidi="ar"/>
                </w:rPr>
                <w:t>1,200</w:t>
              </w:r>
            </w:ins>
          </w:p>
        </w:tc>
        <w:tc>
          <w:tcPr>
            <w:tcW w:w="1405" w:type="dxa"/>
            <w:shd w:val="clear" w:color="auto" w:fill="FFFFFF"/>
            <w:tcMar>
              <w:top w:w="100" w:type="dxa"/>
              <w:left w:w="100" w:type="dxa"/>
              <w:bottom w:w="100" w:type="dxa"/>
              <w:right w:w="100" w:type="dxa"/>
            </w:tcMar>
            <w:vAlign w:val="center"/>
          </w:tcPr>
          <w:p w14:paraId="1DE42554">
            <w:pPr>
              <w:widowControl/>
              <w:spacing w:line="17" w:lineRule="atLeast"/>
              <w:jc w:val="center"/>
              <w:rPr>
                <w:ins w:id="2962" w:author="Pisces" w:date="2025-05-21T20:28:00Z"/>
                <w:rFonts w:ascii="宋体" w:hAnsi="宋体" w:eastAsia="宋体" w:cs="宋体"/>
                <w:color w:val="404040"/>
                <w:sz w:val="24"/>
                <w:szCs w:val="24"/>
              </w:rPr>
            </w:pPr>
            <w:ins w:id="2963" w:author="Pisces" w:date="2025-05-21T20:28:00Z">
              <w:r>
                <w:rPr>
                  <w:rFonts w:ascii="宋体" w:hAnsi="宋体" w:eastAsia="宋体" w:cs="宋体"/>
                  <w:color w:val="404040"/>
                  <w:kern w:val="0"/>
                  <w:sz w:val="24"/>
                  <w:szCs w:val="24"/>
                  <w:lang w:bidi="ar"/>
                </w:rPr>
                <w:t>600</w:t>
              </w:r>
            </w:ins>
          </w:p>
        </w:tc>
        <w:tc>
          <w:tcPr>
            <w:tcW w:w="1646" w:type="dxa"/>
            <w:shd w:val="clear" w:color="auto" w:fill="FFFFFF"/>
            <w:tcMar>
              <w:top w:w="100" w:type="dxa"/>
              <w:left w:w="100" w:type="dxa"/>
              <w:bottom w:w="100" w:type="dxa"/>
              <w:right w:w="100" w:type="dxa"/>
            </w:tcMar>
            <w:vAlign w:val="center"/>
          </w:tcPr>
          <w:p w14:paraId="6ACB2E6B">
            <w:pPr>
              <w:widowControl/>
              <w:spacing w:line="17" w:lineRule="atLeast"/>
              <w:jc w:val="center"/>
              <w:rPr>
                <w:ins w:id="2964" w:author="Pisces" w:date="2025-05-21T20:28:00Z"/>
                <w:rFonts w:ascii="宋体" w:hAnsi="宋体" w:eastAsia="宋体" w:cs="宋体"/>
                <w:color w:val="404040"/>
                <w:sz w:val="24"/>
                <w:szCs w:val="24"/>
              </w:rPr>
            </w:pPr>
            <w:ins w:id="2965" w:author="Pisces" w:date="2025-05-21T20:28:00Z">
              <w:r>
                <w:rPr>
                  <w:rFonts w:ascii="宋体" w:hAnsi="宋体" w:eastAsia="宋体" w:cs="宋体"/>
                  <w:color w:val="404040"/>
                  <w:kern w:val="0"/>
                  <w:sz w:val="24"/>
                  <w:szCs w:val="24"/>
                  <w:lang w:bidi="ar"/>
                </w:rPr>
                <w:t>-4,900</w:t>
              </w:r>
            </w:ins>
          </w:p>
        </w:tc>
      </w:tr>
      <w:tr w14:paraId="78481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ins w:id="2966" w:author="Pisces" w:date="2025-05-21T20:28:00Z"/>
        </w:trPr>
        <w:tc>
          <w:tcPr>
            <w:tcW w:w="636" w:type="dxa"/>
            <w:shd w:val="clear" w:color="auto" w:fill="FFFFFF"/>
            <w:tcMar>
              <w:top w:w="100" w:type="dxa"/>
              <w:left w:w="0" w:type="dxa"/>
              <w:bottom w:w="100" w:type="dxa"/>
              <w:right w:w="100" w:type="dxa"/>
            </w:tcMar>
            <w:vAlign w:val="center"/>
          </w:tcPr>
          <w:p w14:paraId="16F05AD8">
            <w:pPr>
              <w:widowControl/>
              <w:spacing w:line="17" w:lineRule="atLeast"/>
              <w:jc w:val="center"/>
              <w:rPr>
                <w:ins w:id="2967" w:author="Pisces" w:date="2025-05-21T20:28:00Z"/>
                <w:rFonts w:ascii="宋体" w:hAnsi="宋体" w:eastAsia="宋体" w:cs="宋体"/>
                <w:color w:val="404040"/>
                <w:sz w:val="24"/>
                <w:szCs w:val="24"/>
              </w:rPr>
            </w:pPr>
            <w:ins w:id="2968" w:author="Pisces" w:date="2025-05-21T20:28:00Z">
              <w:r>
                <w:rPr>
                  <w:rFonts w:ascii="宋体" w:hAnsi="宋体" w:eastAsia="宋体" w:cs="宋体"/>
                  <w:color w:val="404040"/>
                  <w:kern w:val="0"/>
                  <w:sz w:val="24"/>
                  <w:szCs w:val="24"/>
                  <w:lang w:bidi="ar"/>
                </w:rPr>
                <w:t>2</w:t>
              </w:r>
            </w:ins>
          </w:p>
        </w:tc>
        <w:tc>
          <w:tcPr>
            <w:tcW w:w="1115" w:type="dxa"/>
            <w:shd w:val="clear" w:color="auto" w:fill="FFFFFF"/>
            <w:tcMar>
              <w:top w:w="100" w:type="dxa"/>
              <w:left w:w="100" w:type="dxa"/>
              <w:bottom w:w="100" w:type="dxa"/>
              <w:right w:w="100" w:type="dxa"/>
            </w:tcMar>
            <w:vAlign w:val="center"/>
          </w:tcPr>
          <w:p w14:paraId="1DA33AE6">
            <w:pPr>
              <w:widowControl/>
              <w:spacing w:line="17" w:lineRule="atLeast"/>
              <w:jc w:val="center"/>
              <w:rPr>
                <w:ins w:id="2969" w:author="Pisces" w:date="2025-05-21T20:28:00Z"/>
                <w:rFonts w:ascii="宋体" w:hAnsi="宋体" w:eastAsia="宋体" w:cs="宋体"/>
                <w:color w:val="404040"/>
                <w:sz w:val="24"/>
                <w:szCs w:val="24"/>
              </w:rPr>
            </w:pPr>
            <w:ins w:id="2970" w:author="Pisces" w:date="2025-05-21T20:28:00Z">
              <w:r>
                <w:rPr>
                  <w:rFonts w:ascii="宋体" w:hAnsi="宋体" w:eastAsia="宋体" w:cs="宋体"/>
                  <w:color w:val="404040"/>
                  <w:kern w:val="0"/>
                  <w:sz w:val="24"/>
                  <w:szCs w:val="24"/>
                  <w:lang w:bidi="ar"/>
                </w:rPr>
                <w:t>-</w:t>
              </w:r>
            </w:ins>
          </w:p>
        </w:tc>
        <w:tc>
          <w:tcPr>
            <w:tcW w:w="1164" w:type="dxa"/>
            <w:shd w:val="clear" w:color="auto" w:fill="FFFFFF"/>
            <w:tcMar>
              <w:top w:w="100" w:type="dxa"/>
              <w:left w:w="100" w:type="dxa"/>
              <w:bottom w:w="100" w:type="dxa"/>
              <w:right w:w="100" w:type="dxa"/>
            </w:tcMar>
            <w:vAlign w:val="center"/>
          </w:tcPr>
          <w:p w14:paraId="35536F5C">
            <w:pPr>
              <w:widowControl/>
              <w:spacing w:line="17" w:lineRule="atLeast"/>
              <w:jc w:val="center"/>
              <w:rPr>
                <w:ins w:id="2971" w:author="Pisces" w:date="2025-05-21T20:28:00Z"/>
                <w:rFonts w:ascii="宋体" w:hAnsi="宋体" w:eastAsia="宋体" w:cs="宋体"/>
                <w:color w:val="404040"/>
                <w:sz w:val="24"/>
                <w:szCs w:val="24"/>
              </w:rPr>
            </w:pPr>
            <w:ins w:id="2972" w:author="Pisces" w:date="2025-05-21T20:28:00Z">
              <w:r>
                <w:rPr>
                  <w:rFonts w:ascii="宋体" w:hAnsi="宋体" w:eastAsia="宋体" w:cs="宋体"/>
                  <w:color w:val="404040"/>
                  <w:kern w:val="0"/>
                  <w:sz w:val="24"/>
                  <w:szCs w:val="24"/>
                  <w:lang w:bidi="ar"/>
                </w:rPr>
                <w:t>-800</w:t>
              </w:r>
            </w:ins>
          </w:p>
        </w:tc>
        <w:tc>
          <w:tcPr>
            <w:tcW w:w="923" w:type="dxa"/>
            <w:shd w:val="clear" w:color="auto" w:fill="FFFFFF"/>
            <w:tcMar>
              <w:top w:w="100" w:type="dxa"/>
              <w:left w:w="100" w:type="dxa"/>
              <w:bottom w:w="100" w:type="dxa"/>
              <w:right w:w="100" w:type="dxa"/>
            </w:tcMar>
            <w:vAlign w:val="center"/>
          </w:tcPr>
          <w:p w14:paraId="430541E9">
            <w:pPr>
              <w:widowControl/>
              <w:spacing w:line="17" w:lineRule="atLeast"/>
              <w:jc w:val="center"/>
              <w:rPr>
                <w:ins w:id="2973" w:author="Pisces" w:date="2025-05-21T20:28:00Z"/>
                <w:rFonts w:ascii="宋体" w:hAnsi="宋体" w:eastAsia="宋体" w:cs="宋体"/>
                <w:color w:val="404040"/>
                <w:sz w:val="24"/>
                <w:szCs w:val="24"/>
              </w:rPr>
            </w:pPr>
            <w:ins w:id="2974" w:author="Pisces" w:date="2025-05-21T20:28:00Z">
              <w:r>
                <w:rPr>
                  <w:rFonts w:ascii="宋体" w:hAnsi="宋体" w:eastAsia="宋体" w:cs="宋体"/>
                  <w:color w:val="404040"/>
                  <w:kern w:val="0"/>
                  <w:sz w:val="24"/>
                  <w:szCs w:val="24"/>
                  <w:lang w:bidi="ar"/>
                </w:rPr>
                <w:t>220</w:t>
              </w:r>
            </w:ins>
          </w:p>
        </w:tc>
        <w:tc>
          <w:tcPr>
            <w:tcW w:w="1164" w:type="dxa"/>
            <w:shd w:val="clear" w:color="auto" w:fill="FFFFFF"/>
            <w:tcMar>
              <w:top w:w="100" w:type="dxa"/>
              <w:left w:w="100" w:type="dxa"/>
              <w:bottom w:w="100" w:type="dxa"/>
              <w:right w:w="100" w:type="dxa"/>
            </w:tcMar>
            <w:vAlign w:val="center"/>
          </w:tcPr>
          <w:p w14:paraId="7DFE1F33">
            <w:pPr>
              <w:widowControl/>
              <w:spacing w:line="17" w:lineRule="atLeast"/>
              <w:jc w:val="center"/>
              <w:rPr>
                <w:ins w:id="2975" w:author="Pisces" w:date="2025-05-21T20:28:00Z"/>
                <w:rFonts w:ascii="宋体" w:hAnsi="宋体" w:eastAsia="宋体" w:cs="宋体"/>
                <w:color w:val="404040"/>
                <w:sz w:val="24"/>
                <w:szCs w:val="24"/>
              </w:rPr>
            </w:pPr>
            <w:ins w:id="2976" w:author="Pisces" w:date="2025-05-21T20:28:00Z">
              <w:r>
                <w:rPr>
                  <w:rFonts w:ascii="宋体" w:hAnsi="宋体" w:eastAsia="宋体" w:cs="宋体"/>
                  <w:color w:val="404040"/>
                  <w:kern w:val="0"/>
                  <w:sz w:val="24"/>
                  <w:szCs w:val="24"/>
                  <w:lang w:bidi="ar"/>
                </w:rPr>
                <w:t>1,300</w:t>
              </w:r>
            </w:ins>
          </w:p>
        </w:tc>
        <w:tc>
          <w:tcPr>
            <w:tcW w:w="1405" w:type="dxa"/>
            <w:shd w:val="clear" w:color="auto" w:fill="FFFFFF"/>
            <w:tcMar>
              <w:top w:w="100" w:type="dxa"/>
              <w:left w:w="100" w:type="dxa"/>
              <w:bottom w:w="100" w:type="dxa"/>
              <w:right w:w="100" w:type="dxa"/>
            </w:tcMar>
            <w:vAlign w:val="center"/>
          </w:tcPr>
          <w:p w14:paraId="253D59B6">
            <w:pPr>
              <w:widowControl/>
              <w:spacing w:line="17" w:lineRule="atLeast"/>
              <w:jc w:val="center"/>
              <w:rPr>
                <w:ins w:id="2977" w:author="Pisces" w:date="2025-05-21T20:28:00Z"/>
                <w:rFonts w:ascii="宋体" w:hAnsi="宋体" w:eastAsia="宋体" w:cs="宋体"/>
                <w:color w:val="404040"/>
                <w:sz w:val="24"/>
                <w:szCs w:val="24"/>
              </w:rPr>
            </w:pPr>
            <w:ins w:id="2978" w:author="Pisces" w:date="2025-05-21T20:28:00Z">
              <w:r>
                <w:rPr>
                  <w:rFonts w:ascii="宋体" w:hAnsi="宋体" w:eastAsia="宋体" w:cs="宋体"/>
                  <w:color w:val="404040"/>
                  <w:kern w:val="0"/>
                  <w:sz w:val="24"/>
                  <w:szCs w:val="24"/>
                  <w:lang w:bidi="ar"/>
                </w:rPr>
                <w:t>720</w:t>
              </w:r>
            </w:ins>
          </w:p>
        </w:tc>
        <w:tc>
          <w:tcPr>
            <w:tcW w:w="1646" w:type="dxa"/>
            <w:shd w:val="clear" w:color="auto" w:fill="FFFFFF"/>
            <w:tcMar>
              <w:top w:w="100" w:type="dxa"/>
              <w:left w:w="100" w:type="dxa"/>
              <w:bottom w:w="100" w:type="dxa"/>
              <w:right w:w="100" w:type="dxa"/>
            </w:tcMar>
            <w:vAlign w:val="center"/>
          </w:tcPr>
          <w:p w14:paraId="70155A34">
            <w:pPr>
              <w:widowControl/>
              <w:spacing w:line="17" w:lineRule="atLeast"/>
              <w:jc w:val="center"/>
              <w:rPr>
                <w:ins w:id="2979" w:author="Pisces" w:date="2025-05-21T20:28:00Z"/>
                <w:rFonts w:ascii="宋体" w:hAnsi="宋体" w:eastAsia="宋体" w:cs="宋体"/>
                <w:color w:val="404040"/>
                <w:sz w:val="24"/>
                <w:szCs w:val="24"/>
              </w:rPr>
            </w:pPr>
            <w:ins w:id="2980" w:author="Pisces" w:date="2025-05-21T20:28:00Z">
              <w:r>
                <w:rPr>
                  <w:rFonts w:ascii="宋体" w:hAnsi="宋体" w:eastAsia="宋体" w:cs="宋体"/>
                  <w:color w:val="404040"/>
                  <w:kern w:val="0"/>
                  <w:sz w:val="24"/>
                  <w:szCs w:val="24"/>
                  <w:lang w:bidi="ar"/>
                </w:rPr>
                <w:t>-4,180</w:t>
              </w:r>
            </w:ins>
          </w:p>
        </w:tc>
      </w:tr>
      <w:tr w14:paraId="7DB71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2981" w:author="Pisces" w:date="2025-05-21T20:28:00Z"/>
        </w:trPr>
        <w:tc>
          <w:tcPr>
            <w:tcW w:w="636" w:type="dxa"/>
            <w:shd w:val="clear" w:color="auto" w:fill="FFFFFF"/>
            <w:tcMar>
              <w:top w:w="100" w:type="dxa"/>
              <w:left w:w="0" w:type="dxa"/>
              <w:bottom w:w="100" w:type="dxa"/>
              <w:right w:w="100" w:type="dxa"/>
            </w:tcMar>
            <w:vAlign w:val="center"/>
          </w:tcPr>
          <w:p w14:paraId="78AB9CF8">
            <w:pPr>
              <w:widowControl/>
              <w:spacing w:line="17" w:lineRule="atLeast"/>
              <w:jc w:val="center"/>
              <w:rPr>
                <w:ins w:id="2982" w:author="Pisces" w:date="2025-05-21T20:28:00Z"/>
                <w:rFonts w:ascii="宋体" w:hAnsi="宋体" w:eastAsia="宋体" w:cs="宋体"/>
                <w:color w:val="404040"/>
                <w:sz w:val="24"/>
                <w:szCs w:val="24"/>
              </w:rPr>
            </w:pPr>
            <w:ins w:id="2983" w:author="Pisces" w:date="2025-05-21T20:28:00Z">
              <w:r>
                <w:rPr>
                  <w:rFonts w:ascii="宋体" w:hAnsi="宋体" w:eastAsia="宋体" w:cs="宋体"/>
                  <w:color w:val="404040"/>
                  <w:kern w:val="0"/>
                  <w:sz w:val="24"/>
                  <w:szCs w:val="24"/>
                  <w:lang w:bidi="ar"/>
                </w:rPr>
                <w:t>3</w:t>
              </w:r>
            </w:ins>
          </w:p>
        </w:tc>
        <w:tc>
          <w:tcPr>
            <w:tcW w:w="1115" w:type="dxa"/>
            <w:shd w:val="clear" w:color="auto" w:fill="FFFFFF"/>
            <w:tcMar>
              <w:top w:w="100" w:type="dxa"/>
              <w:left w:w="100" w:type="dxa"/>
              <w:bottom w:w="100" w:type="dxa"/>
              <w:right w:w="100" w:type="dxa"/>
            </w:tcMar>
            <w:vAlign w:val="center"/>
          </w:tcPr>
          <w:p w14:paraId="56B8213C">
            <w:pPr>
              <w:widowControl/>
              <w:spacing w:line="17" w:lineRule="atLeast"/>
              <w:jc w:val="center"/>
              <w:rPr>
                <w:ins w:id="2984" w:author="Pisces" w:date="2025-05-21T20:28:00Z"/>
                <w:rFonts w:ascii="宋体" w:hAnsi="宋体" w:eastAsia="宋体" w:cs="宋体"/>
                <w:color w:val="404040"/>
                <w:sz w:val="24"/>
                <w:szCs w:val="24"/>
              </w:rPr>
            </w:pPr>
            <w:ins w:id="2985" w:author="Pisces" w:date="2025-05-21T20:28:00Z">
              <w:r>
                <w:rPr>
                  <w:rFonts w:ascii="宋体" w:hAnsi="宋体" w:eastAsia="宋体" w:cs="宋体"/>
                  <w:color w:val="404040"/>
                  <w:kern w:val="0"/>
                  <w:sz w:val="24"/>
                  <w:szCs w:val="24"/>
                  <w:lang w:bidi="ar"/>
                </w:rPr>
                <w:t>-</w:t>
              </w:r>
            </w:ins>
          </w:p>
        </w:tc>
        <w:tc>
          <w:tcPr>
            <w:tcW w:w="1164" w:type="dxa"/>
            <w:shd w:val="clear" w:color="auto" w:fill="FFFFFF"/>
            <w:tcMar>
              <w:top w:w="100" w:type="dxa"/>
              <w:left w:w="100" w:type="dxa"/>
              <w:bottom w:w="100" w:type="dxa"/>
              <w:right w:w="100" w:type="dxa"/>
            </w:tcMar>
            <w:vAlign w:val="center"/>
          </w:tcPr>
          <w:p w14:paraId="4DE847B1">
            <w:pPr>
              <w:widowControl/>
              <w:spacing w:line="17" w:lineRule="atLeast"/>
              <w:jc w:val="center"/>
              <w:rPr>
                <w:ins w:id="2986" w:author="Pisces" w:date="2025-05-21T20:28:00Z"/>
                <w:rFonts w:ascii="宋体" w:hAnsi="宋体" w:eastAsia="宋体" w:cs="宋体"/>
                <w:color w:val="404040"/>
                <w:sz w:val="24"/>
                <w:szCs w:val="24"/>
              </w:rPr>
            </w:pPr>
            <w:ins w:id="2987" w:author="Pisces" w:date="2025-05-21T20:28:00Z">
              <w:r>
                <w:rPr>
                  <w:rFonts w:ascii="宋体" w:hAnsi="宋体" w:eastAsia="宋体" w:cs="宋体"/>
                  <w:color w:val="404040"/>
                  <w:kern w:val="0"/>
                  <w:sz w:val="24"/>
                  <w:szCs w:val="24"/>
                  <w:lang w:bidi="ar"/>
                </w:rPr>
                <w:t>-800</w:t>
              </w:r>
            </w:ins>
          </w:p>
        </w:tc>
        <w:tc>
          <w:tcPr>
            <w:tcW w:w="923" w:type="dxa"/>
            <w:shd w:val="clear" w:color="auto" w:fill="FFFFFF"/>
            <w:tcMar>
              <w:top w:w="100" w:type="dxa"/>
              <w:left w:w="100" w:type="dxa"/>
              <w:bottom w:w="100" w:type="dxa"/>
              <w:right w:w="100" w:type="dxa"/>
            </w:tcMar>
            <w:vAlign w:val="center"/>
          </w:tcPr>
          <w:p w14:paraId="5DA06534">
            <w:pPr>
              <w:widowControl/>
              <w:spacing w:line="17" w:lineRule="atLeast"/>
              <w:jc w:val="center"/>
              <w:rPr>
                <w:ins w:id="2988" w:author="Pisces" w:date="2025-05-21T20:28:00Z"/>
                <w:rFonts w:ascii="宋体" w:hAnsi="宋体" w:eastAsia="宋体" w:cs="宋体"/>
                <w:color w:val="404040"/>
                <w:sz w:val="24"/>
                <w:szCs w:val="24"/>
              </w:rPr>
            </w:pPr>
            <w:ins w:id="2989" w:author="Pisces" w:date="2025-05-21T20:28:00Z">
              <w:r>
                <w:rPr>
                  <w:rFonts w:ascii="宋体" w:hAnsi="宋体" w:eastAsia="宋体" w:cs="宋体"/>
                  <w:color w:val="404040"/>
                  <w:kern w:val="0"/>
                  <w:sz w:val="24"/>
                  <w:szCs w:val="24"/>
                  <w:lang w:bidi="ar"/>
                </w:rPr>
                <w:t>240</w:t>
              </w:r>
            </w:ins>
          </w:p>
        </w:tc>
        <w:tc>
          <w:tcPr>
            <w:tcW w:w="1164" w:type="dxa"/>
            <w:shd w:val="clear" w:color="auto" w:fill="FFFFFF"/>
            <w:tcMar>
              <w:top w:w="100" w:type="dxa"/>
              <w:left w:w="100" w:type="dxa"/>
              <w:bottom w:w="100" w:type="dxa"/>
              <w:right w:w="100" w:type="dxa"/>
            </w:tcMar>
            <w:vAlign w:val="center"/>
          </w:tcPr>
          <w:p w14:paraId="6A88BE4B">
            <w:pPr>
              <w:widowControl/>
              <w:spacing w:line="17" w:lineRule="atLeast"/>
              <w:jc w:val="center"/>
              <w:rPr>
                <w:ins w:id="2990" w:author="Pisces" w:date="2025-05-21T20:28:00Z"/>
                <w:rFonts w:ascii="宋体" w:hAnsi="宋体" w:eastAsia="宋体" w:cs="宋体"/>
                <w:color w:val="404040"/>
                <w:sz w:val="24"/>
                <w:szCs w:val="24"/>
              </w:rPr>
            </w:pPr>
            <w:ins w:id="2991" w:author="Pisces" w:date="2025-05-21T20:28:00Z">
              <w:r>
                <w:rPr>
                  <w:rFonts w:ascii="宋体" w:hAnsi="宋体" w:eastAsia="宋体" w:cs="宋体"/>
                  <w:color w:val="404040"/>
                  <w:kern w:val="0"/>
                  <w:sz w:val="24"/>
                  <w:szCs w:val="24"/>
                  <w:lang w:bidi="ar"/>
                </w:rPr>
                <w:t>1,400</w:t>
              </w:r>
            </w:ins>
          </w:p>
        </w:tc>
        <w:tc>
          <w:tcPr>
            <w:tcW w:w="1405" w:type="dxa"/>
            <w:shd w:val="clear" w:color="auto" w:fill="FFFFFF"/>
            <w:tcMar>
              <w:top w:w="100" w:type="dxa"/>
              <w:left w:w="100" w:type="dxa"/>
              <w:bottom w:w="100" w:type="dxa"/>
              <w:right w:w="100" w:type="dxa"/>
            </w:tcMar>
            <w:vAlign w:val="center"/>
          </w:tcPr>
          <w:p w14:paraId="66BF49D3">
            <w:pPr>
              <w:widowControl/>
              <w:spacing w:line="17" w:lineRule="atLeast"/>
              <w:jc w:val="center"/>
              <w:rPr>
                <w:ins w:id="2992" w:author="Pisces" w:date="2025-05-21T20:28:00Z"/>
                <w:rFonts w:ascii="宋体" w:hAnsi="宋体" w:eastAsia="宋体" w:cs="宋体"/>
                <w:color w:val="404040"/>
                <w:sz w:val="24"/>
                <w:szCs w:val="24"/>
              </w:rPr>
            </w:pPr>
            <w:ins w:id="2993" w:author="Pisces" w:date="2025-05-21T20:28:00Z">
              <w:r>
                <w:rPr>
                  <w:rFonts w:ascii="宋体" w:hAnsi="宋体" w:eastAsia="宋体" w:cs="宋体"/>
                  <w:color w:val="404040"/>
                  <w:kern w:val="0"/>
                  <w:sz w:val="24"/>
                  <w:szCs w:val="24"/>
                  <w:lang w:bidi="ar"/>
                </w:rPr>
                <w:t>840</w:t>
              </w:r>
            </w:ins>
          </w:p>
        </w:tc>
        <w:tc>
          <w:tcPr>
            <w:tcW w:w="1646" w:type="dxa"/>
            <w:shd w:val="clear" w:color="auto" w:fill="FFFFFF"/>
            <w:tcMar>
              <w:top w:w="100" w:type="dxa"/>
              <w:left w:w="100" w:type="dxa"/>
              <w:bottom w:w="100" w:type="dxa"/>
              <w:right w:w="100" w:type="dxa"/>
            </w:tcMar>
            <w:vAlign w:val="center"/>
          </w:tcPr>
          <w:p w14:paraId="24875763">
            <w:pPr>
              <w:widowControl/>
              <w:spacing w:line="17" w:lineRule="atLeast"/>
              <w:jc w:val="center"/>
              <w:rPr>
                <w:ins w:id="2994" w:author="Pisces" w:date="2025-05-21T20:28:00Z"/>
                <w:rFonts w:ascii="宋体" w:hAnsi="宋体" w:eastAsia="宋体" w:cs="宋体"/>
                <w:color w:val="404040"/>
                <w:sz w:val="24"/>
                <w:szCs w:val="24"/>
              </w:rPr>
            </w:pPr>
            <w:ins w:id="2995" w:author="Pisces" w:date="2025-05-21T20:28:00Z">
              <w:r>
                <w:rPr>
                  <w:rFonts w:ascii="宋体" w:hAnsi="宋体" w:eastAsia="宋体" w:cs="宋体"/>
                  <w:color w:val="404040"/>
                  <w:kern w:val="0"/>
                  <w:sz w:val="24"/>
                  <w:szCs w:val="24"/>
                  <w:lang w:bidi="ar"/>
                </w:rPr>
                <w:t>-3,340</w:t>
              </w:r>
            </w:ins>
          </w:p>
        </w:tc>
      </w:tr>
      <w:tr w14:paraId="02BA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2996" w:author="Pisces" w:date="2025-05-21T20:28:00Z"/>
        </w:trPr>
        <w:tc>
          <w:tcPr>
            <w:tcW w:w="636" w:type="dxa"/>
            <w:shd w:val="clear" w:color="auto" w:fill="FFFFFF"/>
            <w:tcMar>
              <w:top w:w="100" w:type="dxa"/>
              <w:left w:w="0" w:type="dxa"/>
              <w:bottom w:w="100" w:type="dxa"/>
              <w:right w:w="100" w:type="dxa"/>
            </w:tcMar>
            <w:vAlign w:val="center"/>
          </w:tcPr>
          <w:p w14:paraId="7FB11DD4">
            <w:pPr>
              <w:widowControl/>
              <w:spacing w:line="17" w:lineRule="atLeast"/>
              <w:jc w:val="center"/>
              <w:rPr>
                <w:ins w:id="2997" w:author="Pisces" w:date="2025-05-21T20:28:00Z"/>
                <w:rFonts w:ascii="宋体" w:hAnsi="宋体" w:eastAsia="宋体" w:cs="宋体"/>
                <w:color w:val="404040"/>
                <w:sz w:val="24"/>
                <w:szCs w:val="24"/>
              </w:rPr>
            </w:pPr>
            <w:ins w:id="2998" w:author="Pisces" w:date="2025-05-21T20:28:00Z">
              <w:r>
                <w:rPr>
                  <w:rFonts w:ascii="宋体" w:hAnsi="宋体" w:eastAsia="宋体" w:cs="宋体"/>
                  <w:color w:val="404040"/>
                  <w:kern w:val="0"/>
                  <w:sz w:val="24"/>
                  <w:szCs w:val="24"/>
                  <w:lang w:bidi="ar"/>
                </w:rPr>
                <w:t>4</w:t>
              </w:r>
            </w:ins>
          </w:p>
        </w:tc>
        <w:tc>
          <w:tcPr>
            <w:tcW w:w="1115" w:type="dxa"/>
            <w:shd w:val="clear" w:color="auto" w:fill="FFFFFF"/>
            <w:tcMar>
              <w:top w:w="100" w:type="dxa"/>
              <w:left w:w="100" w:type="dxa"/>
              <w:bottom w:w="100" w:type="dxa"/>
              <w:right w:w="100" w:type="dxa"/>
            </w:tcMar>
            <w:vAlign w:val="center"/>
          </w:tcPr>
          <w:p w14:paraId="432F800F">
            <w:pPr>
              <w:widowControl/>
              <w:spacing w:line="17" w:lineRule="atLeast"/>
              <w:jc w:val="center"/>
              <w:rPr>
                <w:ins w:id="2999" w:author="Pisces" w:date="2025-05-21T20:28:00Z"/>
                <w:rFonts w:ascii="宋体" w:hAnsi="宋体" w:eastAsia="宋体" w:cs="宋体"/>
                <w:color w:val="404040"/>
                <w:sz w:val="24"/>
                <w:szCs w:val="24"/>
              </w:rPr>
            </w:pPr>
            <w:ins w:id="3000" w:author="Pisces" w:date="2025-05-21T20:28:00Z">
              <w:r>
                <w:rPr>
                  <w:rFonts w:ascii="宋体" w:hAnsi="宋体" w:eastAsia="宋体" w:cs="宋体"/>
                  <w:color w:val="404040"/>
                  <w:kern w:val="0"/>
                  <w:sz w:val="24"/>
                  <w:szCs w:val="24"/>
                  <w:lang w:bidi="ar"/>
                </w:rPr>
                <w:t>-</w:t>
              </w:r>
            </w:ins>
          </w:p>
        </w:tc>
        <w:tc>
          <w:tcPr>
            <w:tcW w:w="1164" w:type="dxa"/>
            <w:shd w:val="clear" w:color="auto" w:fill="FFFFFF"/>
            <w:tcMar>
              <w:top w:w="100" w:type="dxa"/>
              <w:left w:w="100" w:type="dxa"/>
              <w:bottom w:w="100" w:type="dxa"/>
              <w:right w:w="100" w:type="dxa"/>
            </w:tcMar>
            <w:vAlign w:val="center"/>
          </w:tcPr>
          <w:p w14:paraId="0D15266C">
            <w:pPr>
              <w:widowControl/>
              <w:spacing w:line="17" w:lineRule="atLeast"/>
              <w:jc w:val="center"/>
              <w:rPr>
                <w:ins w:id="3001" w:author="Pisces" w:date="2025-05-21T20:28:00Z"/>
                <w:rFonts w:ascii="宋体" w:hAnsi="宋体" w:eastAsia="宋体" w:cs="宋体"/>
                <w:color w:val="404040"/>
                <w:sz w:val="24"/>
                <w:szCs w:val="24"/>
              </w:rPr>
            </w:pPr>
            <w:ins w:id="3002" w:author="Pisces" w:date="2025-05-21T20:28:00Z">
              <w:r>
                <w:rPr>
                  <w:rFonts w:ascii="宋体" w:hAnsi="宋体" w:eastAsia="宋体" w:cs="宋体"/>
                  <w:color w:val="404040"/>
                  <w:kern w:val="0"/>
                  <w:sz w:val="24"/>
                  <w:szCs w:val="24"/>
                  <w:lang w:bidi="ar"/>
                </w:rPr>
                <w:t>-800</w:t>
              </w:r>
            </w:ins>
          </w:p>
        </w:tc>
        <w:tc>
          <w:tcPr>
            <w:tcW w:w="923" w:type="dxa"/>
            <w:shd w:val="clear" w:color="auto" w:fill="FFFFFF"/>
            <w:tcMar>
              <w:top w:w="100" w:type="dxa"/>
              <w:left w:w="100" w:type="dxa"/>
              <w:bottom w:w="100" w:type="dxa"/>
              <w:right w:w="100" w:type="dxa"/>
            </w:tcMar>
            <w:vAlign w:val="center"/>
          </w:tcPr>
          <w:p w14:paraId="6181A6EF">
            <w:pPr>
              <w:widowControl/>
              <w:spacing w:line="17" w:lineRule="atLeast"/>
              <w:jc w:val="center"/>
              <w:rPr>
                <w:ins w:id="3003" w:author="Pisces" w:date="2025-05-21T20:28:00Z"/>
                <w:rFonts w:ascii="宋体" w:hAnsi="宋体" w:eastAsia="宋体" w:cs="宋体"/>
                <w:color w:val="404040"/>
                <w:sz w:val="24"/>
                <w:szCs w:val="24"/>
              </w:rPr>
            </w:pPr>
            <w:ins w:id="3004" w:author="Pisces" w:date="2025-05-21T20:28:00Z">
              <w:r>
                <w:rPr>
                  <w:rFonts w:ascii="宋体" w:hAnsi="宋体" w:eastAsia="宋体" w:cs="宋体"/>
                  <w:color w:val="404040"/>
                  <w:kern w:val="0"/>
                  <w:sz w:val="24"/>
                  <w:szCs w:val="24"/>
                  <w:lang w:bidi="ar"/>
                </w:rPr>
                <w:t>260</w:t>
              </w:r>
            </w:ins>
          </w:p>
        </w:tc>
        <w:tc>
          <w:tcPr>
            <w:tcW w:w="1164" w:type="dxa"/>
            <w:shd w:val="clear" w:color="auto" w:fill="FFFFFF"/>
            <w:tcMar>
              <w:top w:w="100" w:type="dxa"/>
              <w:left w:w="100" w:type="dxa"/>
              <w:bottom w:w="100" w:type="dxa"/>
              <w:right w:w="100" w:type="dxa"/>
            </w:tcMar>
            <w:vAlign w:val="center"/>
          </w:tcPr>
          <w:p w14:paraId="37569D1B">
            <w:pPr>
              <w:widowControl/>
              <w:spacing w:line="17" w:lineRule="atLeast"/>
              <w:jc w:val="center"/>
              <w:rPr>
                <w:ins w:id="3005" w:author="Pisces" w:date="2025-05-21T20:28:00Z"/>
                <w:rFonts w:ascii="宋体" w:hAnsi="宋体" w:eastAsia="宋体" w:cs="宋体"/>
                <w:color w:val="404040"/>
                <w:sz w:val="24"/>
                <w:szCs w:val="24"/>
              </w:rPr>
            </w:pPr>
            <w:ins w:id="3006" w:author="Pisces" w:date="2025-05-21T20:28:00Z">
              <w:r>
                <w:rPr>
                  <w:rFonts w:ascii="宋体" w:hAnsi="宋体" w:eastAsia="宋体" w:cs="宋体"/>
                  <w:color w:val="404040"/>
                  <w:kern w:val="0"/>
                  <w:sz w:val="24"/>
                  <w:szCs w:val="24"/>
                  <w:lang w:bidi="ar"/>
                </w:rPr>
                <w:t>1,500</w:t>
              </w:r>
            </w:ins>
          </w:p>
        </w:tc>
        <w:tc>
          <w:tcPr>
            <w:tcW w:w="1405" w:type="dxa"/>
            <w:shd w:val="clear" w:color="auto" w:fill="FFFFFF"/>
            <w:tcMar>
              <w:top w:w="100" w:type="dxa"/>
              <w:left w:w="100" w:type="dxa"/>
              <w:bottom w:w="100" w:type="dxa"/>
              <w:right w:w="100" w:type="dxa"/>
            </w:tcMar>
            <w:vAlign w:val="center"/>
          </w:tcPr>
          <w:p w14:paraId="4E657E08">
            <w:pPr>
              <w:widowControl/>
              <w:spacing w:line="17" w:lineRule="atLeast"/>
              <w:jc w:val="center"/>
              <w:rPr>
                <w:ins w:id="3007" w:author="Pisces" w:date="2025-05-21T20:28:00Z"/>
                <w:rFonts w:ascii="宋体" w:hAnsi="宋体" w:eastAsia="宋体" w:cs="宋体"/>
                <w:color w:val="404040"/>
                <w:sz w:val="24"/>
                <w:szCs w:val="24"/>
              </w:rPr>
            </w:pPr>
            <w:ins w:id="3008" w:author="Pisces" w:date="2025-05-21T20:28:00Z">
              <w:r>
                <w:rPr>
                  <w:rFonts w:ascii="宋体" w:hAnsi="宋体" w:eastAsia="宋体" w:cs="宋体"/>
                  <w:color w:val="404040"/>
                  <w:kern w:val="0"/>
                  <w:sz w:val="24"/>
                  <w:szCs w:val="24"/>
                  <w:lang w:bidi="ar"/>
                </w:rPr>
                <w:t>960</w:t>
              </w:r>
            </w:ins>
          </w:p>
        </w:tc>
        <w:tc>
          <w:tcPr>
            <w:tcW w:w="1646" w:type="dxa"/>
            <w:shd w:val="clear" w:color="auto" w:fill="FFFFFF"/>
            <w:tcMar>
              <w:top w:w="100" w:type="dxa"/>
              <w:left w:w="100" w:type="dxa"/>
              <w:bottom w:w="100" w:type="dxa"/>
              <w:right w:w="100" w:type="dxa"/>
            </w:tcMar>
            <w:vAlign w:val="center"/>
          </w:tcPr>
          <w:p w14:paraId="3873B5F8">
            <w:pPr>
              <w:widowControl/>
              <w:spacing w:line="17" w:lineRule="atLeast"/>
              <w:jc w:val="center"/>
              <w:rPr>
                <w:ins w:id="3009" w:author="Pisces" w:date="2025-05-21T20:28:00Z"/>
                <w:rFonts w:ascii="宋体" w:hAnsi="宋体" w:eastAsia="宋体" w:cs="宋体"/>
                <w:color w:val="404040"/>
                <w:sz w:val="24"/>
                <w:szCs w:val="24"/>
              </w:rPr>
            </w:pPr>
            <w:ins w:id="3010" w:author="Pisces" w:date="2025-05-21T20:28:00Z">
              <w:r>
                <w:rPr>
                  <w:rFonts w:ascii="宋体" w:hAnsi="宋体" w:eastAsia="宋体" w:cs="宋体"/>
                  <w:color w:val="404040"/>
                  <w:kern w:val="0"/>
                  <w:sz w:val="24"/>
                  <w:szCs w:val="24"/>
                  <w:lang w:bidi="ar"/>
                </w:rPr>
                <w:t>-2,380</w:t>
              </w:r>
            </w:ins>
          </w:p>
        </w:tc>
      </w:tr>
      <w:tr w14:paraId="67439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ins w:id="3011" w:author="Pisces" w:date="2025-05-21T20:28:00Z"/>
        </w:trPr>
        <w:tc>
          <w:tcPr>
            <w:tcW w:w="636" w:type="dxa"/>
            <w:shd w:val="clear" w:color="auto" w:fill="FFFFFF"/>
            <w:tcMar>
              <w:top w:w="100" w:type="dxa"/>
              <w:left w:w="0" w:type="dxa"/>
              <w:bottom w:w="100" w:type="dxa"/>
              <w:right w:w="100" w:type="dxa"/>
            </w:tcMar>
            <w:vAlign w:val="center"/>
          </w:tcPr>
          <w:p w14:paraId="4E68A107">
            <w:pPr>
              <w:widowControl/>
              <w:spacing w:line="17" w:lineRule="atLeast"/>
              <w:jc w:val="center"/>
              <w:rPr>
                <w:ins w:id="3012" w:author="Pisces" w:date="2025-05-21T20:28:00Z"/>
                <w:rFonts w:ascii="宋体" w:hAnsi="宋体" w:eastAsia="宋体" w:cs="宋体"/>
                <w:color w:val="404040"/>
                <w:sz w:val="24"/>
                <w:szCs w:val="24"/>
              </w:rPr>
            </w:pPr>
            <w:ins w:id="3013" w:author="Pisces" w:date="2025-05-21T20:28:00Z">
              <w:r>
                <w:rPr>
                  <w:rFonts w:ascii="宋体" w:hAnsi="宋体" w:eastAsia="宋体" w:cs="宋体"/>
                  <w:color w:val="404040"/>
                  <w:kern w:val="0"/>
                  <w:sz w:val="24"/>
                  <w:szCs w:val="24"/>
                  <w:lang w:bidi="ar"/>
                </w:rPr>
                <w:t>5</w:t>
              </w:r>
            </w:ins>
          </w:p>
        </w:tc>
        <w:tc>
          <w:tcPr>
            <w:tcW w:w="1115" w:type="dxa"/>
            <w:shd w:val="clear" w:color="auto" w:fill="FFFFFF"/>
            <w:tcMar>
              <w:top w:w="100" w:type="dxa"/>
              <w:left w:w="100" w:type="dxa"/>
              <w:bottom w:w="100" w:type="dxa"/>
              <w:right w:w="100" w:type="dxa"/>
            </w:tcMar>
            <w:vAlign w:val="center"/>
          </w:tcPr>
          <w:p w14:paraId="2D60FCEE">
            <w:pPr>
              <w:widowControl/>
              <w:spacing w:line="17" w:lineRule="atLeast"/>
              <w:jc w:val="center"/>
              <w:rPr>
                <w:ins w:id="3014" w:author="Pisces" w:date="2025-05-21T20:28:00Z"/>
                <w:rFonts w:ascii="宋体" w:hAnsi="宋体" w:eastAsia="宋体" w:cs="宋体"/>
                <w:color w:val="404040"/>
                <w:sz w:val="24"/>
                <w:szCs w:val="24"/>
              </w:rPr>
            </w:pPr>
            <w:ins w:id="3015" w:author="Pisces" w:date="2025-05-21T20:28:00Z">
              <w:r>
                <w:rPr>
                  <w:rFonts w:ascii="宋体" w:hAnsi="宋体" w:eastAsia="宋体" w:cs="宋体"/>
                  <w:color w:val="404040"/>
                  <w:kern w:val="0"/>
                  <w:sz w:val="24"/>
                  <w:szCs w:val="24"/>
                  <w:lang w:bidi="ar"/>
                </w:rPr>
                <w:t>-</w:t>
              </w:r>
            </w:ins>
          </w:p>
        </w:tc>
        <w:tc>
          <w:tcPr>
            <w:tcW w:w="1164" w:type="dxa"/>
            <w:shd w:val="clear" w:color="auto" w:fill="FFFFFF"/>
            <w:tcMar>
              <w:top w:w="100" w:type="dxa"/>
              <w:left w:w="100" w:type="dxa"/>
              <w:bottom w:w="100" w:type="dxa"/>
              <w:right w:w="100" w:type="dxa"/>
            </w:tcMar>
            <w:vAlign w:val="center"/>
          </w:tcPr>
          <w:p w14:paraId="54A9A664">
            <w:pPr>
              <w:widowControl/>
              <w:spacing w:line="17" w:lineRule="atLeast"/>
              <w:jc w:val="center"/>
              <w:rPr>
                <w:ins w:id="3016" w:author="Pisces" w:date="2025-05-21T20:28:00Z"/>
                <w:rFonts w:ascii="宋体" w:hAnsi="宋体" w:eastAsia="宋体" w:cs="宋体"/>
                <w:color w:val="404040"/>
                <w:sz w:val="24"/>
                <w:szCs w:val="24"/>
              </w:rPr>
            </w:pPr>
            <w:ins w:id="3017" w:author="Pisces" w:date="2025-05-21T20:28:00Z">
              <w:r>
                <w:rPr>
                  <w:rFonts w:ascii="宋体" w:hAnsi="宋体" w:eastAsia="宋体" w:cs="宋体"/>
                  <w:color w:val="404040"/>
                  <w:kern w:val="0"/>
                  <w:sz w:val="24"/>
                  <w:szCs w:val="24"/>
                  <w:lang w:bidi="ar"/>
                </w:rPr>
                <w:t>-800</w:t>
              </w:r>
            </w:ins>
          </w:p>
        </w:tc>
        <w:tc>
          <w:tcPr>
            <w:tcW w:w="923" w:type="dxa"/>
            <w:shd w:val="clear" w:color="auto" w:fill="FFFFFF"/>
            <w:tcMar>
              <w:top w:w="100" w:type="dxa"/>
              <w:left w:w="100" w:type="dxa"/>
              <w:bottom w:w="100" w:type="dxa"/>
              <w:right w:w="100" w:type="dxa"/>
            </w:tcMar>
            <w:vAlign w:val="center"/>
          </w:tcPr>
          <w:p w14:paraId="2878531F">
            <w:pPr>
              <w:widowControl/>
              <w:spacing w:line="17" w:lineRule="atLeast"/>
              <w:jc w:val="center"/>
              <w:rPr>
                <w:ins w:id="3018" w:author="Pisces" w:date="2025-05-21T20:28:00Z"/>
                <w:rFonts w:ascii="宋体" w:hAnsi="宋体" w:eastAsia="宋体" w:cs="宋体"/>
                <w:color w:val="404040"/>
                <w:sz w:val="24"/>
                <w:szCs w:val="24"/>
              </w:rPr>
            </w:pPr>
            <w:ins w:id="3019" w:author="Pisces" w:date="2025-05-21T20:28:00Z">
              <w:r>
                <w:rPr>
                  <w:rFonts w:ascii="宋体" w:hAnsi="宋体" w:eastAsia="宋体" w:cs="宋体"/>
                  <w:color w:val="404040"/>
                  <w:kern w:val="0"/>
                  <w:sz w:val="24"/>
                  <w:szCs w:val="24"/>
                  <w:lang w:bidi="ar"/>
                </w:rPr>
                <w:t>280</w:t>
              </w:r>
            </w:ins>
          </w:p>
        </w:tc>
        <w:tc>
          <w:tcPr>
            <w:tcW w:w="1164" w:type="dxa"/>
            <w:shd w:val="clear" w:color="auto" w:fill="FFFFFF"/>
            <w:tcMar>
              <w:top w:w="100" w:type="dxa"/>
              <w:left w:w="100" w:type="dxa"/>
              <w:bottom w:w="100" w:type="dxa"/>
              <w:right w:w="100" w:type="dxa"/>
            </w:tcMar>
            <w:vAlign w:val="center"/>
          </w:tcPr>
          <w:p w14:paraId="6B02C704">
            <w:pPr>
              <w:widowControl/>
              <w:spacing w:line="17" w:lineRule="atLeast"/>
              <w:jc w:val="center"/>
              <w:rPr>
                <w:ins w:id="3020" w:author="Pisces" w:date="2025-05-21T20:28:00Z"/>
                <w:rFonts w:ascii="宋体" w:hAnsi="宋体" w:eastAsia="宋体" w:cs="宋体"/>
                <w:color w:val="404040"/>
                <w:sz w:val="24"/>
                <w:szCs w:val="24"/>
              </w:rPr>
            </w:pPr>
            <w:ins w:id="3021" w:author="Pisces" w:date="2025-05-21T20:28:00Z">
              <w:r>
                <w:rPr>
                  <w:rFonts w:ascii="宋体" w:hAnsi="宋体" w:eastAsia="宋体" w:cs="宋体"/>
                  <w:color w:val="404040"/>
                  <w:kern w:val="0"/>
                  <w:sz w:val="24"/>
                  <w:szCs w:val="24"/>
                  <w:lang w:bidi="ar"/>
                </w:rPr>
                <w:t>1,600</w:t>
              </w:r>
            </w:ins>
          </w:p>
        </w:tc>
        <w:tc>
          <w:tcPr>
            <w:tcW w:w="1405" w:type="dxa"/>
            <w:shd w:val="clear" w:color="auto" w:fill="FFFFFF"/>
            <w:tcMar>
              <w:top w:w="100" w:type="dxa"/>
              <w:left w:w="100" w:type="dxa"/>
              <w:bottom w:w="100" w:type="dxa"/>
              <w:right w:w="100" w:type="dxa"/>
            </w:tcMar>
            <w:vAlign w:val="center"/>
          </w:tcPr>
          <w:p w14:paraId="3C63FBA1">
            <w:pPr>
              <w:widowControl/>
              <w:spacing w:line="17" w:lineRule="atLeast"/>
              <w:jc w:val="center"/>
              <w:rPr>
                <w:ins w:id="3022" w:author="Pisces" w:date="2025-05-21T20:28:00Z"/>
                <w:rFonts w:ascii="宋体" w:hAnsi="宋体" w:eastAsia="宋体" w:cs="宋体"/>
                <w:color w:val="404040"/>
                <w:sz w:val="24"/>
                <w:szCs w:val="24"/>
              </w:rPr>
            </w:pPr>
            <w:ins w:id="3023" w:author="Pisces" w:date="2025-05-21T20:28:00Z">
              <w:r>
                <w:rPr>
                  <w:rFonts w:ascii="宋体" w:hAnsi="宋体" w:eastAsia="宋体" w:cs="宋体"/>
                  <w:color w:val="404040"/>
                  <w:kern w:val="0"/>
                  <w:sz w:val="24"/>
                  <w:szCs w:val="24"/>
                  <w:lang w:bidi="ar"/>
                </w:rPr>
                <w:t>1,080</w:t>
              </w:r>
            </w:ins>
          </w:p>
        </w:tc>
        <w:tc>
          <w:tcPr>
            <w:tcW w:w="1646" w:type="dxa"/>
            <w:shd w:val="clear" w:color="auto" w:fill="FFFFFF"/>
            <w:tcMar>
              <w:top w:w="100" w:type="dxa"/>
              <w:left w:w="100" w:type="dxa"/>
              <w:bottom w:w="100" w:type="dxa"/>
              <w:right w:w="100" w:type="dxa"/>
            </w:tcMar>
            <w:vAlign w:val="center"/>
          </w:tcPr>
          <w:p w14:paraId="3E0C74C9">
            <w:pPr>
              <w:widowControl/>
              <w:spacing w:line="17" w:lineRule="atLeast"/>
              <w:jc w:val="center"/>
              <w:rPr>
                <w:ins w:id="3024" w:author="Pisces" w:date="2025-05-21T20:28:00Z"/>
                <w:rFonts w:ascii="宋体" w:hAnsi="宋体" w:eastAsia="宋体" w:cs="宋体"/>
                <w:color w:val="404040"/>
                <w:sz w:val="24"/>
                <w:szCs w:val="24"/>
              </w:rPr>
            </w:pPr>
            <w:ins w:id="3025" w:author="Pisces" w:date="2025-05-21T20:28:00Z">
              <w:r>
                <w:rPr>
                  <w:rFonts w:ascii="宋体" w:hAnsi="宋体" w:eastAsia="宋体" w:cs="宋体"/>
                  <w:color w:val="404040"/>
                  <w:kern w:val="0"/>
                  <w:sz w:val="24"/>
                  <w:szCs w:val="24"/>
                  <w:lang w:bidi="ar"/>
                </w:rPr>
                <w:t>-1,300</w:t>
              </w:r>
            </w:ins>
          </w:p>
        </w:tc>
      </w:tr>
      <w:tr w14:paraId="65430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ins w:id="3026" w:author="Pisces" w:date="2025-05-21T20:28:00Z"/>
        </w:trPr>
        <w:tc>
          <w:tcPr>
            <w:tcW w:w="636" w:type="dxa"/>
            <w:shd w:val="clear" w:color="auto" w:fill="FFFFFF"/>
            <w:tcMar>
              <w:top w:w="100" w:type="dxa"/>
              <w:left w:w="0" w:type="dxa"/>
              <w:bottom w:w="100" w:type="dxa"/>
              <w:right w:w="100" w:type="dxa"/>
            </w:tcMar>
            <w:vAlign w:val="center"/>
          </w:tcPr>
          <w:p w14:paraId="4BBC2F76">
            <w:pPr>
              <w:widowControl/>
              <w:spacing w:line="17" w:lineRule="atLeast"/>
              <w:jc w:val="center"/>
              <w:rPr>
                <w:ins w:id="3027" w:author="Pisces" w:date="2025-05-21T20:28:00Z"/>
                <w:rFonts w:ascii="宋体" w:hAnsi="宋体" w:eastAsia="宋体" w:cs="宋体"/>
                <w:color w:val="404040"/>
                <w:sz w:val="24"/>
                <w:szCs w:val="24"/>
              </w:rPr>
            </w:pPr>
            <w:ins w:id="3028" w:author="Pisces" w:date="2025-05-21T20:28:00Z">
              <w:r>
                <w:rPr>
                  <w:rFonts w:ascii="宋体" w:hAnsi="宋体" w:eastAsia="宋体" w:cs="宋体"/>
                  <w:color w:val="404040"/>
                  <w:kern w:val="0"/>
                  <w:sz w:val="24"/>
                  <w:szCs w:val="24"/>
                  <w:lang w:bidi="ar"/>
                </w:rPr>
                <w:t>6</w:t>
              </w:r>
            </w:ins>
          </w:p>
        </w:tc>
        <w:tc>
          <w:tcPr>
            <w:tcW w:w="1115" w:type="dxa"/>
            <w:shd w:val="clear" w:color="auto" w:fill="FFFFFF"/>
            <w:tcMar>
              <w:top w:w="100" w:type="dxa"/>
              <w:left w:w="100" w:type="dxa"/>
              <w:bottom w:w="100" w:type="dxa"/>
              <w:right w:w="100" w:type="dxa"/>
            </w:tcMar>
            <w:vAlign w:val="center"/>
          </w:tcPr>
          <w:p w14:paraId="4C0CE932">
            <w:pPr>
              <w:widowControl/>
              <w:spacing w:line="17" w:lineRule="atLeast"/>
              <w:jc w:val="center"/>
              <w:rPr>
                <w:ins w:id="3029" w:author="Pisces" w:date="2025-05-21T20:28:00Z"/>
                <w:rFonts w:ascii="宋体" w:hAnsi="宋体" w:eastAsia="宋体" w:cs="宋体"/>
                <w:color w:val="404040"/>
                <w:sz w:val="24"/>
                <w:szCs w:val="24"/>
              </w:rPr>
            </w:pPr>
            <w:ins w:id="3030" w:author="Pisces" w:date="2025-05-21T20:28:00Z">
              <w:r>
                <w:rPr>
                  <w:rFonts w:ascii="宋体" w:hAnsi="宋体" w:eastAsia="宋体" w:cs="宋体"/>
                  <w:color w:val="404040"/>
                  <w:kern w:val="0"/>
                  <w:sz w:val="24"/>
                  <w:szCs w:val="24"/>
                  <w:lang w:bidi="ar"/>
                </w:rPr>
                <w:t>-</w:t>
              </w:r>
            </w:ins>
          </w:p>
        </w:tc>
        <w:tc>
          <w:tcPr>
            <w:tcW w:w="1164" w:type="dxa"/>
            <w:shd w:val="clear" w:color="auto" w:fill="FFFFFF"/>
            <w:tcMar>
              <w:top w:w="100" w:type="dxa"/>
              <w:left w:w="100" w:type="dxa"/>
              <w:bottom w:w="100" w:type="dxa"/>
              <w:right w:w="100" w:type="dxa"/>
            </w:tcMar>
            <w:vAlign w:val="center"/>
          </w:tcPr>
          <w:p w14:paraId="3FACD0EB">
            <w:pPr>
              <w:widowControl/>
              <w:spacing w:line="17" w:lineRule="atLeast"/>
              <w:jc w:val="center"/>
              <w:rPr>
                <w:ins w:id="3031" w:author="Pisces" w:date="2025-05-21T20:28:00Z"/>
                <w:rFonts w:ascii="宋体" w:hAnsi="宋体" w:eastAsia="宋体" w:cs="宋体"/>
                <w:color w:val="404040"/>
                <w:sz w:val="24"/>
                <w:szCs w:val="24"/>
              </w:rPr>
            </w:pPr>
            <w:ins w:id="3032" w:author="Pisces" w:date="2025-05-21T20:28:00Z">
              <w:r>
                <w:rPr>
                  <w:rFonts w:ascii="宋体" w:hAnsi="宋体" w:eastAsia="宋体" w:cs="宋体"/>
                  <w:color w:val="404040"/>
                  <w:kern w:val="0"/>
                  <w:sz w:val="24"/>
                  <w:szCs w:val="24"/>
                  <w:lang w:bidi="ar"/>
                </w:rPr>
                <w:t>-800</w:t>
              </w:r>
            </w:ins>
          </w:p>
        </w:tc>
        <w:tc>
          <w:tcPr>
            <w:tcW w:w="923" w:type="dxa"/>
            <w:shd w:val="clear" w:color="auto" w:fill="FFFFFF"/>
            <w:tcMar>
              <w:top w:w="100" w:type="dxa"/>
              <w:left w:w="100" w:type="dxa"/>
              <w:bottom w:w="100" w:type="dxa"/>
              <w:right w:w="100" w:type="dxa"/>
            </w:tcMar>
            <w:vAlign w:val="center"/>
          </w:tcPr>
          <w:p w14:paraId="2871FFC5">
            <w:pPr>
              <w:widowControl/>
              <w:spacing w:line="17" w:lineRule="atLeast"/>
              <w:jc w:val="center"/>
              <w:rPr>
                <w:ins w:id="3033" w:author="Pisces" w:date="2025-05-21T20:28:00Z"/>
                <w:rFonts w:ascii="宋体" w:hAnsi="宋体" w:eastAsia="宋体" w:cs="宋体"/>
                <w:color w:val="404040"/>
                <w:sz w:val="24"/>
                <w:szCs w:val="24"/>
              </w:rPr>
            </w:pPr>
            <w:ins w:id="3034" w:author="Pisces" w:date="2025-05-21T20:28:00Z">
              <w:r>
                <w:rPr>
                  <w:rFonts w:ascii="宋体" w:hAnsi="宋体" w:eastAsia="宋体" w:cs="宋体"/>
                  <w:color w:val="404040"/>
                  <w:kern w:val="0"/>
                  <w:sz w:val="24"/>
                  <w:szCs w:val="24"/>
                  <w:lang w:bidi="ar"/>
                </w:rPr>
                <w:t>300</w:t>
              </w:r>
            </w:ins>
          </w:p>
        </w:tc>
        <w:tc>
          <w:tcPr>
            <w:tcW w:w="1164" w:type="dxa"/>
            <w:shd w:val="clear" w:color="auto" w:fill="FFFFFF"/>
            <w:tcMar>
              <w:top w:w="100" w:type="dxa"/>
              <w:left w:w="100" w:type="dxa"/>
              <w:bottom w:w="100" w:type="dxa"/>
              <w:right w:w="100" w:type="dxa"/>
            </w:tcMar>
            <w:vAlign w:val="center"/>
          </w:tcPr>
          <w:p w14:paraId="6091DDE7">
            <w:pPr>
              <w:widowControl/>
              <w:spacing w:line="17" w:lineRule="atLeast"/>
              <w:jc w:val="center"/>
              <w:rPr>
                <w:ins w:id="3035" w:author="Pisces" w:date="2025-05-21T20:28:00Z"/>
                <w:rFonts w:ascii="宋体" w:hAnsi="宋体" w:eastAsia="宋体" w:cs="宋体"/>
                <w:color w:val="404040"/>
                <w:sz w:val="24"/>
                <w:szCs w:val="24"/>
              </w:rPr>
            </w:pPr>
            <w:ins w:id="3036" w:author="Pisces" w:date="2025-05-21T20:28:00Z">
              <w:r>
                <w:rPr>
                  <w:rFonts w:ascii="宋体" w:hAnsi="宋体" w:eastAsia="宋体" w:cs="宋体"/>
                  <w:color w:val="404040"/>
                  <w:kern w:val="0"/>
                  <w:sz w:val="24"/>
                  <w:szCs w:val="24"/>
                  <w:lang w:bidi="ar"/>
                </w:rPr>
                <w:t>1,700</w:t>
              </w:r>
            </w:ins>
          </w:p>
        </w:tc>
        <w:tc>
          <w:tcPr>
            <w:tcW w:w="1405" w:type="dxa"/>
            <w:shd w:val="clear" w:color="auto" w:fill="FFFFFF"/>
            <w:tcMar>
              <w:top w:w="100" w:type="dxa"/>
              <w:left w:w="100" w:type="dxa"/>
              <w:bottom w:w="100" w:type="dxa"/>
              <w:right w:w="100" w:type="dxa"/>
            </w:tcMar>
            <w:vAlign w:val="center"/>
          </w:tcPr>
          <w:p w14:paraId="54735E02">
            <w:pPr>
              <w:widowControl/>
              <w:spacing w:line="17" w:lineRule="atLeast"/>
              <w:jc w:val="center"/>
              <w:rPr>
                <w:ins w:id="3037" w:author="Pisces" w:date="2025-05-21T20:28:00Z"/>
                <w:rFonts w:ascii="宋体" w:hAnsi="宋体" w:eastAsia="宋体" w:cs="宋体"/>
                <w:color w:val="404040"/>
                <w:sz w:val="24"/>
                <w:szCs w:val="24"/>
              </w:rPr>
            </w:pPr>
            <w:ins w:id="3038" w:author="Pisces" w:date="2025-05-21T20:28:00Z">
              <w:r>
                <w:rPr>
                  <w:rFonts w:ascii="宋体" w:hAnsi="宋体" w:eastAsia="宋体" w:cs="宋体"/>
                  <w:color w:val="404040"/>
                  <w:kern w:val="0"/>
                  <w:sz w:val="24"/>
                  <w:szCs w:val="24"/>
                  <w:lang w:bidi="ar"/>
                </w:rPr>
                <w:t>1,200</w:t>
              </w:r>
            </w:ins>
          </w:p>
        </w:tc>
        <w:tc>
          <w:tcPr>
            <w:tcW w:w="1646" w:type="dxa"/>
            <w:shd w:val="clear" w:color="auto" w:fill="FFFFFF"/>
            <w:tcMar>
              <w:top w:w="100" w:type="dxa"/>
              <w:left w:w="100" w:type="dxa"/>
              <w:bottom w:w="100" w:type="dxa"/>
              <w:right w:w="100" w:type="dxa"/>
            </w:tcMar>
            <w:vAlign w:val="center"/>
          </w:tcPr>
          <w:p w14:paraId="642C3FC9">
            <w:pPr>
              <w:widowControl/>
              <w:spacing w:line="17" w:lineRule="atLeast"/>
              <w:jc w:val="center"/>
              <w:rPr>
                <w:ins w:id="3039" w:author="Pisces" w:date="2025-05-21T20:28:00Z"/>
                <w:rFonts w:ascii="宋体" w:hAnsi="宋体" w:eastAsia="宋体" w:cs="宋体"/>
                <w:color w:val="404040"/>
                <w:sz w:val="24"/>
                <w:szCs w:val="24"/>
              </w:rPr>
            </w:pPr>
            <w:ins w:id="3040" w:author="Pisces" w:date="2025-05-21T20:28:00Z">
              <w:r>
                <w:rPr>
                  <w:rFonts w:ascii="宋体" w:hAnsi="宋体" w:eastAsia="宋体" w:cs="宋体"/>
                  <w:color w:val="404040"/>
                  <w:kern w:val="0"/>
                  <w:sz w:val="24"/>
                  <w:szCs w:val="24"/>
                  <w:lang w:bidi="ar"/>
                </w:rPr>
                <w:t>-100</w:t>
              </w:r>
            </w:ins>
          </w:p>
        </w:tc>
      </w:tr>
      <w:tr w14:paraId="74506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3041" w:author="Pisces" w:date="2025-05-21T20:28:00Z"/>
        </w:trPr>
        <w:tc>
          <w:tcPr>
            <w:tcW w:w="636" w:type="dxa"/>
            <w:shd w:val="clear" w:color="auto" w:fill="FFFFFF"/>
            <w:tcMar>
              <w:top w:w="100" w:type="dxa"/>
              <w:left w:w="0" w:type="dxa"/>
              <w:bottom w:w="100" w:type="dxa"/>
              <w:right w:w="100" w:type="dxa"/>
            </w:tcMar>
            <w:vAlign w:val="center"/>
          </w:tcPr>
          <w:p w14:paraId="70434709">
            <w:pPr>
              <w:widowControl/>
              <w:spacing w:line="17" w:lineRule="atLeast"/>
              <w:jc w:val="center"/>
              <w:rPr>
                <w:ins w:id="3042" w:author="Pisces" w:date="2025-05-21T20:28:00Z"/>
                <w:rFonts w:ascii="宋体" w:hAnsi="宋体" w:eastAsia="宋体" w:cs="宋体"/>
                <w:color w:val="404040"/>
                <w:sz w:val="24"/>
                <w:szCs w:val="24"/>
              </w:rPr>
            </w:pPr>
            <w:ins w:id="3043" w:author="Pisces" w:date="2025-05-21T20:28:00Z">
              <w:r>
                <w:rPr>
                  <w:rFonts w:ascii="宋体" w:hAnsi="宋体" w:eastAsia="宋体" w:cs="宋体"/>
                  <w:color w:val="404040"/>
                  <w:kern w:val="0"/>
                  <w:sz w:val="24"/>
                  <w:szCs w:val="24"/>
                  <w:lang w:bidi="ar"/>
                </w:rPr>
                <w:t>7</w:t>
              </w:r>
            </w:ins>
          </w:p>
        </w:tc>
        <w:tc>
          <w:tcPr>
            <w:tcW w:w="1115" w:type="dxa"/>
            <w:shd w:val="clear" w:color="auto" w:fill="FFFFFF"/>
            <w:tcMar>
              <w:top w:w="100" w:type="dxa"/>
              <w:left w:w="100" w:type="dxa"/>
              <w:bottom w:w="100" w:type="dxa"/>
              <w:right w:w="100" w:type="dxa"/>
            </w:tcMar>
            <w:vAlign w:val="center"/>
          </w:tcPr>
          <w:p w14:paraId="2D04FB04">
            <w:pPr>
              <w:widowControl/>
              <w:spacing w:line="17" w:lineRule="atLeast"/>
              <w:jc w:val="center"/>
              <w:rPr>
                <w:ins w:id="3044" w:author="Pisces" w:date="2025-05-21T20:28:00Z"/>
                <w:rFonts w:ascii="宋体" w:hAnsi="宋体" w:eastAsia="宋体" w:cs="宋体"/>
                <w:color w:val="404040"/>
                <w:sz w:val="24"/>
                <w:szCs w:val="24"/>
              </w:rPr>
            </w:pPr>
            <w:ins w:id="3045" w:author="Pisces" w:date="2025-05-21T20:28:00Z">
              <w:r>
                <w:rPr>
                  <w:rFonts w:ascii="宋体" w:hAnsi="宋体" w:eastAsia="宋体" w:cs="宋体"/>
                  <w:color w:val="404040"/>
                  <w:kern w:val="0"/>
                  <w:sz w:val="24"/>
                  <w:szCs w:val="24"/>
                  <w:lang w:bidi="ar"/>
                </w:rPr>
                <w:t>-</w:t>
              </w:r>
            </w:ins>
          </w:p>
        </w:tc>
        <w:tc>
          <w:tcPr>
            <w:tcW w:w="1164" w:type="dxa"/>
            <w:shd w:val="clear" w:color="auto" w:fill="FFFFFF"/>
            <w:tcMar>
              <w:top w:w="100" w:type="dxa"/>
              <w:left w:w="100" w:type="dxa"/>
              <w:bottom w:w="100" w:type="dxa"/>
              <w:right w:w="100" w:type="dxa"/>
            </w:tcMar>
            <w:vAlign w:val="center"/>
          </w:tcPr>
          <w:p w14:paraId="62B4D117">
            <w:pPr>
              <w:widowControl/>
              <w:spacing w:line="17" w:lineRule="atLeast"/>
              <w:jc w:val="center"/>
              <w:rPr>
                <w:ins w:id="3046" w:author="Pisces" w:date="2025-05-21T20:28:00Z"/>
                <w:rFonts w:ascii="宋体" w:hAnsi="宋体" w:eastAsia="宋体" w:cs="宋体"/>
                <w:color w:val="404040"/>
                <w:sz w:val="24"/>
                <w:szCs w:val="24"/>
              </w:rPr>
            </w:pPr>
            <w:ins w:id="3047" w:author="Pisces" w:date="2025-05-21T20:28:00Z">
              <w:r>
                <w:rPr>
                  <w:rFonts w:ascii="宋体" w:hAnsi="宋体" w:eastAsia="宋体" w:cs="宋体"/>
                  <w:color w:val="404040"/>
                  <w:kern w:val="0"/>
                  <w:sz w:val="24"/>
                  <w:szCs w:val="24"/>
                  <w:lang w:bidi="ar"/>
                </w:rPr>
                <w:t>-800</w:t>
              </w:r>
            </w:ins>
          </w:p>
        </w:tc>
        <w:tc>
          <w:tcPr>
            <w:tcW w:w="923" w:type="dxa"/>
            <w:shd w:val="clear" w:color="auto" w:fill="FFFFFF"/>
            <w:tcMar>
              <w:top w:w="100" w:type="dxa"/>
              <w:left w:w="100" w:type="dxa"/>
              <w:bottom w:w="100" w:type="dxa"/>
              <w:right w:w="100" w:type="dxa"/>
            </w:tcMar>
            <w:vAlign w:val="center"/>
          </w:tcPr>
          <w:p w14:paraId="4B0E8ED7">
            <w:pPr>
              <w:widowControl/>
              <w:spacing w:line="17" w:lineRule="atLeast"/>
              <w:jc w:val="center"/>
              <w:rPr>
                <w:ins w:id="3048" w:author="Pisces" w:date="2025-05-21T20:28:00Z"/>
                <w:rFonts w:ascii="宋体" w:hAnsi="宋体" w:eastAsia="宋体" w:cs="宋体"/>
                <w:color w:val="404040"/>
                <w:sz w:val="24"/>
                <w:szCs w:val="24"/>
              </w:rPr>
            </w:pPr>
            <w:ins w:id="3049" w:author="Pisces" w:date="2025-05-21T20:28:00Z">
              <w:r>
                <w:rPr>
                  <w:rFonts w:ascii="宋体" w:hAnsi="宋体" w:eastAsia="宋体" w:cs="宋体"/>
                  <w:color w:val="404040"/>
                  <w:kern w:val="0"/>
                  <w:sz w:val="24"/>
                  <w:szCs w:val="24"/>
                  <w:lang w:bidi="ar"/>
                </w:rPr>
                <w:t>320</w:t>
              </w:r>
            </w:ins>
          </w:p>
        </w:tc>
        <w:tc>
          <w:tcPr>
            <w:tcW w:w="1164" w:type="dxa"/>
            <w:shd w:val="clear" w:color="auto" w:fill="FFFFFF"/>
            <w:tcMar>
              <w:top w:w="100" w:type="dxa"/>
              <w:left w:w="100" w:type="dxa"/>
              <w:bottom w:w="100" w:type="dxa"/>
              <w:right w:w="100" w:type="dxa"/>
            </w:tcMar>
            <w:vAlign w:val="center"/>
          </w:tcPr>
          <w:p w14:paraId="530C419F">
            <w:pPr>
              <w:widowControl/>
              <w:spacing w:line="17" w:lineRule="atLeast"/>
              <w:jc w:val="center"/>
              <w:rPr>
                <w:ins w:id="3050" w:author="Pisces" w:date="2025-05-21T20:28:00Z"/>
                <w:rFonts w:ascii="宋体" w:hAnsi="宋体" w:eastAsia="宋体" w:cs="宋体"/>
                <w:color w:val="404040"/>
                <w:sz w:val="24"/>
                <w:szCs w:val="24"/>
              </w:rPr>
            </w:pPr>
            <w:ins w:id="3051" w:author="Pisces" w:date="2025-05-21T20:28:00Z">
              <w:r>
                <w:rPr>
                  <w:rFonts w:ascii="宋体" w:hAnsi="宋体" w:eastAsia="宋体" w:cs="宋体"/>
                  <w:color w:val="404040"/>
                  <w:kern w:val="0"/>
                  <w:sz w:val="24"/>
                  <w:szCs w:val="24"/>
                  <w:lang w:bidi="ar"/>
                </w:rPr>
                <w:t>1,800</w:t>
              </w:r>
            </w:ins>
          </w:p>
        </w:tc>
        <w:tc>
          <w:tcPr>
            <w:tcW w:w="1405" w:type="dxa"/>
            <w:shd w:val="clear" w:color="auto" w:fill="FFFFFF"/>
            <w:tcMar>
              <w:top w:w="100" w:type="dxa"/>
              <w:left w:w="100" w:type="dxa"/>
              <w:bottom w:w="100" w:type="dxa"/>
              <w:right w:w="100" w:type="dxa"/>
            </w:tcMar>
            <w:vAlign w:val="center"/>
          </w:tcPr>
          <w:p w14:paraId="611B9B37">
            <w:pPr>
              <w:widowControl/>
              <w:spacing w:line="17" w:lineRule="atLeast"/>
              <w:jc w:val="center"/>
              <w:rPr>
                <w:ins w:id="3052" w:author="Pisces" w:date="2025-05-21T20:28:00Z"/>
                <w:rFonts w:ascii="宋体" w:hAnsi="宋体" w:eastAsia="宋体" w:cs="宋体"/>
                <w:color w:val="404040"/>
                <w:sz w:val="24"/>
                <w:szCs w:val="24"/>
              </w:rPr>
            </w:pPr>
            <w:ins w:id="3053" w:author="Pisces" w:date="2025-05-21T20:28:00Z">
              <w:r>
                <w:rPr>
                  <w:rFonts w:ascii="宋体" w:hAnsi="宋体" w:eastAsia="宋体" w:cs="宋体"/>
                  <w:color w:val="404040"/>
                  <w:kern w:val="0"/>
                  <w:sz w:val="24"/>
                  <w:szCs w:val="24"/>
                  <w:lang w:bidi="ar"/>
                </w:rPr>
                <w:t>1,320</w:t>
              </w:r>
            </w:ins>
          </w:p>
        </w:tc>
        <w:tc>
          <w:tcPr>
            <w:tcW w:w="1646" w:type="dxa"/>
            <w:shd w:val="clear" w:color="auto" w:fill="FFFFFF"/>
            <w:tcMar>
              <w:top w:w="100" w:type="dxa"/>
              <w:left w:w="100" w:type="dxa"/>
              <w:bottom w:w="100" w:type="dxa"/>
              <w:right w:w="100" w:type="dxa"/>
            </w:tcMar>
            <w:vAlign w:val="center"/>
          </w:tcPr>
          <w:p w14:paraId="5B1EF28D">
            <w:pPr>
              <w:widowControl/>
              <w:spacing w:line="17" w:lineRule="atLeast"/>
              <w:jc w:val="center"/>
              <w:rPr>
                <w:ins w:id="3054" w:author="Pisces" w:date="2025-05-21T20:28:00Z"/>
                <w:rFonts w:ascii="宋体" w:hAnsi="宋体" w:eastAsia="宋体" w:cs="宋体"/>
                <w:color w:val="404040"/>
                <w:sz w:val="24"/>
                <w:szCs w:val="24"/>
              </w:rPr>
            </w:pPr>
            <w:ins w:id="3055" w:author="Pisces" w:date="2025-05-21T20:28:00Z">
              <w:r>
                <w:rPr>
                  <w:rFonts w:ascii="宋体" w:hAnsi="宋体" w:eastAsia="宋体" w:cs="宋体"/>
                  <w:color w:val="404040"/>
                  <w:kern w:val="0"/>
                  <w:sz w:val="24"/>
                  <w:szCs w:val="24"/>
                  <w:lang w:bidi="ar"/>
                </w:rPr>
                <w:t>1,220</w:t>
              </w:r>
            </w:ins>
          </w:p>
        </w:tc>
      </w:tr>
      <w:tr w14:paraId="32290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ins w:id="3056" w:author="Pisces" w:date="2025-05-21T20:28:00Z"/>
        </w:trPr>
        <w:tc>
          <w:tcPr>
            <w:tcW w:w="636" w:type="dxa"/>
            <w:shd w:val="clear" w:color="auto" w:fill="FFFFFF"/>
            <w:tcMar>
              <w:top w:w="100" w:type="dxa"/>
              <w:left w:w="0" w:type="dxa"/>
              <w:bottom w:w="100" w:type="dxa"/>
              <w:right w:w="100" w:type="dxa"/>
            </w:tcMar>
            <w:vAlign w:val="center"/>
          </w:tcPr>
          <w:p w14:paraId="4E4AF8A1">
            <w:pPr>
              <w:widowControl/>
              <w:spacing w:line="17" w:lineRule="atLeast"/>
              <w:jc w:val="center"/>
              <w:rPr>
                <w:ins w:id="3057" w:author="Pisces" w:date="2025-05-21T20:28:00Z"/>
                <w:rFonts w:ascii="宋体" w:hAnsi="宋体" w:eastAsia="宋体" w:cs="宋体"/>
                <w:color w:val="404040"/>
                <w:sz w:val="24"/>
                <w:szCs w:val="24"/>
              </w:rPr>
            </w:pPr>
            <w:ins w:id="3058" w:author="Pisces" w:date="2025-05-21T20:28:00Z">
              <w:r>
                <w:rPr>
                  <w:rFonts w:ascii="宋体" w:hAnsi="宋体" w:eastAsia="宋体" w:cs="宋体"/>
                  <w:color w:val="404040"/>
                  <w:kern w:val="0"/>
                  <w:sz w:val="24"/>
                  <w:szCs w:val="24"/>
                  <w:lang w:bidi="ar"/>
                </w:rPr>
                <w:t>8</w:t>
              </w:r>
            </w:ins>
          </w:p>
        </w:tc>
        <w:tc>
          <w:tcPr>
            <w:tcW w:w="1115" w:type="dxa"/>
            <w:shd w:val="clear" w:color="auto" w:fill="FFFFFF"/>
            <w:tcMar>
              <w:top w:w="100" w:type="dxa"/>
              <w:left w:w="100" w:type="dxa"/>
              <w:bottom w:w="100" w:type="dxa"/>
              <w:right w:w="100" w:type="dxa"/>
            </w:tcMar>
            <w:vAlign w:val="center"/>
          </w:tcPr>
          <w:p w14:paraId="54046766">
            <w:pPr>
              <w:widowControl/>
              <w:spacing w:line="17" w:lineRule="atLeast"/>
              <w:jc w:val="center"/>
              <w:rPr>
                <w:ins w:id="3059" w:author="Pisces" w:date="2025-05-21T20:28:00Z"/>
                <w:rFonts w:ascii="宋体" w:hAnsi="宋体" w:eastAsia="宋体" w:cs="宋体"/>
                <w:color w:val="404040"/>
                <w:sz w:val="24"/>
                <w:szCs w:val="24"/>
              </w:rPr>
            </w:pPr>
            <w:ins w:id="3060" w:author="Pisces" w:date="2025-05-21T20:28:00Z">
              <w:r>
                <w:rPr>
                  <w:rFonts w:ascii="宋体" w:hAnsi="宋体" w:eastAsia="宋体" w:cs="宋体"/>
                  <w:color w:val="404040"/>
                  <w:kern w:val="0"/>
                  <w:sz w:val="24"/>
                  <w:szCs w:val="24"/>
                  <w:lang w:bidi="ar"/>
                </w:rPr>
                <w:t>-</w:t>
              </w:r>
            </w:ins>
          </w:p>
        </w:tc>
        <w:tc>
          <w:tcPr>
            <w:tcW w:w="1164" w:type="dxa"/>
            <w:shd w:val="clear" w:color="auto" w:fill="FFFFFF"/>
            <w:tcMar>
              <w:top w:w="100" w:type="dxa"/>
              <w:left w:w="100" w:type="dxa"/>
              <w:bottom w:w="100" w:type="dxa"/>
              <w:right w:w="100" w:type="dxa"/>
            </w:tcMar>
            <w:vAlign w:val="center"/>
          </w:tcPr>
          <w:p w14:paraId="2FEE5931">
            <w:pPr>
              <w:widowControl/>
              <w:spacing w:line="17" w:lineRule="atLeast"/>
              <w:jc w:val="center"/>
              <w:rPr>
                <w:ins w:id="3061" w:author="Pisces" w:date="2025-05-21T20:28:00Z"/>
                <w:rFonts w:ascii="宋体" w:hAnsi="宋体" w:eastAsia="宋体" w:cs="宋体"/>
                <w:color w:val="404040"/>
                <w:sz w:val="24"/>
                <w:szCs w:val="24"/>
              </w:rPr>
            </w:pPr>
            <w:ins w:id="3062" w:author="Pisces" w:date="2025-05-21T20:28:00Z">
              <w:r>
                <w:rPr>
                  <w:rFonts w:ascii="宋体" w:hAnsi="宋体" w:eastAsia="宋体" w:cs="宋体"/>
                  <w:color w:val="404040"/>
                  <w:kern w:val="0"/>
                  <w:sz w:val="24"/>
                  <w:szCs w:val="24"/>
                  <w:lang w:bidi="ar"/>
                </w:rPr>
                <w:t>-800</w:t>
              </w:r>
            </w:ins>
          </w:p>
        </w:tc>
        <w:tc>
          <w:tcPr>
            <w:tcW w:w="923" w:type="dxa"/>
            <w:shd w:val="clear" w:color="auto" w:fill="FFFFFF"/>
            <w:tcMar>
              <w:top w:w="100" w:type="dxa"/>
              <w:left w:w="100" w:type="dxa"/>
              <w:bottom w:w="100" w:type="dxa"/>
              <w:right w:w="100" w:type="dxa"/>
            </w:tcMar>
            <w:vAlign w:val="center"/>
          </w:tcPr>
          <w:p w14:paraId="5C82B1F4">
            <w:pPr>
              <w:widowControl/>
              <w:spacing w:line="17" w:lineRule="atLeast"/>
              <w:jc w:val="center"/>
              <w:rPr>
                <w:ins w:id="3063" w:author="Pisces" w:date="2025-05-21T20:28:00Z"/>
                <w:rFonts w:ascii="宋体" w:hAnsi="宋体" w:eastAsia="宋体" w:cs="宋体"/>
                <w:color w:val="404040"/>
                <w:sz w:val="24"/>
                <w:szCs w:val="24"/>
              </w:rPr>
            </w:pPr>
            <w:ins w:id="3064" w:author="Pisces" w:date="2025-05-21T20:28:00Z">
              <w:r>
                <w:rPr>
                  <w:rFonts w:ascii="宋体" w:hAnsi="宋体" w:eastAsia="宋体" w:cs="宋体"/>
                  <w:color w:val="404040"/>
                  <w:kern w:val="0"/>
                  <w:sz w:val="24"/>
                  <w:szCs w:val="24"/>
                  <w:lang w:bidi="ar"/>
                </w:rPr>
                <w:t>340</w:t>
              </w:r>
            </w:ins>
          </w:p>
        </w:tc>
        <w:tc>
          <w:tcPr>
            <w:tcW w:w="1164" w:type="dxa"/>
            <w:shd w:val="clear" w:color="auto" w:fill="FFFFFF"/>
            <w:tcMar>
              <w:top w:w="100" w:type="dxa"/>
              <w:left w:w="100" w:type="dxa"/>
              <w:bottom w:w="100" w:type="dxa"/>
              <w:right w:w="100" w:type="dxa"/>
            </w:tcMar>
            <w:vAlign w:val="center"/>
          </w:tcPr>
          <w:p w14:paraId="76C24B97">
            <w:pPr>
              <w:widowControl/>
              <w:spacing w:line="17" w:lineRule="atLeast"/>
              <w:jc w:val="center"/>
              <w:rPr>
                <w:ins w:id="3065" w:author="Pisces" w:date="2025-05-21T20:28:00Z"/>
                <w:rFonts w:ascii="宋体" w:hAnsi="宋体" w:eastAsia="宋体" w:cs="宋体"/>
                <w:color w:val="404040"/>
                <w:sz w:val="24"/>
                <w:szCs w:val="24"/>
              </w:rPr>
            </w:pPr>
            <w:ins w:id="3066" w:author="Pisces" w:date="2025-05-21T20:28:00Z">
              <w:r>
                <w:rPr>
                  <w:rFonts w:ascii="宋体" w:hAnsi="宋体" w:eastAsia="宋体" w:cs="宋体"/>
                  <w:color w:val="404040"/>
                  <w:kern w:val="0"/>
                  <w:sz w:val="24"/>
                  <w:szCs w:val="24"/>
                  <w:lang w:bidi="ar"/>
                </w:rPr>
                <w:t>1,900</w:t>
              </w:r>
            </w:ins>
          </w:p>
        </w:tc>
        <w:tc>
          <w:tcPr>
            <w:tcW w:w="1405" w:type="dxa"/>
            <w:shd w:val="clear" w:color="auto" w:fill="FFFFFF"/>
            <w:tcMar>
              <w:top w:w="100" w:type="dxa"/>
              <w:left w:w="100" w:type="dxa"/>
              <w:bottom w:w="100" w:type="dxa"/>
              <w:right w:w="100" w:type="dxa"/>
            </w:tcMar>
            <w:vAlign w:val="center"/>
          </w:tcPr>
          <w:p w14:paraId="265C3CFF">
            <w:pPr>
              <w:widowControl/>
              <w:spacing w:line="17" w:lineRule="atLeast"/>
              <w:jc w:val="center"/>
              <w:rPr>
                <w:ins w:id="3067" w:author="Pisces" w:date="2025-05-21T20:28:00Z"/>
                <w:rFonts w:ascii="宋体" w:hAnsi="宋体" w:eastAsia="宋体" w:cs="宋体"/>
                <w:color w:val="404040"/>
                <w:sz w:val="24"/>
                <w:szCs w:val="24"/>
              </w:rPr>
            </w:pPr>
            <w:ins w:id="3068" w:author="Pisces" w:date="2025-05-21T20:28:00Z">
              <w:r>
                <w:rPr>
                  <w:rFonts w:ascii="宋体" w:hAnsi="宋体" w:eastAsia="宋体" w:cs="宋体"/>
                  <w:color w:val="404040"/>
                  <w:kern w:val="0"/>
                  <w:sz w:val="24"/>
                  <w:szCs w:val="24"/>
                  <w:lang w:bidi="ar"/>
                </w:rPr>
                <w:t>1,440</w:t>
              </w:r>
            </w:ins>
          </w:p>
        </w:tc>
        <w:tc>
          <w:tcPr>
            <w:tcW w:w="1646" w:type="dxa"/>
            <w:shd w:val="clear" w:color="auto" w:fill="FFFFFF"/>
            <w:tcMar>
              <w:top w:w="100" w:type="dxa"/>
              <w:left w:w="100" w:type="dxa"/>
              <w:bottom w:w="100" w:type="dxa"/>
              <w:right w:w="100" w:type="dxa"/>
            </w:tcMar>
            <w:vAlign w:val="center"/>
          </w:tcPr>
          <w:p w14:paraId="08898C15">
            <w:pPr>
              <w:widowControl/>
              <w:spacing w:line="17" w:lineRule="atLeast"/>
              <w:jc w:val="center"/>
              <w:rPr>
                <w:ins w:id="3069" w:author="Pisces" w:date="2025-05-21T20:28:00Z"/>
                <w:rFonts w:ascii="宋体" w:hAnsi="宋体" w:eastAsia="宋体" w:cs="宋体"/>
                <w:color w:val="404040"/>
                <w:sz w:val="24"/>
                <w:szCs w:val="24"/>
              </w:rPr>
            </w:pPr>
            <w:ins w:id="3070" w:author="Pisces" w:date="2025-05-21T20:28:00Z">
              <w:r>
                <w:rPr>
                  <w:rFonts w:ascii="宋体" w:hAnsi="宋体" w:eastAsia="宋体" w:cs="宋体"/>
                  <w:color w:val="404040"/>
                  <w:kern w:val="0"/>
                  <w:sz w:val="24"/>
                  <w:szCs w:val="24"/>
                  <w:lang w:bidi="ar"/>
                </w:rPr>
                <w:t>2,660</w:t>
              </w:r>
            </w:ins>
          </w:p>
        </w:tc>
      </w:tr>
    </w:tbl>
    <w:p w14:paraId="483CBAA0">
      <w:pPr>
        <w:spacing w:line="360" w:lineRule="auto"/>
        <w:rPr>
          <w:ins w:id="3071" w:author="Pisces" w:date="2025-05-21T20:31:00Z"/>
          <w:rFonts w:hint="eastAsia" w:asciiTheme="minorEastAsia" w:hAnsiTheme="minorEastAsia" w:cstheme="minorEastAsia"/>
          <w:sz w:val="24"/>
        </w:rPr>
      </w:pPr>
    </w:p>
    <w:p w14:paraId="0496AF2D">
      <w:pPr>
        <w:spacing w:line="360" w:lineRule="auto"/>
        <w:rPr>
          <w:ins w:id="3072" w:author="Pisces" w:date="2025-05-21T20:27:00Z"/>
          <w:rFonts w:hint="eastAsia" w:asciiTheme="minorEastAsia" w:hAnsiTheme="minorEastAsia" w:cstheme="minorEastAsia"/>
          <w:sz w:val="24"/>
        </w:rPr>
      </w:pPr>
      <w:ins w:id="3073" w:author="Pisces" w:date="2025-05-21T20:31:00Z">
        <w:r>
          <w:rPr>
            <w:rFonts w:hint="eastAsia" w:asciiTheme="minorEastAsia" w:hAnsiTheme="minorEastAsia" w:cstheme="minorEastAsia"/>
            <w:sz w:val="24"/>
          </w:rPr>
          <w:t>营业收入表</w:t>
        </w:r>
      </w:ins>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386"/>
        <w:gridCol w:w="1238"/>
      </w:tblGrid>
      <w:tr w14:paraId="69F6FE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ins w:id="3074" w:author="Pisces" w:date="2025-05-21T20:31:00Z"/>
        </w:trPr>
        <w:tc>
          <w:tcPr>
            <w:tcW w:w="1386" w:type="dxa"/>
            <w:shd w:val="clear" w:color="auto" w:fill="auto"/>
            <w:tcMar>
              <w:top w:w="100" w:type="dxa"/>
              <w:left w:w="0" w:type="dxa"/>
              <w:bottom w:w="100" w:type="dxa"/>
              <w:right w:w="100" w:type="dxa"/>
            </w:tcMar>
            <w:vAlign w:val="center"/>
          </w:tcPr>
          <w:p w14:paraId="29F1C132">
            <w:pPr>
              <w:widowControl/>
              <w:spacing w:line="17" w:lineRule="atLeast"/>
              <w:jc w:val="center"/>
              <w:rPr>
                <w:ins w:id="3075" w:author="Pisces" w:date="2025-05-21T20:31:00Z"/>
                <w:rFonts w:ascii="宋体" w:hAnsi="宋体" w:eastAsia="宋体" w:cs="宋体"/>
                <w:b/>
                <w:bCs/>
                <w:sz w:val="24"/>
                <w:szCs w:val="24"/>
              </w:rPr>
            </w:pPr>
            <w:ins w:id="3076" w:author="Pisces" w:date="2025-05-21T20:31:00Z">
              <w:r>
                <w:rPr>
                  <w:rFonts w:hint="eastAsia" w:ascii="宋体" w:hAnsi="宋体" w:eastAsia="宋体" w:cs="宋体"/>
                  <w:b/>
                  <w:bCs/>
                  <w:kern w:val="0"/>
                  <w:sz w:val="24"/>
                  <w:szCs w:val="24"/>
                  <w:lang w:bidi="ar"/>
                </w:rPr>
                <w:t>收入项</w:t>
              </w:r>
            </w:ins>
          </w:p>
        </w:tc>
        <w:tc>
          <w:tcPr>
            <w:tcW w:w="1238" w:type="dxa"/>
            <w:shd w:val="clear" w:color="auto" w:fill="auto"/>
            <w:tcMar>
              <w:top w:w="100" w:type="dxa"/>
              <w:left w:w="100" w:type="dxa"/>
              <w:bottom w:w="100" w:type="dxa"/>
              <w:right w:w="100" w:type="dxa"/>
            </w:tcMar>
            <w:vAlign w:val="center"/>
          </w:tcPr>
          <w:p w14:paraId="195B0EEB">
            <w:pPr>
              <w:widowControl/>
              <w:spacing w:line="17" w:lineRule="atLeast"/>
              <w:jc w:val="center"/>
              <w:rPr>
                <w:ins w:id="3077" w:author="Pisces" w:date="2025-05-21T20:31:00Z"/>
                <w:rFonts w:ascii="宋体" w:hAnsi="宋体" w:eastAsia="宋体" w:cs="宋体"/>
                <w:b/>
                <w:bCs/>
                <w:sz w:val="24"/>
                <w:szCs w:val="24"/>
              </w:rPr>
            </w:pPr>
            <w:ins w:id="3078" w:author="Pisces" w:date="2025-05-21T20:31:00Z">
              <w:r>
                <w:rPr>
                  <w:rFonts w:hint="eastAsia" w:ascii="宋体" w:hAnsi="宋体" w:eastAsia="宋体" w:cs="宋体"/>
                  <w:b/>
                  <w:bCs/>
                  <w:kern w:val="0"/>
                  <w:sz w:val="24"/>
                  <w:szCs w:val="24"/>
                  <w:lang w:bidi="ar"/>
                </w:rPr>
                <w:t>年收入</w:t>
              </w:r>
            </w:ins>
          </w:p>
        </w:tc>
      </w:tr>
      <w:tr w14:paraId="57709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90" w:hRule="atLeast"/>
          <w:ins w:id="3079" w:author="Pisces" w:date="2025-05-21T20:31:00Z"/>
        </w:trPr>
        <w:tc>
          <w:tcPr>
            <w:tcW w:w="1386" w:type="dxa"/>
            <w:shd w:val="clear" w:color="auto" w:fill="auto"/>
            <w:tcMar>
              <w:top w:w="100" w:type="dxa"/>
              <w:left w:w="0" w:type="dxa"/>
              <w:bottom w:w="100" w:type="dxa"/>
              <w:right w:w="100" w:type="dxa"/>
            </w:tcMar>
            <w:vAlign w:val="center"/>
          </w:tcPr>
          <w:p w14:paraId="0DFBF96F">
            <w:pPr>
              <w:widowControl/>
              <w:spacing w:line="17" w:lineRule="atLeast"/>
              <w:jc w:val="center"/>
              <w:rPr>
                <w:ins w:id="3080" w:author="Pisces" w:date="2025-05-21T20:31:00Z"/>
                <w:rFonts w:ascii="宋体" w:hAnsi="宋体" w:eastAsia="宋体" w:cs="宋体"/>
                <w:sz w:val="24"/>
                <w:szCs w:val="24"/>
              </w:rPr>
            </w:pPr>
            <w:ins w:id="3081" w:author="Pisces" w:date="2025-05-21T20:31:00Z">
              <w:r>
                <w:rPr>
                  <w:rFonts w:hint="eastAsia" w:ascii="宋体" w:hAnsi="宋体" w:eastAsia="宋体" w:cs="宋体"/>
                  <w:kern w:val="0"/>
                  <w:sz w:val="24"/>
                  <w:szCs w:val="24"/>
                  <w:lang w:bidi="ar"/>
                </w:rPr>
                <w:t>售氢收入</w:t>
              </w:r>
            </w:ins>
          </w:p>
        </w:tc>
        <w:tc>
          <w:tcPr>
            <w:tcW w:w="1238" w:type="dxa"/>
            <w:shd w:val="clear" w:color="auto" w:fill="auto"/>
            <w:tcMar>
              <w:top w:w="100" w:type="dxa"/>
              <w:left w:w="100" w:type="dxa"/>
              <w:bottom w:w="100" w:type="dxa"/>
              <w:right w:w="100" w:type="dxa"/>
            </w:tcMar>
            <w:vAlign w:val="center"/>
          </w:tcPr>
          <w:p w14:paraId="07280AFB">
            <w:pPr>
              <w:widowControl/>
              <w:spacing w:line="17" w:lineRule="atLeast"/>
              <w:jc w:val="center"/>
              <w:rPr>
                <w:ins w:id="3082" w:author="Pisces" w:date="2025-05-21T20:31:00Z"/>
                <w:rFonts w:ascii="宋体" w:hAnsi="宋体" w:eastAsia="宋体" w:cs="宋体"/>
                <w:sz w:val="24"/>
                <w:szCs w:val="24"/>
              </w:rPr>
            </w:pPr>
            <w:ins w:id="3083" w:author="Pisces" w:date="2025-05-21T20:31:00Z">
              <w:r>
                <w:rPr>
                  <w:rFonts w:hint="eastAsia" w:ascii="宋体" w:hAnsi="宋体" w:eastAsia="宋体" w:cs="宋体"/>
                  <w:kern w:val="0"/>
                  <w:sz w:val="24"/>
                  <w:szCs w:val="24"/>
                  <w:lang w:bidi="ar"/>
                </w:rPr>
                <w:t>1,200</w:t>
              </w:r>
            </w:ins>
          </w:p>
        </w:tc>
      </w:tr>
      <w:tr w14:paraId="0A642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ins w:id="3084" w:author="Pisces" w:date="2025-05-21T20:31:00Z"/>
        </w:trPr>
        <w:tc>
          <w:tcPr>
            <w:tcW w:w="1386" w:type="dxa"/>
            <w:shd w:val="clear" w:color="auto" w:fill="auto"/>
            <w:tcMar>
              <w:top w:w="100" w:type="dxa"/>
              <w:left w:w="0" w:type="dxa"/>
              <w:bottom w:w="100" w:type="dxa"/>
              <w:right w:w="100" w:type="dxa"/>
            </w:tcMar>
            <w:vAlign w:val="center"/>
          </w:tcPr>
          <w:p w14:paraId="12FDB6B6">
            <w:pPr>
              <w:widowControl/>
              <w:spacing w:line="17" w:lineRule="atLeast"/>
              <w:jc w:val="center"/>
              <w:rPr>
                <w:ins w:id="3085" w:author="Pisces" w:date="2025-05-21T20:31:00Z"/>
                <w:rFonts w:ascii="宋体" w:hAnsi="宋体" w:eastAsia="宋体" w:cs="宋体"/>
                <w:sz w:val="24"/>
                <w:szCs w:val="24"/>
              </w:rPr>
            </w:pPr>
            <w:ins w:id="3086" w:author="Pisces" w:date="2025-05-21T20:31:00Z">
              <w:r>
                <w:rPr>
                  <w:rFonts w:hint="eastAsia" w:ascii="宋体" w:hAnsi="宋体" w:eastAsia="宋体" w:cs="宋体"/>
                  <w:kern w:val="0"/>
                  <w:sz w:val="24"/>
                  <w:szCs w:val="24"/>
                  <w:lang w:bidi="ar"/>
                </w:rPr>
                <w:t>售电收入</w:t>
              </w:r>
            </w:ins>
          </w:p>
        </w:tc>
        <w:tc>
          <w:tcPr>
            <w:tcW w:w="1238" w:type="dxa"/>
            <w:shd w:val="clear" w:color="auto" w:fill="auto"/>
            <w:tcMar>
              <w:top w:w="100" w:type="dxa"/>
              <w:left w:w="100" w:type="dxa"/>
              <w:bottom w:w="100" w:type="dxa"/>
              <w:right w:w="100" w:type="dxa"/>
            </w:tcMar>
            <w:vAlign w:val="center"/>
          </w:tcPr>
          <w:p w14:paraId="00608F1D">
            <w:pPr>
              <w:widowControl/>
              <w:spacing w:line="17" w:lineRule="atLeast"/>
              <w:jc w:val="center"/>
              <w:rPr>
                <w:ins w:id="3087" w:author="Pisces" w:date="2025-05-21T20:31:00Z"/>
                <w:rFonts w:ascii="宋体" w:hAnsi="宋体" w:eastAsia="宋体" w:cs="宋体"/>
                <w:sz w:val="24"/>
                <w:szCs w:val="24"/>
              </w:rPr>
            </w:pPr>
            <w:ins w:id="3088" w:author="Pisces" w:date="2025-05-21T20:31:00Z">
              <w:r>
                <w:rPr>
                  <w:rFonts w:hint="eastAsia" w:ascii="宋体" w:hAnsi="宋体" w:eastAsia="宋体" w:cs="宋体"/>
                  <w:kern w:val="0"/>
                  <w:sz w:val="24"/>
                  <w:szCs w:val="24"/>
                  <w:lang w:bidi="ar"/>
                </w:rPr>
                <w:t>800</w:t>
              </w:r>
            </w:ins>
          </w:p>
        </w:tc>
      </w:tr>
      <w:tr w14:paraId="3A559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ins w:id="3089" w:author="Pisces" w:date="2025-05-21T20:31:00Z"/>
        </w:trPr>
        <w:tc>
          <w:tcPr>
            <w:tcW w:w="1386" w:type="dxa"/>
            <w:shd w:val="clear" w:color="auto" w:fill="auto"/>
            <w:tcMar>
              <w:top w:w="100" w:type="dxa"/>
              <w:left w:w="0" w:type="dxa"/>
              <w:bottom w:w="100" w:type="dxa"/>
              <w:right w:w="100" w:type="dxa"/>
            </w:tcMar>
            <w:vAlign w:val="center"/>
          </w:tcPr>
          <w:p w14:paraId="0924B47F">
            <w:pPr>
              <w:widowControl/>
              <w:spacing w:line="17" w:lineRule="atLeast"/>
              <w:jc w:val="center"/>
              <w:rPr>
                <w:ins w:id="3090" w:author="Pisces" w:date="2025-05-21T20:31:00Z"/>
                <w:rFonts w:ascii="宋体" w:hAnsi="宋体" w:eastAsia="宋体" w:cs="宋体"/>
                <w:sz w:val="24"/>
                <w:szCs w:val="24"/>
              </w:rPr>
            </w:pPr>
            <w:ins w:id="3091" w:author="Pisces" w:date="2025-05-21T20:31:00Z">
              <w:r>
                <w:rPr>
                  <w:rFonts w:hint="eastAsia" w:ascii="宋体" w:hAnsi="宋体" w:eastAsia="宋体" w:cs="宋体"/>
                  <w:kern w:val="0"/>
                  <w:sz w:val="24"/>
                  <w:szCs w:val="24"/>
                  <w:lang w:bidi="ar"/>
                </w:rPr>
                <w:t>碳交易收益</w:t>
              </w:r>
            </w:ins>
          </w:p>
        </w:tc>
        <w:tc>
          <w:tcPr>
            <w:tcW w:w="1238" w:type="dxa"/>
            <w:shd w:val="clear" w:color="auto" w:fill="auto"/>
            <w:tcMar>
              <w:top w:w="100" w:type="dxa"/>
              <w:left w:w="100" w:type="dxa"/>
              <w:bottom w:w="100" w:type="dxa"/>
              <w:right w:w="100" w:type="dxa"/>
            </w:tcMar>
            <w:vAlign w:val="center"/>
          </w:tcPr>
          <w:p w14:paraId="71F7AD82">
            <w:pPr>
              <w:widowControl/>
              <w:spacing w:line="17" w:lineRule="atLeast"/>
              <w:jc w:val="center"/>
              <w:rPr>
                <w:ins w:id="3092" w:author="Pisces" w:date="2025-05-21T20:31:00Z"/>
                <w:rFonts w:ascii="宋体" w:hAnsi="宋体" w:eastAsia="宋体" w:cs="宋体"/>
                <w:sz w:val="24"/>
                <w:szCs w:val="24"/>
              </w:rPr>
            </w:pPr>
            <w:ins w:id="3093" w:author="Pisces" w:date="2025-05-21T20:31:00Z">
              <w:r>
                <w:rPr>
                  <w:rFonts w:hint="eastAsia" w:ascii="宋体" w:hAnsi="宋体" w:eastAsia="宋体" w:cs="宋体"/>
                  <w:kern w:val="0"/>
                  <w:sz w:val="24"/>
                  <w:szCs w:val="24"/>
                  <w:lang w:bidi="ar"/>
                </w:rPr>
                <w:t>250</w:t>
              </w:r>
            </w:ins>
          </w:p>
        </w:tc>
      </w:tr>
      <w:tr w14:paraId="1A3D4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739" w:hRule="atLeast"/>
          <w:ins w:id="3094" w:author="Pisces" w:date="2025-05-21T20:31:00Z"/>
        </w:trPr>
        <w:tc>
          <w:tcPr>
            <w:tcW w:w="1386" w:type="dxa"/>
            <w:shd w:val="clear" w:color="auto" w:fill="FFFFFF"/>
            <w:tcMar>
              <w:top w:w="100" w:type="dxa"/>
              <w:left w:w="0" w:type="dxa"/>
              <w:bottom w:w="100" w:type="dxa"/>
              <w:right w:w="100" w:type="dxa"/>
            </w:tcMar>
            <w:vAlign w:val="center"/>
          </w:tcPr>
          <w:p w14:paraId="633A4A05">
            <w:pPr>
              <w:widowControl/>
              <w:spacing w:line="17" w:lineRule="atLeast"/>
              <w:jc w:val="center"/>
              <w:rPr>
                <w:ins w:id="3095" w:author="Pisces" w:date="2025-05-21T20:31:00Z"/>
                <w:rFonts w:ascii="宋体" w:hAnsi="宋体" w:eastAsia="宋体" w:cs="宋体"/>
                <w:color w:val="404040"/>
                <w:sz w:val="24"/>
                <w:szCs w:val="24"/>
              </w:rPr>
            </w:pPr>
            <w:ins w:id="3096" w:author="Pisces" w:date="2025-05-21T20:31:00Z">
              <w:r>
                <w:rPr>
                  <w:rFonts w:hint="eastAsia" w:ascii="宋体" w:hAnsi="宋体" w:eastAsia="宋体" w:cs="宋体"/>
                  <w:color w:val="404040"/>
                  <w:kern w:val="0"/>
                  <w:sz w:val="24"/>
                  <w:szCs w:val="24"/>
                  <w:lang w:bidi="ar"/>
                </w:rPr>
                <w:t>总营业收入</w:t>
              </w:r>
            </w:ins>
          </w:p>
        </w:tc>
        <w:tc>
          <w:tcPr>
            <w:tcW w:w="1238" w:type="dxa"/>
            <w:shd w:val="clear" w:color="auto" w:fill="FFFFFF"/>
            <w:tcMar>
              <w:top w:w="100" w:type="dxa"/>
              <w:left w:w="100" w:type="dxa"/>
              <w:bottom w:w="100" w:type="dxa"/>
              <w:right w:w="100" w:type="dxa"/>
            </w:tcMar>
            <w:vAlign w:val="center"/>
          </w:tcPr>
          <w:p w14:paraId="3D0486B0">
            <w:pPr>
              <w:widowControl/>
              <w:spacing w:line="17" w:lineRule="atLeast"/>
              <w:jc w:val="center"/>
              <w:rPr>
                <w:ins w:id="3097" w:author="Pisces" w:date="2025-05-21T20:31:00Z"/>
                <w:rFonts w:ascii="宋体" w:hAnsi="宋体" w:eastAsia="宋体" w:cs="宋体"/>
                <w:color w:val="404040"/>
                <w:sz w:val="24"/>
                <w:szCs w:val="24"/>
              </w:rPr>
            </w:pPr>
            <w:ins w:id="3098" w:author="Pisces" w:date="2025-05-21T20:31:00Z">
              <w:r>
                <w:rPr>
                  <w:rFonts w:ascii="宋体" w:hAnsi="宋体" w:eastAsia="宋体" w:cs="宋体"/>
                  <w:color w:val="404040"/>
                  <w:sz w:val="24"/>
                  <w:szCs w:val="24"/>
                </w:rPr>
                <w:t>2,250</w:t>
              </w:r>
            </w:ins>
            <w:ins w:id="3099" w:author="Pisces" w:date="2025-05-21T20:31:00Z">
              <w:r>
                <w:rPr>
                  <w:rFonts w:hint="eastAsia" w:ascii="宋体" w:hAnsi="宋体" w:eastAsia="宋体" w:cs="宋体"/>
                  <w:kern w:val="0"/>
                  <w:sz w:val="24"/>
                  <w:lang w:bidi="ar"/>
                </w:rPr>
                <w:br w:type="textWrapping"/>
              </w:r>
            </w:ins>
          </w:p>
        </w:tc>
      </w:tr>
    </w:tbl>
    <w:p w14:paraId="43109F47">
      <w:pPr>
        <w:spacing w:line="360" w:lineRule="auto"/>
        <w:rPr>
          <w:ins w:id="3100" w:author="Pisces" w:date="2025-05-21T20:44:00Z"/>
          <w:rFonts w:hint="eastAsia" w:asciiTheme="minorEastAsia" w:hAnsiTheme="minorEastAsia" w:cstheme="minorEastAsia"/>
          <w:sz w:val="24"/>
        </w:rPr>
      </w:pPr>
    </w:p>
    <w:p w14:paraId="16CA4685">
      <w:pPr>
        <w:spacing w:line="360" w:lineRule="auto"/>
        <w:rPr>
          <w:ins w:id="3101" w:author="Pisces" w:date="2025-05-21T16:02:00Z"/>
          <w:rFonts w:hint="eastAsia" w:asciiTheme="minorEastAsia" w:hAnsiTheme="minorEastAsia" w:cstheme="minorEastAsia"/>
          <w:sz w:val="24"/>
        </w:rPr>
      </w:pPr>
      <w:r>
        <w:rPr>
          <w:rFonts w:asciiTheme="minorEastAsia" w:hAnsiTheme="minorEastAsia" w:cstheme="minorEastAsia"/>
          <w:sz w:val="24"/>
        </w:rPr>
        <w:t>5.1.</w:t>
      </w:r>
      <w:r>
        <w:rPr>
          <w:rFonts w:hint="eastAsia" w:asciiTheme="minorEastAsia" w:hAnsiTheme="minorEastAsia" w:cstheme="minorEastAsia"/>
          <w:sz w:val="24"/>
        </w:rPr>
        <w:t>1 经济性对比</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2385"/>
        <w:gridCol w:w="923"/>
        <w:gridCol w:w="923"/>
      </w:tblGrid>
      <w:tr w14:paraId="78584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ins w:id="3102" w:author="Pisces" w:date="2025-05-21T20:34:00Z"/>
        </w:trPr>
        <w:tc>
          <w:tcPr>
            <w:tcW w:w="0" w:type="auto"/>
            <w:shd w:val="clear" w:color="auto" w:fill="FFFFFF"/>
            <w:tcMar>
              <w:top w:w="100" w:type="dxa"/>
              <w:left w:w="0" w:type="dxa"/>
              <w:bottom w:w="100" w:type="dxa"/>
              <w:right w:w="100" w:type="dxa"/>
            </w:tcMar>
            <w:vAlign w:val="center"/>
          </w:tcPr>
          <w:p w14:paraId="24AA98EF">
            <w:pPr>
              <w:widowControl/>
              <w:spacing w:line="17" w:lineRule="atLeast"/>
              <w:jc w:val="center"/>
              <w:rPr>
                <w:ins w:id="3103" w:author="Pisces" w:date="2025-05-21T20:34:00Z"/>
                <w:rFonts w:ascii="宋体" w:hAnsi="宋体" w:eastAsia="宋体" w:cs="宋体"/>
                <w:b/>
                <w:bCs/>
                <w:color w:val="404040"/>
                <w:sz w:val="24"/>
                <w:szCs w:val="24"/>
              </w:rPr>
            </w:pPr>
          </w:p>
        </w:tc>
        <w:tc>
          <w:tcPr>
            <w:tcW w:w="0" w:type="auto"/>
            <w:shd w:val="clear" w:color="auto" w:fill="FFFFFF"/>
            <w:tcMar>
              <w:top w:w="100" w:type="dxa"/>
              <w:left w:w="100" w:type="dxa"/>
              <w:bottom w:w="100" w:type="dxa"/>
              <w:right w:w="100" w:type="dxa"/>
            </w:tcMar>
            <w:vAlign w:val="center"/>
          </w:tcPr>
          <w:p w14:paraId="2CB54AB4">
            <w:pPr>
              <w:widowControl/>
              <w:spacing w:line="17" w:lineRule="atLeast"/>
              <w:jc w:val="center"/>
              <w:rPr>
                <w:ins w:id="3104" w:author="Pisces" w:date="2025-05-21T20:34:00Z"/>
                <w:rFonts w:ascii="宋体" w:hAnsi="宋体" w:eastAsia="宋体" w:cs="宋体"/>
                <w:b/>
                <w:bCs/>
                <w:color w:val="404040"/>
                <w:sz w:val="24"/>
                <w:szCs w:val="24"/>
              </w:rPr>
            </w:pPr>
            <w:ins w:id="3105" w:author="Pisces" w:date="2025-05-21T20:34:00Z">
              <w:r>
                <w:rPr>
                  <w:rFonts w:hint="eastAsia" w:ascii="宋体" w:hAnsi="宋体" w:eastAsia="宋体" w:cs="宋体"/>
                  <w:b/>
                  <w:bCs/>
                  <w:color w:val="404040"/>
                  <w:kern w:val="0"/>
                  <w:sz w:val="24"/>
                  <w:szCs w:val="24"/>
                  <w:lang w:bidi="ar"/>
                </w:rPr>
                <w:t>优化前</w:t>
              </w:r>
            </w:ins>
          </w:p>
        </w:tc>
        <w:tc>
          <w:tcPr>
            <w:tcW w:w="0" w:type="auto"/>
            <w:shd w:val="clear" w:color="auto" w:fill="FFFFFF"/>
            <w:tcMar>
              <w:top w:w="100" w:type="dxa"/>
              <w:left w:w="100" w:type="dxa"/>
              <w:bottom w:w="100" w:type="dxa"/>
              <w:right w:w="100" w:type="dxa"/>
            </w:tcMar>
            <w:vAlign w:val="center"/>
          </w:tcPr>
          <w:p w14:paraId="53245789">
            <w:pPr>
              <w:widowControl/>
              <w:spacing w:line="17" w:lineRule="atLeast"/>
              <w:jc w:val="center"/>
              <w:rPr>
                <w:ins w:id="3106" w:author="Pisces" w:date="2025-05-21T20:34:00Z"/>
                <w:rFonts w:ascii="宋体" w:hAnsi="宋体" w:eastAsia="宋体" w:cs="宋体"/>
                <w:b/>
                <w:bCs/>
                <w:color w:val="404040"/>
                <w:sz w:val="24"/>
                <w:szCs w:val="24"/>
              </w:rPr>
            </w:pPr>
            <w:ins w:id="3107" w:author="Pisces" w:date="2025-05-21T20:34:00Z">
              <w:r>
                <w:rPr>
                  <w:rFonts w:hint="eastAsia" w:ascii="宋体" w:hAnsi="宋体" w:eastAsia="宋体" w:cs="宋体"/>
                  <w:b/>
                  <w:bCs/>
                  <w:color w:val="404040"/>
                  <w:kern w:val="0"/>
                  <w:sz w:val="24"/>
                  <w:szCs w:val="24"/>
                  <w:lang w:bidi="ar"/>
                </w:rPr>
                <w:t>优化后</w:t>
              </w:r>
            </w:ins>
          </w:p>
        </w:tc>
      </w:tr>
      <w:tr w14:paraId="5C9CD0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3108" w:author="Pisces" w:date="2025-05-21T20:34:00Z"/>
        </w:trPr>
        <w:tc>
          <w:tcPr>
            <w:tcW w:w="0" w:type="auto"/>
            <w:shd w:val="clear" w:color="auto" w:fill="FFFFFF"/>
            <w:tcMar>
              <w:top w:w="100" w:type="dxa"/>
              <w:left w:w="0" w:type="dxa"/>
              <w:bottom w:w="100" w:type="dxa"/>
              <w:right w:w="100" w:type="dxa"/>
            </w:tcMar>
            <w:vAlign w:val="center"/>
          </w:tcPr>
          <w:p w14:paraId="3F2D6626">
            <w:pPr>
              <w:widowControl/>
              <w:spacing w:line="17" w:lineRule="atLeast"/>
              <w:jc w:val="center"/>
              <w:rPr>
                <w:ins w:id="3109" w:author="Pisces" w:date="2025-05-21T20:34:00Z"/>
                <w:rFonts w:ascii="宋体" w:hAnsi="宋体" w:eastAsia="宋体" w:cs="宋体"/>
                <w:color w:val="404040"/>
                <w:sz w:val="24"/>
                <w:szCs w:val="24"/>
              </w:rPr>
            </w:pPr>
            <w:ins w:id="3110" w:author="Pisces" w:date="2025-05-21T20:34:00Z">
              <w:r>
                <w:rPr>
                  <w:rFonts w:hint="eastAsia" w:ascii="宋体" w:hAnsi="宋体" w:eastAsia="宋体" w:cs="宋体"/>
                  <w:color w:val="404040"/>
                  <w:kern w:val="0"/>
                  <w:sz w:val="24"/>
                  <w:szCs w:val="24"/>
                  <w:lang w:bidi="ar"/>
                </w:rPr>
                <w:t>净现值（</w:t>
              </w:r>
            </w:ins>
            <w:ins w:id="3111" w:author="Pisces" w:date="2025-05-21T20:34:00Z">
              <w:r>
                <w:rPr>
                  <w:rFonts w:ascii="宋体" w:hAnsi="宋体" w:eastAsia="宋体" w:cs="宋体"/>
                  <w:color w:val="404040"/>
                  <w:kern w:val="0"/>
                  <w:sz w:val="24"/>
                  <w:szCs w:val="24"/>
                  <w:lang w:bidi="ar"/>
                </w:rPr>
                <w:t xml:space="preserve">NPV, </w:t>
              </w:r>
            </w:ins>
            <w:ins w:id="3112" w:author="Pisces" w:date="2025-05-21T20:34:00Z">
              <w:r>
                <w:rPr>
                  <w:rFonts w:hint="eastAsia" w:ascii="宋体" w:hAnsi="宋体" w:eastAsia="宋体" w:cs="宋体"/>
                  <w:color w:val="404040"/>
                  <w:kern w:val="0"/>
                  <w:sz w:val="24"/>
                  <w:szCs w:val="24"/>
                  <w:lang w:bidi="ar"/>
                </w:rPr>
                <w:t>万元）</w:t>
              </w:r>
            </w:ins>
          </w:p>
        </w:tc>
        <w:tc>
          <w:tcPr>
            <w:tcW w:w="0" w:type="auto"/>
            <w:shd w:val="clear" w:color="auto" w:fill="FFFFFF"/>
            <w:tcMar>
              <w:top w:w="100" w:type="dxa"/>
              <w:left w:w="100" w:type="dxa"/>
              <w:bottom w:w="100" w:type="dxa"/>
              <w:right w:w="100" w:type="dxa"/>
            </w:tcMar>
            <w:vAlign w:val="center"/>
          </w:tcPr>
          <w:p w14:paraId="6D70F79D">
            <w:pPr>
              <w:widowControl/>
              <w:spacing w:line="17" w:lineRule="atLeast"/>
              <w:jc w:val="center"/>
              <w:rPr>
                <w:ins w:id="3113" w:author="Pisces" w:date="2025-05-21T20:34:00Z"/>
                <w:rFonts w:ascii="宋体" w:hAnsi="宋体" w:eastAsia="宋体" w:cs="宋体"/>
                <w:color w:val="404040"/>
                <w:sz w:val="24"/>
                <w:szCs w:val="24"/>
              </w:rPr>
            </w:pPr>
            <w:ins w:id="3114" w:author="Pisces" w:date="2025-05-21T20:34:00Z">
              <w:r>
                <w:rPr>
                  <w:rFonts w:ascii="宋体" w:hAnsi="宋体" w:eastAsia="宋体" w:cs="宋体"/>
                  <w:color w:val="404040"/>
                  <w:kern w:val="0"/>
                  <w:sz w:val="24"/>
                  <w:szCs w:val="24"/>
                  <w:lang w:bidi="ar"/>
                </w:rPr>
                <w:t>3,200</w:t>
              </w:r>
            </w:ins>
          </w:p>
        </w:tc>
        <w:tc>
          <w:tcPr>
            <w:tcW w:w="0" w:type="auto"/>
            <w:shd w:val="clear" w:color="auto" w:fill="FFFFFF"/>
            <w:tcMar>
              <w:top w:w="100" w:type="dxa"/>
              <w:left w:w="100" w:type="dxa"/>
              <w:bottom w:w="100" w:type="dxa"/>
              <w:right w:w="100" w:type="dxa"/>
            </w:tcMar>
            <w:vAlign w:val="center"/>
          </w:tcPr>
          <w:p w14:paraId="428558E0">
            <w:pPr>
              <w:widowControl/>
              <w:spacing w:line="17" w:lineRule="atLeast"/>
              <w:jc w:val="center"/>
              <w:rPr>
                <w:ins w:id="3115" w:author="Pisces" w:date="2025-05-21T20:34:00Z"/>
                <w:rFonts w:ascii="宋体" w:hAnsi="宋体" w:eastAsia="宋体" w:cs="宋体"/>
                <w:color w:val="404040"/>
                <w:sz w:val="24"/>
                <w:szCs w:val="24"/>
              </w:rPr>
            </w:pPr>
            <w:ins w:id="3116" w:author="Pisces" w:date="2025-05-21T20:34:00Z">
              <w:r>
                <w:rPr>
                  <w:rFonts w:ascii="宋体" w:hAnsi="宋体" w:eastAsia="宋体" w:cs="宋体"/>
                  <w:color w:val="404040"/>
                  <w:kern w:val="0"/>
                  <w:sz w:val="24"/>
                  <w:szCs w:val="24"/>
                  <w:lang w:bidi="ar"/>
                </w:rPr>
                <w:t>5,800</w:t>
              </w:r>
            </w:ins>
          </w:p>
        </w:tc>
      </w:tr>
      <w:tr w14:paraId="189F6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3117" w:author="Pisces" w:date="2025-05-21T20:34:00Z"/>
        </w:trPr>
        <w:tc>
          <w:tcPr>
            <w:tcW w:w="0" w:type="auto"/>
            <w:shd w:val="clear" w:color="auto" w:fill="FFFFFF"/>
            <w:tcMar>
              <w:top w:w="100" w:type="dxa"/>
              <w:left w:w="0" w:type="dxa"/>
              <w:bottom w:w="100" w:type="dxa"/>
              <w:right w:w="100" w:type="dxa"/>
            </w:tcMar>
            <w:vAlign w:val="center"/>
          </w:tcPr>
          <w:p w14:paraId="27483F7C">
            <w:pPr>
              <w:widowControl/>
              <w:spacing w:line="17" w:lineRule="atLeast"/>
              <w:jc w:val="center"/>
              <w:rPr>
                <w:ins w:id="3118" w:author="Pisces" w:date="2025-05-21T20:34:00Z"/>
                <w:rFonts w:ascii="宋体" w:hAnsi="宋体" w:eastAsia="宋体" w:cs="宋体"/>
                <w:color w:val="404040"/>
                <w:sz w:val="24"/>
                <w:szCs w:val="24"/>
              </w:rPr>
            </w:pPr>
            <w:ins w:id="3119" w:author="Pisces" w:date="2025-05-21T20:34:00Z">
              <w:r>
                <w:rPr>
                  <w:rFonts w:hint="eastAsia" w:ascii="宋体" w:hAnsi="宋体" w:eastAsia="宋体" w:cs="宋体"/>
                  <w:color w:val="404040"/>
                  <w:kern w:val="0"/>
                  <w:sz w:val="24"/>
                  <w:szCs w:val="24"/>
                  <w:lang w:bidi="ar"/>
                </w:rPr>
                <w:t>内部收益率（</w:t>
              </w:r>
            </w:ins>
            <w:ins w:id="3120" w:author="Pisces" w:date="2025-05-21T20:34:00Z">
              <w:r>
                <w:rPr>
                  <w:rFonts w:ascii="宋体" w:hAnsi="宋体" w:eastAsia="宋体" w:cs="宋体"/>
                  <w:color w:val="404040"/>
                  <w:kern w:val="0"/>
                  <w:sz w:val="24"/>
                  <w:szCs w:val="24"/>
                  <w:lang w:bidi="ar"/>
                </w:rPr>
                <w:t>IRR</w:t>
              </w:r>
            </w:ins>
            <w:ins w:id="3121" w:author="Pisces" w:date="2025-05-21T20:34:00Z">
              <w:r>
                <w:rPr>
                  <w:rFonts w:hint="eastAsia" w:ascii="宋体" w:hAnsi="宋体" w:eastAsia="宋体" w:cs="宋体"/>
                  <w:color w:val="404040"/>
                  <w:kern w:val="0"/>
                  <w:sz w:val="24"/>
                  <w:szCs w:val="24"/>
                  <w:lang w:bidi="ar"/>
                </w:rPr>
                <w:t>）</w:t>
              </w:r>
            </w:ins>
          </w:p>
        </w:tc>
        <w:tc>
          <w:tcPr>
            <w:tcW w:w="0" w:type="auto"/>
            <w:shd w:val="clear" w:color="auto" w:fill="FFFFFF"/>
            <w:tcMar>
              <w:top w:w="100" w:type="dxa"/>
              <w:left w:w="100" w:type="dxa"/>
              <w:bottom w:w="100" w:type="dxa"/>
              <w:right w:w="100" w:type="dxa"/>
            </w:tcMar>
            <w:vAlign w:val="center"/>
          </w:tcPr>
          <w:p w14:paraId="408FEB74">
            <w:pPr>
              <w:widowControl/>
              <w:spacing w:line="17" w:lineRule="atLeast"/>
              <w:jc w:val="center"/>
              <w:rPr>
                <w:ins w:id="3122" w:author="Pisces" w:date="2025-05-21T20:34:00Z"/>
                <w:rFonts w:ascii="宋体" w:hAnsi="宋体" w:eastAsia="宋体" w:cs="宋体"/>
                <w:color w:val="404040"/>
                <w:sz w:val="24"/>
                <w:szCs w:val="24"/>
              </w:rPr>
            </w:pPr>
            <w:ins w:id="3123" w:author="Pisces" w:date="2025-05-21T20:34:00Z">
              <w:r>
                <w:rPr>
                  <w:rFonts w:ascii="宋体" w:hAnsi="宋体" w:eastAsia="宋体" w:cs="宋体"/>
                  <w:color w:val="404040"/>
                  <w:kern w:val="0"/>
                  <w:sz w:val="24"/>
                  <w:szCs w:val="24"/>
                  <w:lang w:bidi="ar"/>
                </w:rPr>
                <w:t>12%</w:t>
              </w:r>
            </w:ins>
          </w:p>
        </w:tc>
        <w:tc>
          <w:tcPr>
            <w:tcW w:w="0" w:type="auto"/>
            <w:shd w:val="clear" w:color="auto" w:fill="FFFFFF"/>
            <w:tcMar>
              <w:top w:w="100" w:type="dxa"/>
              <w:left w:w="100" w:type="dxa"/>
              <w:bottom w:w="100" w:type="dxa"/>
              <w:right w:w="100" w:type="dxa"/>
            </w:tcMar>
            <w:vAlign w:val="center"/>
          </w:tcPr>
          <w:p w14:paraId="3C0EDA59">
            <w:pPr>
              <w:widowControl/>
              <w:spacing w:line="17" w:lineRule="atLeast"/>
              <w:jc w:val="center"/>
              <w:rPr>
                <w:ins w:id="3124" w:author="Pisces" w:date="2025-05-21T20:34:00Z"/>
                <w:rFonts w:ascii="宋体" w:hAnsi="宋体" w:eastAsia="宋体" w:cs="宋体"/>
                <w:color w:val="404040"/>
                <w:sz w:val="24"/>
                <w:szCs w:val="24"/>
              </w:rPr>
            </w:pPr>
            <w:ins w:id="3125" w:author="Pisces" w:date="2025-05-21T20:34:00Z">
              <w:r>
                <w:rPr>
                  <w:rFonts w:ascii="宋体" w:hAnsi="宋体" w:eastAsia="宋体" w:cs="宋体"/>
                  <w:color w:val="404040"/>
                  <w:kern w:val="0"/>
                  <w:sz w:val="24"/>
                  <w:szCs w:val="24"/>
                  <w:lang w:bidi="ar"/>
                </w:rPr>
                <w:t>18%</w:t>
              </w:r>
            </w:ins>
          </w:p>
        </w:tc>
      </w:tr>
      <w:tr w14:paraId="1E29B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3126" w:author="Pisces" w:date="2025-05-21T20:34:00Z"/>
        </w:trPr>
        <w:tc>
          <w:tcPr>
            <w:tcW w:w="0" w:type="auto"/>
            <w:shd w:val="clear" w:color="auto" w:fill="FFFFFF"/>
            <w:tcMar>
              <w:top w:w="100" w:type="dxa"/>
              <w:left w:w="0" w:type="dxa"/>
              <w:bottom w:w="100" w:type="dxa"/>
              <w:right w:w="100" w:type="dxa"/>
            </w:tcMar>
            <w:vAlign w:val="center"/>
          </w:tcPr>
          <w:p w14:paraId="348CB93F">
            <w:pPr>
              <w:widowControl/>
              <w:spacing w:line="17" w:lineRule="atLeast"/>
              <w:jc w:val="center"/>
              <w:rPr>
                <w:ins w:id="3127" w:author="Pisces" w:date="2025-05-21T20:34:00Z"/>
                <w:rFonts w:ascii="宋体" w:hAnsi="宋体" w:eastAsia="宋体" w:cs="宋体"/>
                <w:color w:val="404040"/>
                <w:sz w:val="24"/>
                <w:szCs w:val="24"/>
              </w:rPr>
            </w:pPr>
            <w:ins w:id="3128" w:author="Pisces" w:date="2025-05-21T20:34:00Z">
              <w:r>
                <w:rPr>
                  <w:rFonts w:hint="eastAsia" w:ascii="宋体" w:hAnsi="宋体" w:eastAsia="宋体" w:cs="宋体"/>
                  <w:color w:val="404040"/>
                  <w:kern w:val="0"/>
                  <w:sz w:val="24"/>
                  <w:szCs w:val="24"/>
                  <w:lang w:bidi="ar"/>
                </w:rPr>
                <w:t>投资回收期（年）</w:t>
              </w:r>
            </w:ins>
          </w:p>
        </w:tc>
        <w:tc>
          <w:tcPr>
            <w:tcW w:w="0" w:type="auto"/>
            <w:shd w:val="clear" w:color="auto" w:fill="FFFFFF"/>
            <w:tcMar>
              <w:top w:w="100" w:type="dxa"/>
              <w:left w:w="100" w:type="dxa"/>
              <w:bottom w:w="100" w:type="dxa"/>
              <w:right w:w="100" w:type="dxa"/>
            </w:tcMar>
            <w:vAlign w:val="center"/>
          </w:tcPr>
          <w:p w14:paraId="7B45DDA2">
            <w:pPr>
              <w:widowControl/>
              <w:spacing w:line="17" w:lineRule="atLeast"/>
              <w:jc w:val="center"/>
              <w:rPr>
                <w:ins w:id="3129" w:author="Pisces" w:date="2025-05-21T20:34:00Z"/>
                <w:rFonts w:ascii="宋体" w:hAnsi="宋体" w:eastAsia="宋体" w:cs="宋体"/>
                <w:color w:val="404040"/>
                <w:sz w:val="24"/>
                <w:szCs w:val="24"/>
              </w:rPr>
            </w:pPr>
            <w:ins w:id="3130" w:author="Pisces" w:date="2025-05-21T20:34:00Z">
              <w:r>
                <w:rPr>
                  <w:rFonts w:ascii="宋体" w:hAnsi="宋体" w:eastAsia="宋体" w:cs="宋体"/>
                  <w:color w:val="404040"/>
                  <w:kern w:val="0"/>
                  <w:sz w:val="24"/>
                  <w:szCs w:val="24"/>
                  <w:lang w:bidi="ar"/>
                </w:rPr>
                <w:t>10</w:t>
              </w:r>
            </w:ins>
          </w:p>
        </w:tc>
        <w:tc>
          <w:tcPr>
            <w:tcW w:w="0" w:type="auto"/>
            <w:shd w:val="clear" w:color="auto" w:fill="FFFFFF"/>
            <w:tcMar>
              <w:top w:w="100" w:type="dxa"/>
              <w:left w:w="100" w:type="dxa"/>
              <w:bottom w:w="100" w:type="dxa"/>
              <w:right w:w="100" w:type="dxa"/>
            </w:tcMar>
            <w:vAlign w:val="center"/>
          </w:tcPr>
          <w:p w14:paraId="5956AAB2">
            <w:pPr>
              <w:widowControl/>
              <w:spacing w:line="17" w:lineRule="atLeast"/>
              <w:jc w:val="center"/>
              <w:rPr>
                <w:ins w:id="3131" w:author="Pisces" w:date="2025-05-21T20:34:00Z"/>
                <w:rFonts w:ascii="宋体" w:hAnsi="宋体" w:eastAsia="宋体" w:cs="宋体"/>
                <w:color w:val="404040"/>
                <w:sz w:val="24"/>
                <w:szCs w:val="24"/>
              </w:rPr>
            </w:pPr>
            <w:ins w:id="3132" w:author="Pisces" w:date="2025-05-21T20:34:00Z">
              <w:r>
                <w:rPr>
                  <w:rFonts w:ascii="宋体" w:hAnsi="宋体" w:eastAsia="宋体" w:cs="宋体"/>
                  <w:color w:val="404040"/>
                  <w:kern w:val="0"/>
                  <w:sz w:val="24"/>
                  <w:szCs w:val="24"/>
                  <w:lang w:bidi="ar"/>
                </w:rPr>
                <w:t>7.7</w:t>
              </w:r>
            </w:ins>
          </w:p>
        </w:tc>
      </w:tr>
    </w:tbl>
    <w:p w14:paraId="176D3499">
      <w:pPr>
        <w:spacing w:line="360" w:lineRule="auto"/>
        <w:rPr>
          <w:ins w:id="3133" w:author="Pisces" w:date="2025-05-21T20:44:00Z"/>
          <w:rFonts w:hint="eastAsia" w:asciiTheme="minorEastAsia" w:hAnsiTheme="minorEastAsia" w:cstheme="minorEastAsia"/>
          <w:sz w:val="24"/>
        </w:rPr>
      </w:pPr>
    </w:p>
    <w:p w14:paraId="51381D42">
      <w:pPr>
        <w:spacing w:line="360" w:lineRule="auto"/>
        <w:rPr>
          <w:rFonts w:hint="eastAsia" w:asciiTheme="minorEastAsia" w:hAnsiTheme="minorEastAsia" w:cstheme="minorEastAsia"/>
          <w:sz w:val="24"/>
        </w:rPr>
      </w:pPr>
      <w:r>
        <w:rPr>
          <w:rFonts w:asciiTheme="minorEastAsia" w:hAnsiTheme="minorEastAsia" w:cstheme="minorEastAsia"/>
          <w:sz w:val="24"/>
        </w:rPr>
        <w:t>5.1.</w:t>
      </w:r>
      <w:r>
        <w:rPr>
          <w:rFonts w:hint="eastAsia" w:asciiTheme="minorEastAsia" w:hAnsiTheme="minorEastAsia" w:cstheme="minorEastAsia"/>
          <w:sz w:val="24"/>
        </w:rPr>
        <w:t>2 环保性对比</w:t>
      </w:r>
    </w:p>
    <w:tbl>
      <w:tblPr>
        <w:tblStyle w:val="20"/>
        <w:tblW w:w="8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4759"/>
        <w:gridCol w:w="1939"/>
        <w:gridCol w:w="1939"/>
      </w:tblGrid>
      <w:tr w14:paraId="24EAAC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ins w:id="3134" w:author="Pisces" w:date="2025-05-21T20:35:00Z"/>
        </w:trPr>
        <w:tc>
          <w:tcPr>
            <w:tcW w:w="0" w:type="auto"/>
            <w:shd w:val="clear" w:color="auto" w:fill="FFFFFF"/>
            <w:tcMar>
              <w:top w:w="100" w:type="dxa"/>
              <w:left w:w="0" w:type="dxa"/>
              <w:bottom w:w="100" w:type="dxa"/>
              <w:right w:w="100" w:type="dxa"/>
            </w:tcMar>
            <w:vAlign w:val="center"/>
          </w:tcPr>
          <w:p w14:paraId="13F5B91B">
            <w:pPr>
              <w:widowControl/>
              <w:spacing w:line="17" w:lineRule="atLeast"/>
              <w:jc w:val="center"/>
              <w:rPr>
                <w:ins w:id="3135" w:author="Pisces" w:date="2025-05-21T20:35:00Z"/>
                <w:rFonts w:ascii="宋体" w:hAnsi="宋体" w:eastAsia="宋体" w:cs="宋体"/>
                <w:b/>
                <w:bCs/>
                <w:color w:val="404040"/>
                <w:sz w:val="24"/>
                <w:szCs w:val="24"/>
              </w:rPr>
            </w:pPr>
          </w:p>
        </w:tc>
        <w:tc>
          <w:tcPr>
            <w:tcW w:w="0" w:type="auto"/>
            <w:shd w:val="clear" w:color="auto" w:fill="FFFFFF"/>
            <w:tcMar>
              <w:top w:w="100" w:type="dxa"/>
              <w:left w:w="100" w:type="dxa"/>
              <w:bottom w:w="100" w:type="dxa"/>
              <w:right w:w="100" w:type="dxa"/>
            </w:tcMar>
            <w:vAlign w:val="center"/>
          </w:tcPr>
          <w:p w14:paraId="0F7BBCF9">
            <w:pPr>
              <w:widowControl/>
              <w:spacing w:line="17" w:lineRule="atLeast"/>
              <w:jc w:val="center"/>
              <w:rPr>
                <w:ins w:id="3136" w:author="Pisces" w:date="2025-05-21T20:35:00Z"/>
                <w:rFonts w:ascii="宋体" w:hAnsi="宋体" w:eastAsia="宋体" w:cs="宋体"/>
                <w:b/>
                <w:bCs/>
                <w:color w:val="404040"/>
                <w:sz w:val="24"/>
                <w:szCs w:val="24"/>
              </w:rPr>
            </w:pPr>
            <w:ins w:id="3137" w:author="Pisces" w:date="2025-05-21T20:35:00Z">
              <w:r>
                <w:rPr>
                  <w:rFonts w:hint="eastAsia" w:ascii="宋体" w:hAnsi="宋体" w:eastAsia="宋体" w:cs="宋体"/>
                  <w:b/>
                  <w:bCs/>
                  <w:color w:val="404040"/>
                  <w:kern w:val="0"/>
                  <w:sz w:val="24"/>
                  <w:szCs w:val="24"/>
                  <w:lang w:bidi="ar"/>
                </w:rPr>
                <w:t>优化前</w:t>
              </w:r>
            </w:ins>
          </w:p>
        </w:tc>
        <w:tc>
          <w:tcPr>
            <w:tcW w:w="0" w:type="auto"/>
            <w:shd w:val="clear" w:color="auto" w:fill="FFFFFF"/>
            <w:tcMar>
              <w:top w:w="100" w:type="dxa"/>
              <w:left w:w="100" w:type="dxa"/>
              <w:bottom w:w="100" w:type="dxa"/>
              <w:right w:w="100" w:type="dxa"/>
            </w:tcMar>
            <w:vAlign w:val="center"/>
          </w:tcPr>
          <w:p w14:paraId="6F47D77D">
            <w:pPr>
              <w:widowControl/>
              <w:spacing w:line="17" w:lineRule="atLeast"/>
              <w:jc w:val="center"/>
              <w:rPr>
                <w:ins w:id="3138" w:author="Pisces" w:date="2025-05-21T20:35:00Z"/>
                <w:rFonts w:ascii="宋体" w:hAnsi="宋体" w:eastAsia="宋体" w:cs="宋体"/>
                <w:b/>
                <w:bCs/>
                <w:color w:val="404040"/>
                <w:sz w:val="24"/>
                <w:szCs w:val="24"/>
              </w:rPr>
            </w:pPr>
            <w:ins w:id="3139" w:author="Pisces" w:date="2025-05-21T20:35:00Z">
              <w:r>
                <w:rPr>
                  <w:rFonts w:hint="eastAsia" w:ascii="宋体" w:hAnsi="宋体" w:eastAsia="宋体" w:cs="宋体"/>
                  <w:b/>
                  <w:bCs/>
                  <w:color w:val="404040"/>
                  <w:kern w:val="0"/>
                  <w:sz w:val="24"/>
                  <w:szCs w:val="24"/>
                  <w:lang w:bidi="ar"/>
                </w:rPr>
                <w:t>优化后</w:t>
              </w:r>
            </w:ins>
          </w:p>
        </w:tc>
      </w:tr>
      <w:tr w14:paraId="5FA88B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ins w:id="3140" w:author="Pisces" w:date="2025-05-21T20:35:00Z"/>
        </w:trPr>
        <w:tc>
          <w:tcPr>
            <w:tcW w:w="0" w:type="auto"/>
            <w:shd w:val="clear" w:color="auto" w:fill="FFFFFF"/>
            <w:tcMar>
              <w:top w:w="100" w:type="dxa"/>
              <w:left w:w="0" w:type="dxa"/>
              <w:bottom w:w="100" w:type="dxa"/>
              <w:right w:w="100" w:type="dxa"/>
            </w:tcMar>
            <w:vAlign w:val="center"/>
          </w:tcPr>
          <w:p w14:paraId="037E98EB">
            <w:pPr>
              <w:widowControl/>
              <w:spacing w:line="17" w:lineRule="atLeast"/>
              <w:jc w:val="center"/>
              <w:rPr>
                <w:ins w:id="3141" w:author="Pisces" w:date="2025-05-21T20:35:00Z"/>
                <w:rFonts w:ascii="宋体" w:hAnsi="宋体" w:eastAsia="宋体" w:cs="宋体"/>
                <w:color w:val="404040"/>
                <w:sz w:val="24"/>
                <w:szCs w:val="24"/>
              </w:rPr>
            </w:pPr>
            <w:ins w:id="3142" w:author="Pisces" w:date="2025-05-21T20:35:00Z">
              <w:r>
                <w:rPr>
                  <w:rFonts w:hint="eastAsia" w:ascii="宋体" w:hAnsi="宋体" w:eastAsia="宋体" w:cs="宋体"/>
                  <w:color w:val="404040"/>
                  <w:kern w:val="0"/>
                  <w:sz w:val="24"/>
                  <w:szCs w:val="24"/>
                  <w:lang w:bidi="ar"/>
                </w:rPr>
                <w:t>年碳排放量（万吨）</w:t>
              </w:r>
            </w:ins>
          </w:p>
        </w:tc>
        <w:tc>
          <w:tcPr>
            <w:tcW w:w="0" w:type="auto"/>
            <w:shd w:val="clear" w:color="auto" w:fill="FFFFFF"/>
            <w:tcMar>
              <w:top w:w="100" w:type="dxa"/>
              <w:left w:w="100" w:type="dxa"/>
              <w:bottom w:w="100" w:type="dxa"/>
              <w:right w:w="100" w:type="dxa"/>
            </w:tcMar>
            <w:vAlign w:val="center"/>
          </w:tcPr>
          <w:p w14:paraId="64EA8B77">
            <w:pPr>
              <w:widowControl/>
              <w:spacing w:line="17" w:lineRule="atLeast"/>
              <w:jc w:val="center"/>
              <w:rPr>
                <w:ins w:id="3143" w:author="Pisces" w:date="2025-05-21T20:35:00Z"/>
                <w:rFonts w:ascii="宋体" w:hAnsi="宋体" w:eastAsia="宋体" w:cs="宋体"/>
                <w:color w:val="404040"/>
                <w:sz w:val="24"/>
                <w:szCs w:val="24"/>
              </w:rPr>
            </w:pPr>
            <w:ins w:id="3144" w:author="Pisces" w:date="2025-05-21T20:35:00Z">
              <w:r>
                <w:rPr>
                  <w:rFonts w:ascii="宋体" w:hAnsi="宋体" w:eastAsia="宋体" w:cs="宋体"/>
                  <w:color w:val="404040"/>
                  <w:kern w:val="0"/>
                  <w:sz w:val="24"/>
                  <w:szCs w:val="24"/>
                  <w:lang w:bidi="ar"/>
                </w:rPr>
                <w:t>2.5</w:t>
              </w:r>
            </w:ins>
          </w:p>
        </w:tc>
        <w:tc>
          <w:tcPr>
            <w:tcW w:w="0" w:type="auto"/>
            <w:shd w:val="clear" w:color="auto" w:fill="FFFFFF"/>
            <w:tcMar>
              <w:top w:w="100" w:type="dxa"/>
              <w:left w:w="100" w:type="dxa"/>
              <w:bottom w:w="100" w:type="dxa"/>
              <w:right w:w="100" w:type="dxa"/>
            </w:tcMar>
            <w:vAlign w:val="center"/>
          </w:tcPr>
          <w:p w14:paraId="4E314F84">
            <w:pPr>
              <w:widowControl/>
              <w:spacing w:line="17" w:lineRule="atLeast"/>
              <w:jc w:val="center"/>
              <w:rPr>
                <w:ins w:id="3145" w:author="Pisces" w:date="2025-05-21T20:35:00Z"/>
                <w:rFonts w:ascii="宋体" w:hAnsi="宋体" w:eastAsia="宋体" w:cs="宋体"/>
                <w:color w:val="404040"/>
                <w:sz w:val="24"/>
                <w:szCs w:val="24"/>
              </w:rPr>
            </w:pPr>
            <w:ins w:id="3146" w:author="Pisces" w:date="2025-05-21T20:35:00Z">
              <w:r>
                <w:rPr>
                  <w:rFonts w:ascii="宋体" w:hAnsi="宋体" w:eastAsia="宋体" w:cs="宋体"/>
                  <w:color w:val="404040"/>
                  <w:kern w:val="0"/>
                  <w:sz w:val="24"/>
                  <w:szCs w:val="24"/>
                  <w:lang w:bidi="ar"/>
                </w:rPr>
                <w:t>1.5</w:t>
              </w:r>
            </w:ins>
          </w:p>
        </w:tc>
      </w:tr>
      <w:tr w14:paraId="671C7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ins w:id="3147" w:author="Pisces" w:date="2025-05-21T20:35:00Z"/>
        </w:trPr>
        <w:tc>
          <w:tcPr>
            <w:tcW w:w="0" w:type="auto"/>
            <w:shd w:val="clear" w:color="auto" w:fill="FFFFFF"/>
            <w:tcMar>
              <w:top w:w="100" w:type="dxa"/>
              <w:left w:w="0" w:type="dxa"/>
              <w:bottom w:w="100" w:type="dxa"/>
              <w:right w:w="100" w:type="dxa"/>
            </w:tcMar>
            <w:vAlign w:val="center"/>
          </w:tcPr>
          <w:p w14:paraId="2787085C">
            <w:pPr>
              <w:widowControl/>
              <w:spacing w:line="17" w:lineRule="atLeast"/>
              <w:jc w:val="center"/>
              <w:rPr>
                <w:ins w:id="3148" w:author="Pisces" w:date="2025-05-21T20:35:00Z"/>
                <w:rFonts w:ascii="宋体" w:hAnsi="宋体" w:eastAsia="宋体" w:cs="宋体"/>
                <w:color w:val="404040"/>
                <w:sz w:val="24"/>
                <w:szCs w:val="24"/>
              </w:rPr>
            </w:pPr>
            <w:ins w:id="3149" w:author="Pisces" w:date="2025-05-21T20:35:00Z">
              <w:r>
                <w:rPr>
                  <w:rFonts w:hint="eastAsia" w:ascii="宋体" w:hAnsi="宋体" w:eastAsia="宋体" w:cs="宋体"/>
                  <w:color w:val="404040"/>
                  <w:kern w:val="0"/>
                  <w:sz w:val="24"/>
                  <w:szCs w:val="24"/>
                  <w:lang w:bidi="ar"/>
                </w:rPr>
                <w:t>绿氢比例</w:t>
              </w:r>
            </w:ins>
          </w:p>
        </w:tc>
        <w:tc>
          <w:tcPr>
            <w:tcW w:w="0" w:type="auto"/>
            <w:shd w:val="clear" w:color="auto" w:fill="FFFFFF"/>
            <w:tcMar>
              <w:top w:w="100" w:type="dxa"/>
              <w:left w:w="100" w:type="dxa"/>
              <w:bottom w:w="100" w:type="dxa"/>
              <w:right w:w="100" w:type="dxa"/>
            </w:tcMar>
            <w:vAlign w:val="center"/>
          </w:tcPr>
          <w:p w14:paraId="72308875">
            <w:pPr>
              <w:widowControl/>
              <w:spacing w:line="17" w:lineRule="atLeast"/>
              <w:jc w:val="center"/>
              <w:rPr>
                <w:ins w:id="3150" w:author="Pisces" w:date="2025-05-21T20:35:00Z"/>
                <w:rFonts w:ascii="宋体" w:hAnsi="宋体" w:eastAsia="宋体" w:cs="宋体"/>
                <w:color w:val="404040"/>
                <w:sz w:val="24"/>
                <w:szCs w:val="24"/>
              </w:rPr>
            </w:pPr>
            <w:ins w:id="3151" w:author="Pisces" w:date="2025-05-21T20:35:00Z">
              <w:r>
                <w:rPr>
                  <w:rFonts w:ascii="宋体" w:hAnsi="宋体" w:eastAsia="宋体" w:cs="宋体"/>
                  <w:color w:val="404040"/>
                  <w:kern w:val="0"/>
                  <w:sz w:val="24"/>
                  <w:szCs w:val="24"/>
                  <w:lang w:bidi="ar"/>
                </w:rPr>
                <w:t>30%</w:t>
              </w:r>
            </w:ins>
          </w:p>
        </w:tc>
        <w:tc>
          <w:tcPr>
            <w:tcW w:w="0" w:type="auto"/>
            <w:shd w:val="clear" w:color="auto" w:fill="FFFFFF"/>
            <w:tcMar>
              <w:top w:w="100" w:type="dxa"/>
              <w:left w:w="100" w:type="dxa"/>
              <w:bottom w:w="100" w:type="dxa"/>
              <w:right w:w="100" w:type="dxa"/>
            </w:tcMar>
            <w:vAlign w:val="center"/>
          </w:tcPr>
          <w:p w14:paraId="6DC6FAB0">
            <w:pPr>
              <w:widowControl/>
              <w:spacing w:line="17" w:lineRule="atLeast"/>
              <w:jc w:val="center"/>
              <w:rPr>
                <w:ins w:id="3152" w:author="Pisces" w:date="2025-05-21T20:35:00Z"/>
                <w:rFonts w:ascii="宋体" w:hAnsi="宋体" w:eastAsia="宋体" w:cs="宋体"/>
                <w:color w:val="404040"/>
                <w:sz w:val="24"/>
                <w:szCs w:val="24"/>
              </w:rPr>
            </w:pPr>
            <w:ins w:id="3153" w:author="Pisces" w:date="2025-05-21T20:35:00Z">
              <w:r>
                <w:rPr>
                  <w:rFonts w:ascii="宋体" w:hAnsi="宋体" w:eastAsia="宋体" w:cs="宋体"/>
                  <w:color w:val="404040"/>
                  <w:kern w:val="0"/>
                  <w:sz w:val="24"/>
                  <w:szCs w:val="24"/>
                  <w:lang w:bidi="ar"/>
                </w:rPr>
                <w:t>60%</w:t>
              </w:r>
            </w:ins>
          </w:p>
        </w:tc>
      </w:tr>
      <w:tr w14:paraId="44732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3154" w:author="Pisces" w:date="2025-05-21T20:35:00Z"/>
        </w:trPr>
        <w:tc>
          <w:tcPr>
            <w:tcW w:w="0" w:type="auto"/>
            <w:shd w:val="clear" w:color="auto" w:fill="FFFFFF"/>
            <w:tcMar>
              <w:top w:w="100" w:type="dxa"/>
              <w:left w:w="0" w:type="dxa"/>
              <w:bottom w:w="100" w:type="dxa"/>
              <w:right w:w="100" w:type="dxa"/>
            </w:tcMar>
            <w:vAlign w:val="center"/>
          </w:tcPr>
          <w:p w14:paraId="5F4274FD">
            <w:pPr>
              <w:widowControl/>
              <w:tabs>
                <w:tab w:val="center" w:pos="1804"/>
              </w:tabs>
              <w:spacing w:line="17" w:lineRule="atLeast"/>
              <w:jc w:val="center"/>
              <w:rPr>
                <w:ins w:id="3155" w:author="Pisces" w:date="2025-05-21T20:35:00Z"/>
                <w:rFonts w:ascii="宋体" w:hAnsi="宋体" w:eastAsia="宋体" w:cs="宋体"/>
                <w:color w:val="404040"/>
                <w:sz w:val="24"/>
                <w:szCs w:val="24"/>
              </w:rPr>
            </w:pPr>
            <w:ins w:id="3156" w:author="Pisces" w:date="2025-05-21T20:35:00Z">
              <w:r>
                <w:rPr>
                  <w:rFonts w:hint="eastAsia" w:ascii="宋体" w:hAnsi="宋体" w:eastAsia="宋体" w:cs="宋体"/>
                  <w:color w:val="404040"/>
                  <w:kern w:val="0"/>
                  <w:sz w:val="24"/>
                  <w:szCs w:val="24"/>
                  <w:lang w:bidi="ar"/>
                </w:rPr>
                <w:t>可再生能源</w:t>
              </w:r>
            </w:ins>
            <w:ins w:id="3157" w:author="Pisces" w:date="2025-05-21T20:35:00Z">
              <w:r>
                <w:rPr>
                  <w:rFonts w:hint="eastAsia" w:ascii="宋体" w:hAnsi="宋体" w:eastAsia="宋体" w:cs="宋体"/>
                  <w:color w:val="404040"/>
                  <w:kern w:val="0"/>
                  <w:sz w:val="24"/>
                  <w:lang w:bidi="ar"/>
                </w:rPr>
                <w:t>供能占比</w:t>
              </w:r>
            </w:ins>
          </w:p>
        </w:tc>
        <w:tc>
          <w:tcPr>
            <w:tcW w:w="0" w:type="auto"/>
            <w:shd w:val="clear" w:color="auto" w:fill="FFFFFF"/>
            <w:tcMar>
              <w:top w:w="100" w:type="dxa"/>
              <w:left w:w="100" w:type="dxa"/>
              <w:bottom w:w="100" w:type="dxa"/>
              <w:right w:w="100" w:type="dxa"/>
            </w:tcMar>
            <w:vAlign w:val="center"/>
          </w:tcPr>
          <w:p w14:paraId="66924758">
            <w:pPr>
              <w:widowControl/>
              <w:spacing w:line="17" w:lineRule="atLeast"/>
              <w:jc w:val="center"/>
              <w:rPr>
                <w:ins w:id="3158" w:author="Pisces" w:date="2025-05-21T20:35:00Z"/>
                <w:rFonts w:ascii="宋体" w:hAnsi="宋体" w:eastAsia="宋体" w:cs="宋体"/>
                <w:color w:val="404040"/>
                <w:sz w:val="24"/>
                <w:szCs w:val="24"/>
              </w:rPr>
            </w:pPr>
            <w:ins w:id="3159" w:author="Pisces" w:date="2025-05-21T20:35:00Z">
              <w:r>
                <w:rPr>
                  <w:rFonts w:ascii="宋体" w:hAnsi="宋体" w:eastAsia="宋体" w:cs="宋体"/>
                  <w:color w:val="404040"/>
                  <w:kern w:val="0"/>
                  <w:sz w:val="24"/>
                  <w:szCs w:val="24"/>
                  <w:lang w:bidi="ar"/>
                </w:rPr>
                <w:t>45%</w:t>
              </w:r>
            </w:ins>
          </w:p>
        </w:tc>
        <w:tc>
          <w:tcPr>
            <w:tcW w:w="0" w:type="auto"/>
            <w:shd w:val="clear" w:color="auto" w:fill="FFFFFF"/>
            <w:tcMar>
              <w:top w:w="100" w:type="dxa"/>
              <w:left w:w="100" w:type="dxa"/>
              <w:bottom w:w="100" w:type="dxa"/>
              <w:right w:w="100" w:type="dxa"/>
            </w:tcMar>
            <w:vAlign w:val="center"/>
          </w:tcPr>
          <w:p w14:paraId="5173F721">
            <w:pPr>
              <w:widowControl/>
              <w:spacing w:line="17" w:lineRule="atLeast"/>
              <w:jc w:val="center"/>
              <w:rPr>
                <w:ins w:id="3160" w:author="Pisces" w:date="2025-05-21T20:35:00Z"/>
                <w:rFonts w:ascii="宋体" w:hAnsi="宋体" w:eastAsia="宋体" w:cs="宋体"/>
                <w:color w:val="404040"/>
                <w:sz w:val="24"/>
                <w:szCs w:val="24"/>
              </w:rPr>
            </w:pPr>
            <w:ins w:id="3161" w:author="Pisces" w:date="2025-05-21T20:35:00Z">
              <w:r>
                <w:rPr>
                  <w:rFonts w:ascii="宋体" w:hAnsi="宋体" w:eastAsia="宋体" w:cs="宋体"/>
                  <w:color w:val="404040"/>
                  <w:kern w:val="0"/>
                  <w:sz w:val="24"/>
                  <w:szCs w:val="24"/>
                  <w:lang w:bidi="ar"/>
                </w:rPr>
                <w:t>70%</w:t>
              </w:r>
            </w:ins>
          </w:p>
        </w:tc>
      </w:tr>
    </w:tbl>
    <w:p w14:paraId="6295ABD7">
      <w:pPr>
        <w:spacing w:line="360" w:lineRule="auto"/>
        <w:ind w:firstLine="0" w:firstLineChars="0"/>
        <w:rPr>
          <w:rFonts w:hint="eastAsia" w:asciiTheme="minorEastAsia" w:hAnsiTheme="minorEastAsia" w:cstheme="minorEastAsia"/>
          <w:sz w:val="24"/>
        </w:rPr>
      </w:pPr>
    </w:p>
    <w:p w14:paraId="186FD2CA">
      <w:pPr>
        <w:numPr>
          <w:ilvl w:val="0"/>
          <w:numId w:val="9"/>
        </w:numPr>
        <w:spacing w:line="360" w:lineRule="auto"/>
        <w:rPr>
          <w:rFonts w:hint="eastAsia" w:asciiTheme="minorEastAsia" w:hAnsiTheme="minorEastAsia" w:cstheme="minorEastAsia"/>
          <w:sz w:val="24"/>
        </w:rPr>
      </w:pPr>
      <w:r>
        <w:rPr>
          <w:rFonts w:hint="eastAsia" w:asciiTheme="minorEastAsia" w:hAnsiTheme="minorEastAsia" w:cstheme="minorEastAsia"/>
          <w:sz w:val="24"/>
        </w:rPr>
        <w:t>费用效益分析</w:t>
      </w:r>
    </w:p>
    <w:tbl>
      <w:tblPr>
        <w:tblStyle w:val="20"/>
        <w:tblW w:w="8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040"/>
        <w:gridCol w:w="2380"/>
        <w:gridCol w:w="2380"/>
        <w:gridCol w:w="2837"/>
      </w:tblGrid>
      <w:tr w14:paraId="38507B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rPr>
          <w:tblHeader/>
          <w:ins w:id="3162" w:author="Pisces" w:date="2025-05-21T20:37:00Z"/>
        </w:trPr>
        <w:tc>
          <w:tcPr>
            <w:tcW w:w="0" w:type="auto"/>
            <w:shd w:val="clear" w:color="auto" w:fill="FFFFFF"/>
            <w:tcMar>
              <w:top w:w="100" w:type="dxa"/>
              <w:left w:w="0" w:type="dxa"/>
              <w:bottom w:w="100" w:type="dxa"/>
              <w:right w:w="100" w:type="dxa"/>
            </w:tcMar>
            <w:vAlign w:val="center"/>
          </w:tcPr>
          <w:p w14:paraId="0B546AB2">
            <w:pPr>
              <w:widowControl/>
              <w:spacing w:line="17" w:lineRule="atLeast"/>
              <w:jc w:val="center"/>
              <w:rPr>
                <w:ins w:id="3163" w:author="Pisces" w:date="2025-05-21T20:37:00Z"/>
                <w:rFonts w:ascii="宋体" w:hAnsi="宋体" w:eastAsia="宋体" w:cs="宋体"/>
                <w:b/>
                <w:bCs/>
                <w:color w:val="404040"/>
                <w:sz w:val="24"/>
                <w:szCs w:val="24"/>
              </w:rPr>
            </w:pPr>
          </w:p>
        </w:tc>
        <w:tc>
          <w:tcPr>
            <w:tcW w:w="0" w:type="auto"/>
            <w:shd w:val="clear" w:color="auto" w:fill="FFFFFF"/>
            <w:tcMar>
              <w:top w:w="100" w:type="dxa"/>
              <w:left w:w="100" w:type="dxa"/>
              <w:bottom w:w="100" w:type="dxa"/>
              <w:right w:w="100" w:type="dxa"/>
            </w:tcMar>
            <w:vAlign w:val="center"/>
          </w:tcPr>
          <w:p w14:paraId="15612147">
            <w:pPr>
              <w:widowControl/>
              <w:spacing w:line="17" w:lineRule="atLeast"/>
              <w:jc w:val="center"/>
              <w:rPr>
                <w:ins w:id="3164" w:author="Pisces" w:date="2025-05-21T20:37:00Z"/>
                <w:rFonts w:ascii="宋体" w:hAnsi="宋体" w:eastAsia="宋体" w:cs="宋体"/>
                <w:b/>
                <w:bCs/>
                <w:color w:val="404040"/>
                <w:sz w:val="24"/>
                <w:szCs w:val="24"/>
              </w:rPr>
            </w:pPr>
            <w:ins w:id="3165" w:author="Pisces" w:date="2025-05-21T20:37:00Z">
              <w:r>
                <w:rPr>
                  <w:rFonts w:hint="eastAsia" w:ascii="宋体" w:hAnsi="宋体" w:eastAsia="宋体" w:cs="宋体"/>
                  <w:b/>
                  <w:bCs/>
                  <w:color w:val="404040"/>
                  <w:kern w:val="0"/>
                  <w:sz w:val="24"/>
                  <w:szCs w:val="24"/>
                  <w:lang w:bidi="ar"/>
                </w:rPr>
                <w:t>总成本（万元）</w:t>
              </w:r>
            </w:ins>
          </w:p>
        </w:tc>
        <w:tc>
          <w:tcPr>
            <w:tcW w:w="0" w:type="auto"/>
            <w:shd w:val="clear" w:color="auto" w:fill="FFFFFF"/>
            <w:tcMar>
              <w:top w:w="100" w:type="dxa"/>
              <w:left w:w="100" w:type="dxa"/>
              <w:bottom w:w="100" w:type="dxa"/>
              <w:right w:w="100" w:type="dxa"/>
            </w:tcMar>
            <w:vAlign w:val="center"/>
          </w:tcPr>
          <w:p w14:paraId="5A80FA59">
            <w:pPr>
              <w:widowControl/>
              <w:spacing w:line="17" w:lineRule="atLeast"/>
              <w:jc w:val="center"/>
              <w:rPr>
                <w:ins w:id="3166" w:author="Pisces" w:date="2025-05-21T20:37:00Z"/>
                <w:rFonts w:ascii="宋体" w:hAnsi="宋体" w:eastAsia="宋体" w:cs="宋体"/>
                <w:b/>
                <w:bCs/>
                <w:color w:val="404040"/>
                <w:sz w:val="24"/>
                <w:szCs w:val="24"/>
              </w:rPr>
            </w:pPr>
            <w:ins w:id="3167" w:author="Pisces" w:date="2025-05-21T20:37:00Z">
              <w:r>
                <w:rPr>
                  <w:rFonts w:hint="eastAsia" w:ascii="宋体" w:hAnsi="宋体" w:eastAsia="宋体" w:cs="宋体"/>
                  <w:b/>
                  <w:bCs/>
                  <w:color w:val="404040"/>
                  <w:kern w:val="0"/>
                  <w:sz w:val="24"/>
                  <w:szCs w:val="24"/>
                  <w:lang w:bidi="ar"/>
                </w:rPr>
                <w:t>总收益（万元）</w:t>
              </w:r>
            </w:ins>
          </w:p>
        </w:tc>
        <w:tc>
          <w:tcPr>
            <w:tcW w:w="0" w:type="auto"/>
            <w:shd w:val="clear" w:color="auto" w:fill="FFFFFF"/>
            <w:tcMar>
              <w:top w:w="100" w:type="dxa"/>
              <w:left w:w="100" w:type="dxa"/>
              <w:bottom w:w="100" w:type="dxa"/>
              <w:right w:w="100" w:type="dxa"/>
            </w:tcMar>
            <w:vAlign w:val="center"/>
          </w:tcPr>
          <w:p w14:paraId="2EE1DB2C">
            <w:pPr>
              <w:widowControl/>
              <w:spacing w:line="17" w:lineRule="atLeast"/>
              <w:jc w:val="center"/>
              <w:rPr>
                <w:ins w:id="3168" w:author="Pisces" w:date="2025-05-21T20:37:00Z"/>
                <w:rFonts w:ascii="宋体" w:hAnsi="宋体" w:eastAsia="宋体" w:cs="宋体"/>
                <w:b/>
                <w:bCs/>
                <w:color w:val="404040"/>
                <w:sz w:val="24"/>
                <w:szCs w:val="24"/>
              </w:rPr>
            </w:pPr>
            <w:ins w:id="3169" w:author="Pisces" w:date="2025-05-21T20:37:00Z">
              <w:r>
                <w:rPr>
                  <w:rFonts w:hint="eastAsia" w:ascii="宋体" w:hAnsi="宋体" w:eastAsia="宋体" w:cs="宋体"/>
                  <w:b/>
                  <w:bCs/>
                  <w:color w:val="404040"/>
                  <w:kern w:val="0"/>
                  <w:sz w:val="24"/>
                  <w:szCs w:val="24"/>
                  <w:lang w:bidi="ar"/>
                </w:rPr>
                <w:t>成本效益比（</w:t>
              </w:r>
            </w:ins>
            <w:ins w:id="3170" w:author="Pisces" w:date="2025-05-21T20:37:00Z">
              <w:r>
                <w:rPr>
                  <w:rFonts w:ascii="宋体" w:hAnsi="宋体" w:eastAsia="宋体" w:cs="宋体"/>
                  <w:b/>
                  <w:bCs/>
                  <w:color w:val="404040"/>
                  <w:kern w:val="0"/>
                  <w:sz w:val="24"/>
                  <w:szCs w:val="24"/>
                  <w:lang w:bidi="ar"/>
                </w:rPr>
                <w:t>CBR</w:t>
              </w:r>
            </w:ins>
            <w:ins w:id="3171" w:author="Pisces" w:date="2025-05-21T20:37:00Z">
              <w:r>
                <w:rPr>
                  <w:rFonts w:hint="eastAsia" w:ascii="宋体" w:hAnsi="宋体" w:eastAsia="宋体" w:cs="宋体"/>
                  <w:b/>
                  <w:bCs/>
                  <w:color w:val="404040"/>
                  <w:kern w:val="0"/>
                  <w:sz w:val="24"/>
                  <w:szCs w:val="24"/>
                  <w:lang w:bidi="ar"/>
                </w:rPr>
                <w:t>）</w:t>
              </w:r>
            </w:ins>
          </w:p>
        </w:tc>
      </w:tr>
      <w:tr w14:paraId="5F4FA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ins w:id="3172" w:author="Pisces" w:date="2025-05-21T20:37:00Z"/>
        </w:trPr>
        <w:tc>
          <w:tcPr>
            <w:tcW w:w="0" w:type="auto"/>
            <w:shd w:val="clear" w:color="auto" w:fill="FFFFFF"/>
            <w:tcMar>
              <w:top w:w="100" w:type="dxa"/>
              <w:left w:w="0" w:type="dxa"/>
              <w:bottom w:w="100" w:type="dxa"/>
              <w:right w:w="100" w:type="dxa"/>
            </w:tcMar>
            <w:vAlign w:val="center"/>
          </w:tcPr>
          <w:p w14:paraId="08EE02FE">
            <w:pPr>
              <w:widowControl/>
              <w:spacing w:line="17" w:lineRule="atLeast"/>
              <w:jc w:val="center"/>
              <w:rPr>
                <w:ins w:id="3173" w:author="Pisces" w:date="2025-05-21T20:37:00Z"/>
                <w:rFonts w:ascii="宋体" w:hAnsi="宋体" w:eastAsia="宋体" w:cs="宋体"/>
                <w:color w:val="404040"/>
                <w:sz w:val="24"/>
                <w:szCs w:val="24"/>
              </w:rPr>
            </w:pPr>
            <w:ins w:id="3174" w:author="Pisces" w:date="2025-05-21T20:37:00Z">
              <w:r>
                <w:rPr>
                  <w:rFonts w:hint="eastAsia" w:ascii="宋体" w:hAnsi="宋体" w:eastAsia="宋体" w:cs="宋体"/>
                  <w:color w:val="404040"/>
                  <w:kern w:val="0"/>
                  <w:sz w:val="24"/>
                  <w:szCs w:val="24"/>
                  <w:lang w:bidi="ar"/>
                </w:rPr>
                <w:t>优化前</w:t>
              </w:r>
            </w:ins>
          </w:p>
        </w:tc>
        <w:tc>
          <w:tcPr>
            <w:tcW w:w="0" w:type="auto"/>
            <w:shd w:val="clear" w:color="auto" w:fill="FFFFFF"/>
            <w:tcMar>
              <w:top w:w="100" w:type="dxa"/>
              <w:left w:w="100" w:type="dxa"/>
              <w:bottom w:w="100" w:type="dxa"/>
              <w:right w:w="100" w:type="dxa"/>
            </w:tcMar>
            <w:vAlign w:val="center"/>
          </w:tcPr>
          <w:p w14:paraId="2EE00FE1">
            <w:pPr>
              <w:widowControl/>
              <w:spacing w:line="17" w:lineRule="atLeast"/>
              <w:jc w:val="center"/>
              <w:rPr>
                <w:ins w:id="3175" w:author="Pisces" w:date="2025-05-21T20:37:00Z"/>
                <w:rFonts w:ascii="宋体" w:hAnsi="宋体" w:eastAsia="宋体" w:cs="宋体"/>
                <w:color w:val="404040"/>
                <w:sz w:val="24"/>
                <w:szCs w:val="24"/>
              </w:rPr>
            </w:pPr>
            <w:ins w:id="3176" w:author="Pisces" w:date="2025-05-21T20:37:00Z">
              <w:r>
                <w:rPr>
                  <w:rFonts w:ascii="宋体" w:hAnsi="宋体" w:eastAsia="宋体" w:cs="宋体"/>
                  <w:color w:val="404040"/>
                  <w:kern w:val="0"/>
                  <w:sz w:val="24"/>
                  <w:szCs w:val="24"/>
                  <w:lang w:bidi="ar"/>
                </w:rPr>
                <w:t>15,200</w:t>
              </w:r>
            </w:ins>
          </w:p>
        </w:tc>
        <w:tc>
          <w:tcPr>
            <w:tcW w:w="0" w:type="auto"/>
            <w:shd w:val="clear" w:color="auto" w:fill="FFFFFF"/>
            <w:tcMar>
              <w:top w:w="100" w:type="dxa"/>
              <w:left w:w="100" w:type="dxa"/>
              <w:bottom w:w="100" w:type="dxa"/>
              <w:right w:w="100" w:type="dxa"/>
            </w:tcMar>
            <w:vAlign w:val="center"/>
          </w:tcPr>
          <w:p w14:paraId="0040BC00">
            <w:pPr>
              <w:widowControl/>
              <w:spacing w:line="17" w:lineRule="atLeast"/>
              <w:jc w:val="center"/>
              <w:rPr>
                <w:ins w:id="3177" w:author="Pisces" w:date="2025-05-21T20:37:00Z"/>
                <w:rFonts w:ascii="宋体" w:hAnsi="宋体" w:eastAsia="宋体" w:cs="宋体"/>
                <w:color w:val="404040"/>
                <w:sz w:val="24"/>
                <w:szCs w:val="24"/>
              </w:rPr>
            </w:pPr>
            <w:ins w:id="3178" w:author="Pisces" w:date="2025-05-21T20:37:00Z">
              <w:r>
                <w:rPr>
                  <w:rFonts w:ascii="宋体" w:hAnsi="宋体" w:eastAsia="宋体" w:cs="宋体"/>
                  <w:color w:val="404040"/>
                  <w:kern w:val="0"/>
                  <w:sz w:val="24"/>
                  <w:szCs w:val="24"/>
                  <w:lang w:bidi="ar"/>
                </w:rPr>
                <w:t>10,500</w:t>
              </w:r>
            </w:ins>
          </w:p>
        </w:tc>
        <w:tc>
          <w:tcPr>
            <w:tcW w:w="0" w:type="auto"/>
            <w:shd w:val="clear" w:color="auto" w:fill="FFFFFF"/>
            <w:tcMar>
              <w:top w:w="100" w:type="dxa"/>
              <w:left w:w="100" w:type="dxa"/>
              <w:bottom w:w="100" w:type="dxa"/>
              <w:right w:w="100" w:type="dxa"/>
            </w:tcMar>
            <w:vAlign w:val="center"/>
          </w:tcPr>
          <w:p w14:paraId="310F7929">
            <w:pPr>
              <w:widowControl/>
              <w:spacing w:line="17" w:lineRule="atLeast"/>
              <w:jc w:val="center"/>
              <w:rPr>
                <w:ins w:id="3179" w:author="Pisces" w:date="2025-05-21T20:37:00Z"/>
                <w:rFonts w:ascii="宋体" w:hAnsi="宋体" w:eastAsia="宋体" w:cs="宋体"/>
                <w:color w:val="404040"/>
                <w:sz w:val="24"/>
                <w:szCs w:val="24"/>
              </w:rPr>
            </w:pPr>
            <w:ins w:id="3180" w:author="Pisces" w:date="2025-05-21T20:37:00Z">
              <w:r>
                <w:rPr>
                  <w:rFonts w:ascii="宋体" w:hAnsi="宋体" w:eastAsia="宋体" w:cs="宋体"/>
                  <w:color w:val="404040"/>
                  <w:kern w:val="0"/>
                  <w:sz w:val="24"/>
                  <w:szCs w:val="24"/>
                  <w:lang w:bidi="ar"/>
                </w:rPr>
                <w:t>0.69</w:t>
              </w:r>
            </w:ins>
          </w:p>
        </w:tc>
      </w:tr>
      <w:tr w14:paraId="11A4D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3181" w:author="Pisces" w:date="2025-05-21T20:37:00Z"/>
        </w:trPr>
        <w:tc>
          <w:tcPr>
            <w:tcW w:w="0" w:type="auto"/>
            <w:shd w:val="clear" w:color="auto" w:fill="FFFFFF"/>
            <w:tcMar>
              <w:top w:w="100" w:type="dxa"/>
              <w:left w:w="0" w:type="dxa"/>
              <w:bottom w:w="100" w:type="dxa"/>
              <w:right w:w="100" w:type="dxa"/>
            </w:tcMar>
            <w:vAlign w:val="center"/>
          </w:tcPr>
          <w:p w14:paraId="296B7FFC">
            <w:pPr>
              <w:widowControl/>
              <w:spacing w:line="17" w:lineRule="atLeast"/>
              <w:jc w:val="center"/>
              <w:rPr>
                <w:ins w:id="3182" w:author="Pisces" w:date="2025-05-21T20:37:00Z"/>
                <w:rFonts w:ascii="宋体" w:hAnsi="宋体" w:eastAsia="宋体" w:cs="宋体"/>
                <w:color w:val="404040"/>
                <w:sz w:val="24"/>
                <w:szCs w:val="24"/>
              </w:rPr>
            </w:pPr>
            <w:ins w:id="3183" w:author="Pisces" w:date="2025-05-21T20:37:00Z">
              <w:r>
                <w:rPr>
                  <w:rFonts w:hint="eastAsia" w:ascii="宋体" w:hAnsi="宋体" w:eastAsia="宋体" w:cs="宋体"/>
                  <w:color w:val="404040"/>
                  <w:kern w:val="0"/>
                  <w:sz w:val="24"/>
                  <w:szCs w:val="24"/>
                  <w:lang w:bidi="ar"/>
                </w:rPr>
                <w:t>优化后</w:t>
              </w:r>
            </w:ins>
          </w:p>
        </w:tc>
        <w:tc>
          <w:tcPr>
            <w:tcW w:w="0" w:type="auto"/>
            <w:shd w:val="clear" w:color="auto" w:fill="FFFFFF"/>
            <w:tcMar>
              <w:top w:w="100" w:type="dxa"/>
              <w:left w:w="100" w:type="dxa"/>
              <w:bottom w:w="100" w:type="dxa"/>
              <w:right w:w="100" w:type="dxa"/>
            </w:tcMar>
            <w:vAlign w:val="center"/>
          </w:tcPr>
          <w:p w14:paraId="7CE8F424">
            <w:pPr>
              <w:widowControl/>
              <w:spacing w:line="17" w:lineRule="atLeast"/>
              <w:jc w:val="center"/>
              <w:rPr>
                <w:ins w:id="3184" w:author="Pisces" w:date="2025-05-21T20:37:00Z"/>
                <w:rFonts w:ascii="宋体" w:hAnsi="宋体" w:eastAsia="宋体" w:cs="宋体"/>
                <w:color w:val="404040"/>
                <w:sz w:val="24"/>
                <w:szCs w:val="24"/>
              </w:rPr>
            </w:pPr>
            <w:ins w:id="3185" w:author="Pisces" w:date="2025-05-21T20:37:00Z">
              <w:r>
                <w:rPr>
                  <w:rFonts w:ascii="宋体" w:hAnsi="宋体" w:eastAsia="宋体" w:cs="宋体"/>
                  <w:color w:val="404040"/>
                  <w:kern w:val="0"/>
                  <w:sz w:val="24"/>
                  <w:szCs w:val="24"/>
                  <w:lang w:bidi="ar"/>
                </w:rPr>
                <w:t>13,800</w:t>
              </w:r>
            </w:ins>
          </w:p>
        </w:tc>
        <w:tc>
          <w:tcPr>
            <w:tcW w:w="0" w:type="auto"/>
            <w:shd w:val="clear" w:color="auto" w:fill="FFFFFF"/>
            <w:tcMar>
              <w:top w:w="100" w:type="dxa"/>
              <w:left w:w="100" w:type="dxa"/>
              <w:bottom w:w="100" w:type="dxa"/>
              <w:right w:w="100" w:type="dxa"/>
            </w:tcMar>
            <w:vAlign w:val="center"/>
          </w:tcPr>
          <w:p w14:paraId="3172AB95">
            <w:pPr>
              <w:widowControl/>
              <w:spacing w:line="17" w:lineRule="atLeast"/>
              <w:jc w:val="center"/>
              <w:rPr>
                <w:ins w:id="3186" w:author="Pisces" w:date="2025-05-21T20:37:00Z"/>
                <w:rFonts w:ascii="宋体" w:hAnsi="宋体" w:eastAsia="宋体" w:cs="宋体"/>
                <w:color w:val="404040"/>
                <w:sz w:val="24"/>
                <w:szCs w:val="24"/>
              </w:rPr>
            </w:pPr>
            <w:ins w:id="3187" w:author="Pisces" w:date="2025-05-21T20:37:00Z">
              <w:r>
                <w:rPr>
                  <w:rFonts w:ascii="宋体" w:hAnsi="宋体" w:eastAsia="宋体" w:cs="宋体"/>
                  <w:color w:val="404040"/>
                  <w:kern w:val="0"/>
                  <w:sz w:val="24"/>
                  <w:szCs w:val="24"/>
                  <w:lang w:bidi="ar"/>
                </w:rPr>
                <w:t>18,900</w:t>
              </w:r>
            </w:ins>
          </w:p>
        </w:tc>
        <w:tc>
          <w:tcPr>
            <w:tcW w:w="0" w:type="auto"/>
            <w:shd w:val="clear" w:color="auto" w:fill="FFFFFF"/>
            <w:tcMar>
              <w:top w:w="100" w:type="dxa"/>
              <w:left w:w="100" w:type="dxa"/>
              <w:bottom w:w="100" w:type="dxa"/>
              <w:right w:w="100" w:type="dxa"/>
            </w:tcMar>
            <w:vAlign w:val="center"/>
          </w:tcPr>
          <w:p w14:paraId="33BAA83B">
            <w:pPr>
              <w:widowControl/>
              <w:spacing w:line="17" w:lineRule="atLeast"/>
              <w:jc w:val="center"/>
              <w:rPr>
                <w:ins w:id="3188" w:author="Pisces" w:date="2025-05-21T20:37:00Z"/>
                <w:rFonts w:ascii="宋体" w:hAnsi="宋体" w:eastAsia="宋体" w:cs="宋体"/>
                <w:color w:val="404040"/>
                <w:sz w:val="24"/>
                <w:szCs w:val="24"/>
              </w:rPr>
            </w:pPr>
            <w:ins w:id="3189" w:author="Pisces" w:date="2025-05-21T20:37:00Z">
              <w:r>
                <w:rPr>
                  <w:rFonts w:ascii="宋体" w:hAnsi="宋体" w:eastAsia="宋体" w:cs="宋体"/>
                  <w:color w:val="404040"/>
                  <w:kern w:val="0"/>
                  <w:sz w:val="24"/>
                  <w:szCs w:val="24"/>
                  <w:lang w:bidi="ar"/>
                </w:rPr>
                <w:t>1.37</w:t>
              </w:r>
            </w:ins>
          </w:p>
        </w:tc>
      </w:tr>
    </w:tbl>
    <w:p w14:paraId="5574227B">
      <w:pPr>
        <w:pStyle w:val="5"/>
        <w:keepNext w:val="0"/>
        <w:keepLines w:val="0"/>
        <w:widowControl/>
        <w:shd w:val="clear" w:color="auto" w:fill="FFFFFF"/>
        <w:rPr>
          <w:rStyle w:val="23"/>
          <w:rFonts w:hint="eastAsia" w:ascii="宋体" w:hAnsi="宋体" w:eastAsia="宋体" w:cs="宋体"/>
          <w:b w:val="0"/>
          <w:bCs/>
          <w:color w:val="404040"/>
          <w:szCs w:val="24"/>
          <w:shd w:val="clear" w:color="auto" w:fill="FFFFFF"/>
        </w:rPr>
      </w:pPr>
    </w:p>
    <w:p w14:paraId="0DEC835C">
      <w:pPr>
        <w:numPr>
          <w:ilvl w:val="0"/>
          <w:numId w:val="9"/>
        </w:numPr>
        <w:spacing w:line="360" w:lineRule="auto"/>
        <w:rPr>
          <w:rFonts w:hint="eastAsia" w:asciiTheme="minorEastAsia" w:hAnsiTheme="minorEastAsia" w:cstheme="minorEastAsia"/>
          <w:sz w:val="24"/>
        </w:rPr>
      </w:pPr>
      <w:r>
        <w:rPr>
          <w:rFonts w:hint="eastAsia" w:asciiTheme="minorEastAsia" w:hAnsiTheme="minorEastAsia" w:cstheme="minorEastAsia"/>
          <w:sz w:val="24"/>
        </w:rPr>
        <w:t>敏感性分析</w:t>
      </w:r>
    </w:p>
    <w:tbl>
      <w:tblPr>
        <w:tblStyle w:val="20"/>
        <w:tblW w:w="88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15" w:type="dxa"/>
          <w:left w:w="15" w:type="dxa"/>
          <w:bottom w:w="15" w:type="dxa"/>
          <w:right w:w="15" w:type="dxa"/>
        </w:tblCellMar>
      </w:tblPr>
      <w:tblGrid>
        <w:gridCol w:w="1993"/>
        <w:gridCol w:w="1393"/>
        <w:gridCol w:w="1238"/>
        <w:gridCol w:w="1285"/>
        <w:gridCol w:w="1095"/>
        <w:gridCol w:w="1810"/>
      </w:tblGrid>
      <w:tr w14:paraId="2138EC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tblHeader/>
          <w:ins w:id="3190" w:author="Pisces" w:date="2025-05-21T20:37:00Z"/>
        </w:trPr>
        <w:tc>
          <w:tcPr>
            <w:tcW w:w="1993" w:type="dxa"/>
            <w:shd w:val="clear" w:color="auto" w:fill="FFFFFF"/>
            <w:tcMar>
              <w:top w:w="100" w:type="dxa"/>
              <w:left w:w="0" w:type="dxa"/>
              <w:bottom w:w="100" w:type="dxa"/>
              <w:right w:w="100" w:type="dxa"/>
            </w:tcMar>
            <w:vAlign w:val="center"/>
          </w:tcPr>
          <w:p w14:paraId="7E472C3F">
            <w:pPr>
              <w:widowControl/>
              <w:spacing w:line="17" w:lineRule="atLeast"/>
              <w:jc w:val="center"/>
              <w:rPr>
                <w:ins w:id="3191" w:author="Pisces" w:date="2025-05-21T20:37:00Z"/>
                <w:rFonts w:ascii="宋体" w:hAnsi="宋体" w:eastAsia="宋体" w:cs="宋体"/>
                <w:b/>
                <w:bCs/>
                <w:color w:val="404040"/>
                <w:sz w:val="24"/>
                <w:szCs w:val="24"/>
              </w:rPr>
            </w:pPr>
            <w:ins w:id="3192" w:author="Chica Chen" w:date="2025-05-21T21:02:00Z">
              <w:bookmarkStart w:id="2" w:name="OLE_LINK1"/>
              <w:r>
                <w:rPr>
                  <w:rFonts w:hint="eastAsia" w:ascii="宋体" w:hAnsi="宋体" w:eastAsia="宋体" w:cs="宋体"/>
                  <w:b/>
                  <w:bCs/>
                  <w:color w:val="404040"/>
                  <w:sz w:val="24"/>
                </w:rPr>
                <w:t>对净现值的影响</w:t>
              </w:r>
            </w:ins>
          </w:p>
        </w:tc>
        <w:tc>
          <w:tcPr>
            <w:tcW w:w="1393" w:type="dxa"/>
            <w:shd w:val="clear" w:color="auto" w:fill="FFFFFF"/>
            <w:tcMar>
              <w:top w:w="100" w:type="dxa"/>
              <w:left w:w="100" w:type="dxa"/>
              <w:bottom w:w="100" w:type="dxa"/>
              <w:right w:w="100" w:type="dxa"/>
            </w:tcMar>
            <w:vAlign w:val="center"/>
          </w:tcPr>
          <w:p w14:paraId="0B795EC8">
            <w:pPr>
              <w:widowControl/>
              <w:spacing w:line="17" w:lineRule="atLeast"/>
              <w:jc w:val="center"/>
              <w:rPr>
                <w:ins w:id="3193" w:author="Pisces" w:date="2025-05-21T20:37:00Z"/>
                <w:rFonts w:ascii="宋体" w:hAnsi="宋体" w:eastAsia="宋体" w:cs="宋体"/>
                <w:b/>
                <w:bCs/>
                <w:color w:val="404040"/>
                <w:sz w:val="24"/>
                <w:szCs w:val="24"/>
              </w:rPr>
            </w:pPr>
            <w:ins w:id="3194" w:author="Pisces" w:date="2025-05-21T20:37:00Z">
              <w:r>
                <w:rPr>
                  <w:rFonts w:ascii="宋体" w:hAnsi="宋体" w:eastAsia="宋体" w:cs="宋体"/>
                  <w:b/>
                  <w:bCs/>
                  <w:color w:val="404040"/>
                  <w:kern w:val="0"/>
                  <w:sz w:val="24"/>
                  <w:szCs w:val="24"/>
                  <w:lang w:bidi="ar"/>
                </w:rPr>
                <w:t>-20%</w:t>
              </w:r>
            </w:ins>
          </w:p>
        </w:tc>
        <w:tc>
          <w:tcPr>
            <w:tcW w:w="1238" w:type="dxa"/>
            <w:shd w:val="clear" w:color="auto" w:fill="FFFFFF"/>
            <w:tcMar>
              <w:top w:w="100" w:type="dxa"/>
              <w:left w:w="100" w:type="dxa"/>
              <w:bottom w:w="100" w:type="dxa"/>
              <w:right w:w="100" w:type="dxa"/>
            </w:tcMar>
            <w:vAlign w:val="center"/>
          </w:tcPr>
          <w:p w14:paraId="4A35D5BA">
            <w:pPr>
              <w:widowControl/>
              <w:spacing w:line="17" w:lineRule="atLeast"/>
              <w:jc w:val="center"/>
              <w:rPr>
                <w:ins w:id="3195" w:author="Pisces" w:date="2025-05-21T20:37:00Z"/>
                <w:rFonts w:ascii="宋体" w:hAnsi="宋体" w:eastAsia="宋体" w:cs="宋体"/>
                <w:b/>
                <w:bCs/>
                <w:color w:val="404040"/>
                <w:sz w:val="24"/>
                <w:szCs w:val="24"/>
              </w:rPr>
            </w:pPr>
            <w:ins w:id="3196" w:author="Pisces" w:date="2025-05-21T20:37:00Z">
              <w:r>
                <w:rPr>
                  <w:rFonts w:ascii="宋体" w:hAnsi="宋体" w:eastAsia="宋体" w:cs="宋体"/>
                  <w:b/>
                  <w:bCs/>
                  <w:color w:val="404040"/>
                  <w:kern w:val="0"/>
                  <w:sz w:val="24"/>
                  <w:szCs w:val="24"/>
                  <w:lang w:bidi="ar"/>
                </w:rPr>
                <w:t>-10%</w:t>
              </w:r>
            </w:ins>
          </w:p>
        </w:tc>
        <w:tc>
          <w:tcPr>
            <w:tcW w:w="1285" w:type="dxa"/>
            <w:shd w:val="clear" w:color="auto" w:fill="FFFFFF"/>
            <w:tcMar>
              <w:top w:w="100" w:type="dxa"/>
              <w:left w:w="100" w:type="dxa"/>
              <w:bottom w:w="100" w:type="dxa"/>
              <w:right w:w="100" w:type="dxa"/>
            </w:tcMar>
            <w:vAlign w:val="center"/>
          </w:tcPr>
          <w:p w14:paraId="0E552DD2">
            <w:pPr>
              <w:widowControl/>
              <w:spacing w:line="17" w:lineRule="atLeast"/>
              <w:jc w:val="center"/>
              <w:rPr>
                <w:ins w:id="3197" w:author="Pisces" w:date="2025-05-21T20:37:00Z"/>
                <w:rFonts w:ascii="宋体" w:hAnsi="宋体" w:eastAsia="宋体" w:cs="宋体"/>
                <w:b/>
                <w:bCs/>
                <w:color w:val="404040"/>
                <w:sz w:val="24"/>
                <w:szCs w:val="24"/>
              </w:rPr>
            </w:pPr>
            <w:ins w:id="3198" w:author="Pisces" w:date="2025-05-21T20:37:00Z">
              <w:r>
                <w:rPr>
                  <w:rFonts w:hint="eastAsia" w:ascii="宋体" w:hAnsi="宋体" w:eastAsia="宋体" w:cs="宋体"/>
                  <w:b/>
                  <w:bCs/>
                  <w:color w:val="404040"/>
                  <w:kern w:val="0"/>
                  <w:sz w:val="24"/>
                  <w:szCs w:val="24"/>
                  <w:lang w:bidi="ar"/>
                </w:rPr>
                <w:t>基准值</w:t>
              </w:r>
            </w:ins>
          </w:p>
        </w:tc>
        <w:tc>
          <w:tcPr>
            <w:tcW w:w="1095" w:type="dxa"/>
            <w:shd w:val="clear" w:color="auto" w:fill="FFFFFF"/>
            <w:tcMar>
              <w:top w:w="100" w:type="dxa"/>
              <w:left w:w="100" w:type="dxa"/>
              <w:bottom w:w="100" w:type="dxa"/>
              <w:right w:w="100" w:type="dxa"/>
            </w:tcMar>
            <w:vAlign w:val="center"/>
          </w:tcPr>
          <w:p w14:paraId="74CB7E51">
            <w:pPr>
              <w:widowControl/>
              <w:spacing w:line="17" w:lineRule="atLeast"/>
              <w:jc w:val="center"/>
              <w:rPr>
                <w:ins w:id="3199" w:author="Pisces" w:date="2025-05-21T20:37:00Z"/>
                <w:rFonts w:ascii="宋体" w:hAnsi="宋体" w:eastAsia="宋体" w:cs="宋体"/>
                <w:b/>
                <w:bCs/>
                <w:color w:val="404040"/>
                <w:sz w:val="24"/>
                <w:szCs w:val="24"/>
              </w:rPr>
            </w:pPr>
            <w:ins w:id="3200" w:author="Pisces" w:date="2025-05-21T20:37:00Z">
              <w:r>
                <w:rPr>
                  <w:rFonts w:ascii="宋体" w:hAnsi="宋体" w:eastAsia="宋体" w:cs="宋体"/>
                  <w:b/>
                  <w:bCs/>
                  <w:color w:val="404040"/>
                  <w:kern w:val="0"/>
                  <w:sz w:val="24"/>
                  <w:szCs w:val="24"/>
                  <w:lang w:bidi="ar"/>
                </w:rPr>
                <w:t>+10%</w:t>
              </w:r>
            </w:ins>
          </w:p>
        </w:tc>
        <w:tc>
          <w:tcPr>
            <w:tcW w:w="1810" w:type="dxa"/>
            <w:shd w:val="clear" w:color="auto" w:fill="FFFFFF"/>
            <w:tcMar>
              <w:top w:w="100" w:type="dxa"/>
              <w:left w:w="100" w:type="dxa"/>
              <w:bottom w:w="100" w:type="dxa"/>
              <w:right w:w="100" w:type="dxa"/>
            </w:tcMar>
            <w:vAlign w:val="center"/>
          </w:tcPr>
          <w:p w14:paraId="3DB9EFFF">
            <w:pPr>
              <w:widowControl/>
              <w:spacing w:line="17" w:lineRule="atLeast"/>
              <w:jc w:val="center"/>
              <w:rPr>
                <w:ins w:id="3201" w:author="Pisces" w:date="2025-05-21T20:37:00Z"/>
                <w:rFonts w:ascii="宋体" w:hAnsi="宋体" w:eastAsia="宋体" w:cs="宋体"/>
                <w:b/>
                <w:bCs/>
                <w:color w:val="404040"/>
                <w:sz w:val="24"/>
                <w:szCs w:val="24"/>
              </w:rPr>
            </w:pPr>
            <w:ins w:id="3202" w:author="Pisces" w:date="2025-05-21T20:37:00Z">
              <w:r>
                <w:rPr>
                  <w:rFonts w:ascii="宋体" w:hAnsi="宋体" w:eastAsia="宋体" w:cs="宋体"/>
                  <w:b/>
                  <w:bCs/>
                  <w:color w:val="404040"/>
                  <w:kern w:val="0"/>
                  <w:sz w:val="24"/>
                  <w:szCs w:val="24"/>
                  <w:lang w:bidi="ar"/>
                </w:rPr>
                <w:t>+20%</w:t>
              </w:r>
            </w:ins>
          </w:p>
        </w:tc>
      </w:tr>
      <w:tr w14:paraId="6BE7D7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3203" w:author="Pisces" w:date="2025-05-21T20:37:00Z"/>
        </w:trPr>
        <w:tc>
          <w:tcPr>
            <w:tcW w:w="1993" w:type="dxa"/>
            <w:shd w:val="clear" w:color="auto" w:fill="FFFFFF"/>
            <w:tcMar>
              <w:top w:w="100" w:type="dxa"/>
              <w:left w:w="0" w:type="dxa"/>
              <w:bottom w:w="100" w:type="dxa"/>
              <w:right w:w="100" w:type="dxa"/>
            </w:tcMar>
            <w:vAlign w:val="center"/>
          </w:tcPr>
          <w:p w14:paraId="1FC901FE">
            <w:pPr>
              <w:widowControl/>
              <w:spacing w:line="17" w:lineRule="atLeast"/>
              <w:jc w:val="center"/>
              <w:rPr>
                <w:ins w:id="3204" w:author="Pisces" w:date="2025-05-21T20:37:00Z"/>
                <w:rFonts w:ascii="宋体" w:hAnsi="宋体" w:eastAsia="宋体" w:cs="宋体"/>
                <w:color w:val="404040"/>
                <w:sz w:val="24"/>
                <w:szCs w:val="24"/>
              </w:rPr>
            </w:pPr>
            <w:ins w:id="3205" w:author="Pisces" w:date="2025-05-21T20:37:00Z">
              <w:r>
                <w:rPr>
                  <w:rStyle w:val="23"/>
                  <w:rFonts w:hint="eastAsia" w:ascii="宋体" w:hAnsi="宋体" w:eastAsia="宋体" w:cs="宋体"/>
                  <w:color w:val="404040"/>
                  <w:kern w:val="0"/>
                  <w:sz w:val="24"/>
                  <w:szCs w:val="24"/>
                  <w:lang w:bidi="ar"/>
                </w:rPr>
                <w:t>电价（元</w:t>
              </w:r>
            </w:ins>
            <w:ins w:id="3206" w:author="Pisces" w:date="2025-05-21T20:37:00Z">
              <w:r>
                <w:rPr>
                  <w:rStyle w:val="23"/>
                  <w:rFonts w:ascii="宋体" w:hAnsi="宋体" w:eastAsia="宋体" w:cs="宋体"/>
                  <w:color w:val="404040"/>
                  <w:kern w:val="0"/>
                  <w:sz w:val="24"/>
                  <w:szCs w:val="24"/>
                  <w:lang w:bidi="ar"/>
                </w:rPr>
                <w:t>/kWh</w:t>
              </w:r>
            </w:ins>
            <w:ins w:id="3207" w:author="Pisces" w:date="2025-05-21T20:37:00Z">
              <w:r>
                <w:rPr>
                  <w:rStyle w:val="23"/>
                  <w:rFonts w:hint="eastAsia" w:ascii="宋体" w:hAnsi="宋体" w:eastAsia="宋体" w:cs="宋体"/>
                  <w:color w:val="404040"/>
                  <w:kern w:val="0"/>
                  <w:sz w:val="24"/>
                  <w:szCs w:val="24"/>
                  <w:lang w:bidi="ar"/>
                </w:rPr>
                <w:t>）</w:t>
              </w:r>
            </w:ins>
          </w:p>
        </w:tc>
        <w:tc>
          <w:tcPr>
            <w:tcW w:w="1393" w:type="dxa"/>
            <w:shd w:val="clear" w:color="auto" w:fill="FFFFFF"/>
            <w:tcMar>
              <w:top w:w="100" w:type="dxa"/>
              <w:left w:w="100" w:type="dxa"/>
              <w:bottom w:w="100" w:type="dxa"/>
              <w:right w:w="100" w:type="dxa"/>
            </w:tcMar>
            <w:vAlign w:val="center"/>
          </w:tcPr>
          <w:p w14:paraId="7D5E34FA">
            <w:pPr>
              <w:widowControl/>
              <w:spacing w:line="17" w:lineRule="atLeast"/>
              <w:jc w:val="center"/>
              <w:rPr>
                <w:ins w:id="3208" w:author="Pisces" w:date="2025-05-21T20:37:00Z"/>
                <w:rFonts w:ascii="宋体" w:hAnsi="宋体" w:eastAsia="宋体" w:cs="宋体"/>
                <w:color w:val="404040"/>
                <w:sz w:val="24"/>
                <w:szCs w:val="24"/>
              </w:rPr>
            </w:pPr>
            <w:ins w:id="3209" w:author="Pisces" w:date="2025-05-21T20:37:00Z">
              <w:r>
                <w:rPr>
                  <w:rFonts w:ascii="宋体" w:hAnsi="宋体" w:eastAsia="宋体" w:cs="宋体"/>
                  <w:color w:val="404040"/>
                  <w:kern w:val="0"/>
                  <w:sz w:val="24"/>
                  <w:szCs w:val="24"/>
                  <w:lang w:bidi="ar"/>
                </w:rPr>
                <w:t>4,200</w:t>
              </w:r>
            </w:ins>
          </w:p>
        </w:tc>
        <w:tc>
          <w:tcPr>
            <w:tcW w:w="1238" w:type="dxa"/>
            <w:shd w:val="clear" w:color="auto" w:fill="FFFFFF"/>
            <w:tcMar>
              <w:top w:w="100" w:type="dxa"/>
              <w:left w:w="100" w:type="dxa"/>
              <w:bottom w:w="100" w:type="dxa"/>
              <w:right w:w="100" w:type="dxa"/>
            </w:tcMar>
            <w:vAlign w:val="center"/>
          </w:tcPr>
          <w:p w14:paraId="22235482">
            <w:pPr>
              <w:widowControl/>
              <w:spacing w:line="17" w:lineRule="atLeast"/>
              <w:jc w:val="center"/>
              <w:rPr>
                <w:ins w:id="3210" w:author="Pisces" w:date="2025-05-21T20:37:00Z"/>
                <w:rFonts w:ascii="宋体" w:hAnsi="宋体" w:eastAsia="宋体" w:cs="宋体"/>
                <w:color w:val="404040"/>
                <w:sz w:val="24"/>
                <w:szCs w:val="24"/>
              </w:rPr>
            </w:pPr>
            <w:ins w:id="3211" w:author="Pisces" w:date="2025-05-21T20:37:00Z">
              <w:r>
                <w:rPr>
                  <w:rFonts w:ascii="宋体" w:hAnsi="宋体" w:eastAsia="宋体" w:cs="宋体"/>
                  <w:color w:val="404040"/>
                  <w:kern w:val="0"/>
                  <w:sz w:val="24"/>
                  <w:szCs w:val="24"/>
                  <w:lang w:bidi="ar"/>
                </w:rPr>
                <w:t>5,000</w:t>
              </w:r>
            </w:ins>
          </w:p>
        </w:tc>
        <w:tc>
          <w:tcPr>
            <w:tcW w:w="1285" w:type="dxa"/>
            <w:shd w:val="clear" w:color="auto" w:fill="FFFFFF"/>
            <w:tcMar>
              <w:top w:w="100" w:type="dxa"/>
              <w:left w:w="100" w:type="dxa"/>
              <w:bottom w:w="100" w:type="dxa"/>
              <w:right w:w="100" w:type="dxa"/>
            </w:tcMar>
            <w:vAlign w:val="center"/>
          </w:tcPr>
          <w:p w14:paraId="406DB21A">
            <w:pPr>
              <w:widowControl/>
              <w:spacing w:line="17" w:lineRule="atLeast"/>
              <w:jc w:val="center"/>
              <w:rPr>
                <w:ins w:id="3212" w:author="Pisces" w:date="2025-05-21T20:37:00Z"/>
                <w:rFonts w:ascii="宋体" w:hAnsi="宋体" w:eastAsia="宋体" w:cs="宋体"/>
                <w:color w:val="404040"/>
                <w:sz w:val="24"/>
                <w:szCs w:val="24"/>
              </w:rPr>
            </w:pPr>
            <w:ins w:id="3213" w:author="Pisces" w:date="2025-05-21T20:37:00Z">
              <w:r>
                <w:rPr>
                  <w:rFonts w:ascii="宋体" w:hAnsi="宋体" w:eastAsia="宋体" w:cs="宋体"/>
                  <w:color w:val="404040"/>
                  <w:kern w:val="0"/>
                  <w:sz w:val="24"/>
                  <w:szCs w:val="24"/>
                  <w:lang w:bidi="ar"/>
                </w:rPr>
                <w:t>5,800</w:t>
              </w:r>
            </w:ins>
          </w:p>
        </w:tc>
        <w:tc>
          <w:tcPr>
            <w:tcW w:w="1095" w:type="dxa"/>
            <w:shd w:val="clear" w:color="auto" w:fill="FFFFFF"/>
            <w:tcMar>
              <w:top w:w="100" w:type="dxa"/>
              <w:left w:w="100" w:type="dxa"/>
              <w:bottom w:w="100" w:type="dxa"/>
              <w:right w:w="100" w:type="dxa"/>
            </w:tcMar>
            <w:vAlign w:val="center"/>
          </w:tcPr>
          <w:p w14:paraId="4B567619">
            <w:pPr>
              <w:widowControl/>
              <w:spacing w:line="17" w:lineRule="atLeast"/>
              <w:jc w:val="center"/>
              <w:rPr>
                <w:ins w:id="3214" w:author="Pisces" w:date="2025-05-21T20:37:00Z"/>
                <w:rFonts w:ascii="宋体" w:hAnsi="宋体" w:eastAsia="宋体" w:cs="宋体"/>
                <w:color w:val="404040"/>
                <w:sz w:val="24"/>
                <w:szCs w:val="24"/>
              </w:rPr>
            </w:pPr>
            <w:ins w:id="3215" w:author="Pisces" w:date="2025-05-21T20:37:00Z">
              <w:r>
                <w:rPr>
                  <w:rFonts w:ascii="宋体" w:hAnsi="宋体" w:eastAsia="宋体" w:cs="宋体"/>
                  <w:color w:val="404040"/>
                  <w:kern w:val="0"/>
                  <w:sz w:val="24"/>
                  <w:szCs w:val="24"/>
                  <w:lang w:bidi="ar"/>
                </w:rPr>
                <w:t>6,600</w:t>
              </w:r>
            </w:ins>
          </w:p>
        </w:tc>
        <w:tc>
          <w:tcPr>
            <w:tcW w:w="1810" w:type="dxa"/>
            <w:shd w:val="clear" w:color="auto" w:fill="FFFFFF"/>
            <w:tcMar>
              <w:top w:w="100" w:type="dxa"/>
              <w:left w:w="100" w:type="dxa"/>
              <w:bottom w:w="100" w:type="dxa"/>
              <w:right w:w="100" w:type="dxa"/>
            </w:tcMar>
            <w:vAlign w:val="center"/>
          </w:tcPr>
          <w:p w14:paraId="4EFD7113">
            <w:pPr>
              <w:widowControl/>
              <w:spacing w:line="17" w:lineRule="atLeast"/>
              <w:jc w:val="center"/>
              <w:rPr>
                <w:ins w:id="3216" w:author="Pisces" w:date="2025-05-21T20:37:00Z"/>
                <w:rFonts w:ascii="宋体" w:hAnsi="宋体" w:eastAsia="宋体" w:cs="宋体"/>
                <w:color w:val="404040"/>
                <w:sz w:val="24"/>
                <w:szCs w:val="24"/>
              </w:rPr>
            </w:pPr>
            <w:ins w:id="3217" w:author="Pisces" w:date="2025-05-21T20:37:00Z">
              <w:r>
                <w:rPr>
                  <w:rFonts w:ascii="宋体" w:hAnsi="宋体" w:eastAsia="宋体" w:cs="宋体"/>
                  <w:color w:val="404040"/>
                  <w:kern w:val="0"/>
                  <w:sz w:val="24"/>
                  <w:szCs w:val="24"/>
                  <w:lang w:bidi="ar"/>
                </w:rPr>
                <w:t>7,400</w:t>
              </w:r>
            </w:ins>
          </w:p>
        </w:tc>
      </w:tr>
      <w:tr w14:paraId="46868D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3218" w:author="Pisces" w:date="2025-05-21T20:37:00Z"/>
        </w:trPr>
        <w:tc>
          <w:tcPr>
            <w:tcW w:w="1993" w:type="dxa"/>
            <w:shd w:val="clear" w:color="auto" w:fill="FFFFFF"/>
            <w:tcMar>
              <w:top w:w="100" w:type="dxa"/>
              <w:left w:w="0" w:type="dxa"/>
              <w:bottom w:w="100" w:type="dxa"/>
              <w:right w:w="100" w:type="dxa"/>
            </w:tcMar>
            <w:vAlign w:val="center"/>
          </w:tcPr>
          <w:p w14:paraId="3842E4B3">
            <w:pPr>
              <w:widowControl/>
              <w:spacing w:line="17" w:lineRule="atLeast"/>
              <w:jc w:val="center"/>
              <w:rPr>
                <w:ins w:id="3219" w:author="Pisces" w:date="2025-05-21T20:37:00Z"/>
                <w:rFonts w:ascii="宋体" w:hAnsi="宋体" w:eastAsia="宋体" w:cs="宋体"/>
                <w:color w:val="404040"/>
                <w:sz w:val="24"/>
                <w:szCs w:val="24"/>
              </w:rPr>
            </w:pPr>
            <w:ins w:id="3220" w:author="Pisces" w:date="2025-05-21T20:37:00Z">
              <w:r>
                <w:rPr>
                  <w:rStyle w:val="23"/>
                  <w:rFonts w:hint="eastAsia" w:ascii="宋体" w:hAnsi="宋体" w:eastAsia="宋体" w:cs="宋体"/>
                  <w:color w:val="404040"/>
                  <w:kern w:val="0"/>
                  <w:sz w:val="24"/>
                  <w:szCs w:val="24"/>
                  <w:lang w:bidi="ar"/>
                </w:rPr>
                <w:t>氢气价格（元</w:t>
              </w:r>
            </w:ins>
            <w:ins w:id="3221" w:author="Pisces" w:date="2025-05-21T20:37:00Z">
              <w:r>
                <w:rPr>
                  <w:rStyle w:val="23"/>
                  <w:rFonts w:ascii="宋体" w:hAnsi="宋体" w:eastAsia="宋体" w:cs="宋体"/>
                  <w:color w:val="404040"/>
                  <w:kern w:val="0"/>
                  <w:sz w:val="24"/>
                  <w:szCs w:val="24"/>
                  <w:lang w:bidi="ar"/>
                </w:rPr>
                <w:t>/kg</w:t>
              </w:r>
            </w:ins>
            <w:ins w:id="3222" w:author="Pisces" w:date="2025-05-21T20:37:00Z">
              <w:r>
                <w:rPr>
                  <w:rStyle w:val="23"/>
                  <w:rFonts w:hint="eastAsia" w:ascii="宋体" w:hAnsi="宋体" w:eastAsia="宋体" w:cs="宋体"/>
                  <w:color w:val="404040"/>
                  <w:kern w:val="0"/>
                  <w:sz w:val="24"/>
                  <w:szCs w:val="24"/>
                  <w:lang w:bidi="ar"/>
                </w:rPr>
                <w:t>）</w:t>
              </w:r>
            </w:ins>
          </w:p>
        </w:tc>
        <w:tc>
          <w:tcPr>
            <w:tcW w:w="1393" w:type="dxa"/>
            <w:shd w:val="clear" w:color="auto" w:fill="FFFFFF"/>
            <w:tcMar>
              <w:top w:w="100" w:type="dxa"/>
              <w:left w:w="100" w:type="dxa"/>
              <w:bottom w:w="100" w:type="dxa"/>
              <w:right w:w="100" w:type="dxa"/>
            </w:tcMar>
            <w:vAlign w:val="center"/>
          </w:tcPr>
          <w:p w14:paraId="794C7E77">
            <w:pPr>
              <w:widowControl/>
              <w:spacing w:line="17" w:lineRule="atLeast"/>
              <w:jc w:val="center"/>
              <w:rPr>
                <w:ins w:id="3223" w:author="Pisces" w:date="2025-05-21T20:37:00Z"/>
                <w:rFonts w:ascii="宋体" w:hAnsi="宋体" w:eastAsia="宋体" w:cs="宋体"/>
                <w:color w:val="404040"/>
                <w:sz w:val="24"/>
                <w:szCs w:val="24"/>
              </w:rPr>
            </w:pPr>
            <w:ins w:id="3224" w:author="Pisces" w:date="2025-05-21T20:37:00Z">
              <w:r>
                <w:rPr>
                  <w:rFonts w:ascii="宋体" w:hAnsi="宋体" w:eastAsia="宋体" w:cs="宋体"/>
                  <w:color w:val="404040"/>
                  <w:kern w:val="0"/>
                  <w:sz w:val="24"/>
                  <w:szCs w:val="24"/>
                  <w:lang w:bidi="ar"/>
                </w:rPr>
                <w:t>4,000</w:t>
              </w:r>
            </w:ins>
          </w:p>
        </w:tc>
        <w:tc>
          <w:tcPr>
            <w:tcW w:w="1238" w:type="dxa"/>
            <w:shd w:val="clear" w:color="auto" w:fill="FFFFFF"/>
            <w:tcMar>
              <w:top w:w="100" w:type="dxa"/>
              <w:left w:w="100" w:type="dxa"/>
              <w:bottom w:w="100" w:type="dxa"/>
              <w:right w:w="100" w:type="dxa"/>
            </w:tcMar>
            <w:vAlign w:val="center"/>
          </w:tcPr>
          <w:p w14:paraId="069C9A76">
            <w:pPr>
              <w:widowControl/>
              <w:spacing w:line="17" w:lineRule="atLeast"/>
              <w:jc w:val="center"/>
              <w:rPr>
                <w:ins w:id="3225" w:author="Pisces" w:date="2025-05-21T20:37:00Z"/>
                <w:rFonts w:ascii="宋体" w:hAnsi="宋体" w:eastAsia="宋体" w:cs="宋体"/>
                <w:color w:val="404040"/>
                <w:sz w:val="24"/>
                <w:szCs w:val="24"/>
              </w:rPr>
            </w:pPr>
            <w:ins w:id="3226" w:author="Pisces" w:date="2025-05-21T20:37:00Z">
              <w:r>
                <w:rPr>
                  <w:rFonts w:ascii="宋体" w:hAnsi="宋体" w:eastAsia="宋体" w:cs="宋体"/>
                  <w:color w:val="404040"/>
                  <w:kern w:val="0"/>
                  <w:sz w:val="24"/>
                  <w:szCs w:val="24"/>
                  <w:lang w:bidi="ar"/>
                </w:rPr>
                <w:t>4,900</w:t>
              </w:r>
            </w:ins>
          </w:p>
        </w:tc>
        <w:tc>
          <w:tcPr>
            <w:tcW w:w="1285" w:type="dxa"/>
            <w:shd w:val="clear" w:color="auto" w:fill="FFFFFF"/>
            <w:tcMar>
              <w:top w:w="100" w:type="dxa"/>
              <w:left w:w="100" w:type="dxa"/>
              <w:bottom w:w="100" w:type="dxa"/>
              <w:right w:w="100" w:type="dxa"/>
            </w:tcMar>
            <w:vAlign w:val="center"/>
          </w:tcPr>
          <w:p w14:paraId="40DE64D4">
            <w:pPr>
              <w:widowControl/>
              <w:spacing w:line="17" w:lineRule="atLeast"/>
              <w:jc w:val="center"/>
              <w:rPr>
                <w:ins w:id="3227" w:author="Pisces" w:date="2025-05-21T20:37:00Z"/>
                <w:rFonts w:ascii="宋体" w:hAnsi="宋体" w:eastAsia="宋体" w:cs="宋体"/>
                <w:color w:val="404040"/>
                <w:sz w:val="24"/>
                <w:szCs w:val="24"/>
              </w:rPr>
            </w:pPr>
            <w:ins w:id="3228" w:author="Pisces" w:date="2025-05-21T20:37:00Z">
              <w:r>
                <w:rPr>
                  <w:rFonts w:ascii="宋体" w:hAnsi="宋体" w:eastAsia="宋体" w:cs="宋体"/>
                  <w:color w:val="404040"/>
                  <w:kern w:val="0"/>
                  <w:sz w:val="24"/>
                  <w:szCs w:val="24"/>
                  <w:lang w:bidi="ar"/>
                </w:rPr>
                <w:t>5,800</w:t>
              </w:r>
            </w:ins>
          </w:p>
        </w:tc>
        <w:tc>
          <w:tcPr>
            <w:tcW w:w="1095" w:type="dxa"/>
            <w:shd w:val="clear" w:color="auto" w:fill="FFFFFF"/>
            <w:tcMar>
              <w:top w:w="100" w:type="dxa"/>
              <w:left w:w="100" w:type="dxa"/>
              <w:bottom w:w="100" w:type="dxa"/>
              <w:right w:w="100" w:type="dxa"/>
            </w:tcMar>
            <w:vAlign w:val="center"/>
          </w:tcPr>
          <w:p w14:paraId="2ECEE931">
            <w:pPr>
              <w:widowControl/>
              <w:spacing w:line="17" w:lineRule="atLeast"/>
              <w:jc w:val="center"/>
              <w:rPr>
                <w:ins w:id="3229" w:author="Pisces" w:date="2025-05-21T20:37:00Z"/>
                <w:rFonts w:ascii="宋体" w:hAnsi="宋体" w:eastAsia="宋体" w:cs="宋体"/>
                <w:color w:val="404040"/>
                <w:sz w:val="24"/>
                <w:szCs w:val="24"/>
              </w:rPr>
            </w:pPr>
            <w:ins w:id="3230" w:author="Pisces" w:date="2025-05-21T20:37:00Z">
              <w:r>
                <w:rPr>
                  <w:rFonts w:ascii="宋体" w:hAnsi="宋体" w:eastAsia="宋体" w:cs="宋体"/>
                  <w:color w:val="404040"/>
                  <w:kern w:val="0"/>
                  <w:sz w:val="24"/>
                  <w:szCs w:val="24"/>
                  <w:lang w:bidi="ar"/>
                </w:rPr>
                <w:t>6,700</w:t>
              </w:r>
            </w:ins>
          </w:p>
        </w:tc>
        <w:tc>
          <w:tcPr>
            <w:tcW w:w="1810" w:type="dxa"/>
            <w:shd w:val="clear" w:color="auto" w:fill="FFFFFF"/>
            <w:tcMar>
              <w:top w:w="100" w:type="dxa"/>
              <w:left w:w="100" w:type="dxa"/>
              <w:bottom w:w="100" w:type="dxa"/>
              <w:right w:w="100" w:type="dxa"/>
            </w:tcMar>
            <w:vAlign w:val="center"/>
          </w:tcPr>
          <w:p w14:paraId="52D4BDEA">
            <w:pPr>
              <w:widowControl/>
              <w:spacing w:line="17" w:lineRule="atLeast"/>
              <w:jc w:val="center"/>
              <w:rPr>
                <w:ins w:id="3231" w:author="Pisces" w:date="2025-05-21T20:37:00Z"/>
                <w:rFonts w:ascii="宋体" w:hAnsi="宋体" w:eastAsia="宋体" w:cs="宋体"/>
                <w:color w:val="404040"/>
                <w:sz w:val="24"/>
                <w:szCs w:val="24"/>
              </w:rPr>
            </w:pPr>
            <w:ins w:id="3232" w:author="Pisces" w:date="2025-05-21T20:37:00Z">
              <w:r>
                <w:rPr>
                  <w:rFonts w:ascii="宋体" w:hAnsi="宋体" w:eastAsia="宋体" w:cs="宋体"/>
                  <w:color w:val="404040"/>
                  <w:kern w:val="0"/>
                  <w:sz w:val="24"/>
                  <w:szCs w:val="24"/>
                  <w:lang w:bidi="ar"/>
                </w:rPr>
                <w:t>7,600</w:t>
              </w:r>
            </w:ins>
          </w:p>
        </w:tc>
      </w:tr>
      <w:tr w14:paraId="2E43E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rPr>
          <w:ins w:id="3233" w:author="Pisces" w:date="2025-05-21T20:37:00Z"/>
        </w:trPr>
        <w:tc>
          <w:tcPr>
            <w:tcW w:w="1993" w:type="dxa"/>
            <w:shd w:val="clear" w:color="auto" w:fill="FFFFFF"/>
            <w:tcMar>
              <w:top w:w="100" w:type="dxa"/>
              <w:left w:w="0" w:type="dxa"/>
              <w:bottom w:w="100" w:type="dxa"/>
              <w:right w:w="100" w:type="dxa"/>
            </w:tcMar>
            <w:vAlign w:val="center"/>
          </w:tcPr>
          <w:p w14:paraId="32FFA7B9">
            <w:pPr>
              <w:widowControl/>
              <w:spacing w:line="17" w:lineRule="atLeast"/>
              <w:jc w:val="center"/>
              <w:rPr>
                <w:ins w:id="3234" w:author="Pisces" w:date="2025-05-21T20:37:00Z"/>
                <w:rFonts w:ascii="宋体" w:hAnsi="宋体" w:eastAsia="宋体" w:cs="宋体"/>
                <w:color w:val="404040"/>
                <w:sz w:val="24"/>
                <w:szCs w:val="24"/>
              </w:rPr>
            </w:pPr>
            <w:ins w:id="3235" w:author="Pisces" w:date="2025-05-21T20:37:00Z">
              <w:r>
                <w:rPr>
                  <w:rStyle w:val="23"/>
                  <w:rFonts w:hint="eastAsia" w:ascii="宋体" w:hAnsi="宋体" w:eastAsia="宋体" w:cs="宋体"/>
                  <w:color w:val="404040"/>
                  <w:kern w:val="0"/>
                  <w:sz w:val="24"/>
                  <w:szCs w:val="24"/>
                  <w:lang w:bidi="ar"/>
                </w:rPr>
                <w:t>设备成本</w:t>
              </w:r>
            </w:ins>
          </w:p>
        </w:tc>
        <w:tc>
          <w:tcPr>
            <w:tcW w:w="1393" w:type="dxa"/>
            <w:shd w:val="clear" w:color="auto" w:fill="FFFFFF"/>
            <w:tcMar>
              <w:top w:w="100" w:type="dxa"/>
              <w:left w:w="100" w:type="dxa"/>
              <w:bottom w:w="100" w:type="dxa"/>
              <w:right w:w="100" w:type="dxa"/>
            </w:tcMar>
            <w:vAlign w:val="center"/>
          </w:tcPr>
          <w:p w14:paraId="14D229E5">
            <w:pPr>
              <w:widowControl/>
              <w:spacing w:line="17" w:lineRule="atLeast"/>
              <w:jc w:val="center"/>
              <w:rPr>
                <w:ins w:id="3236" w:author="Pisces" w:date="2025-05-21T20:37:00Z"/>
                <w:rFonts w:ascii="宋体" w:hAnsi="宋体" w:eastAsia="宋体" w:cs="宋体"/>
                <w:color w:val="404040"/>
                <w:sz w:val="24"/>
                <w:szCs w:val="24"/>
              </w:rPr>
            </w:pPr>
            <w:ins w:id="3237" w:author="Pisces" w:date="2025-05-21T20:37:00Z">
              <w:r>
                <w:rPr>
                  <w:rFonts w:ascii="宋体" w:hAnsi="宋体" w:eastAsia="宋体" w:cs="宋体"/>
                  <w:color w:val="404040"/>
                  <w:kern w:val="0"/>
                  <w:sz w:val="24"/>
                  <w:szCs w:val="24"/>
                  <w:lang w:bidi="ar"/>
                </w:rPr>
                <w:t>6,500</w:t>
              </w:r>
            </w:ins>
          </w:p>
        </w:tc>
        <w:tc>
          <w:tcPr>
            <w:tcW w:w="1238" w:type="dxa"/>
            <w:shd w:val="clear" w:color="auto" w:fill="FFFFFF"/>
            <w:tcMar>
              <w:top w:w="100" w:type="dxa"/>
              <w:left w:w="100" w:type="dxa"/>
              <w:bottom w:w="100" w:type="dxa"/>
              <w:right w:w="100" w:type="dxa"/>
            </w:tcMar>
            <w:vAlign w:val="center"/>
          </w:tcPr>
          <w:p w14:paraId="5D9DE6D2">
            <w:pPr>
              <w:widowControl/>
              <w:spacing w:line="17" w:lineRule="atLeast"/>
              <w:jc w:val="center"/>
              <w:rPr>
                <w:ins w:id="3238" w:author="Pisces" w:date="2025-05-21T20:37:00Z"/>
                <w:rFonts w:ascii="宋体" w:hAnsi="宋体" w:eastAsia="宋体" w:cs="宋体"/>
                <w:color w:val="404040"/>
                <w:sz w:val="24"/>
                <w:szCs w:val="24"/>
              </w:rPr>
            </w:pPr>
            <w:ins w:id="3239" w:author="Pisces" w:date="2025-05-21T20:37:00Z">
              <w:r>
                <w:rPr>
                  <w:rFonts w:ascii="宋体" w:hAnsi="宋体" w:eastAsia="宋体" w:cs="宋体"/>
                  <w:color w:val="404040"/>
                  <w:kern w:val="0"/>
                  <w:sz w:val="24"/>
                  <w:szCs w:val="24"/>
                  <w:lang w:bidi="ar"/>
                </w:rPr>
                <w:t>6,150</w:t>
              </w:r>
            </w:ins>
          </w:p>
        </w:tc>
        <w:tc>
          <w:tcPr>
            <w:tcW w:w="1285" w:type="dxa"/>
            <w:shd w:val="clear" w:color="auto" w:fill="FFFFFF"/>
            <w:tcMar>
              <w:top w:w="100" w:type="dxa"/>
              <w:left w:w="100" w:type="dxa"/>
              <w:bottom w:w="100" w:type="dxa"/>
              <w:right w:w="100" w:type="dxa"/>
            </w:tcMar>
            <w:vAlign w:val="center"/>
          </w:tcPr>
          <w:p w14:paraId="0DACDBB6">
            <w:pPr>
              <w:widowControl/>
              <w:spacing w:line="17" w:lineRule="atLeast"/>
              <w:jc w:val="center"/>
              <w:rPr>
                <w:ins w:id="3240" w:author="Pisces" w:date="2025-05-21T20:37:00Z"/>
                <w:rFonts w:ascii="宋体" w:hAnsi="宋体" w:eastAsia="宋体" w:cs="宋体"/>
                <w:color w:val="404040"/>
                <w:sz w:val="24"/>
                <w:szCs w:val="24"/>
              </w:rPr>
            </w:pPr>
            <w:ins w:id="3241" w:author="Pisces" w:date="2025-05-21T20:37:00Z">
              <w:r>
                <w:rPr>
                  <w:rFonts w:ascii="宋体" w:hAnsi="宋体" w:eastAsia="宋体" w:cs="宋体"/>
                  <w:color w:val="404040"/>
                  <w:kern w:val="0"/>
                  <w:sz w:val="24"/>
                  <w:szCs w:val="24"/>
                  <w:lang w:bidi="ar"/>
                </w:rPr>
                <w:t>5,800</w:t>
              </w:r>
            </w:ins>
          </w:p>
        </w:tc>
        <w:tc>
          <w:tcPr>
            <w:tcW w:w="1095" w:type="dxa"/>
            <w:shd w:val="clear" w:color="auto" w:fill="FFFFFF"/>
            <w:tcMar>
              <w:top w:w="100" w:type="dxa"/>
              <w:left w:w="100" w:type="dxa"/>
              <w:bottom w:w="100" w:type="dxa"/>
              <w:right w:w="100" w:type="dxa"/>
            </w:tcMar>
            <w:vAlign w:val="center"/>
          </w:tcPr>
          <w:p w14:paraId="3B758B4A">
            <w:pPr>
              <w:widowControl/>
              <w:spacing w:line="17" w:lineRule="atLeast"/>
              <w:jc w:val="center"/>
              <w:rPr>
                <w:ins w:id="3242" w:author="Pisces" w:date="2025-05-21T20:37:00Z"/>
                <w:rFonts w:ascii="宋体" w:hAnsi="宋体" w:eastAsia="宋体" w:cs="宋体"/>
                <w:color w:val="404040"/>
                <w:sz w:val="24"/>
                <w:szCs w:val="24"/>
              </w:rPr>
            </w:pPr>
            <w:ins w:id="3243" w:author="Pisces" w:date="2025-05-21T20:37:00Z">
              <w:r>
                <w:rPr>
                  <w:rFonts w:ascii="宋体" w:hAnsi="宋体" w:eastAsia="宋体" w:cs="宋体"/>
                  <w:color w:val="404040"/>
                  <w:kern w:val="0"/>
                  <w:sz w:val="24"/>
                  <w:szCs w:val="24"/>
                  <w:lang w:bidi="ar"/>
                </w:rPr>
                <w:t>5,450</w:t>
              </w:r>
            </w:ins>
          </w:p>
        </w:tc>
        <w:tc>
          <w:tcPr>
            <w:tcW w:w="1810" w:type="dxa"/>
            <w:shd w:val="clear" w:color="auto" w:fill="FFFFFF"/>
            <w:tcMar>
              <w:top w:w="100" w:type="dxa"/>
              <w:left w:w="100" w:type="dxa"/>
              <w:bottom w:w="100" w:type="dxa"/>
              <w:right w:w="100" w:type="dxa"/>
            </w:tcMar>
            <w:vAlign w:val="center"/>
          </w:tcPr>
          <w:p w14:paraId="276D7C3D">
            <w:pPr>
              <w:widowControl/>
              <w:spacing w:line="17" w:lineRule="atLeast"/>
              <w:jc w:val="center"/>
              <w:rPr>
                <w:ins w:id="3244" w:author="Pisces" w:date="2025-05-21T20:37:00Z"/>
                <w:rFonts w:ascii="宋体" w:hAnsi="宋体" w:eastAsia="宋体" w:cs="宋体"/>
                <w:color w:val="404040"/>
                <w:sz w:val="24"/>
                <w:szCs w:val="24"/>
              </w:rPr>
            </w:pPr>
            <w:ins w:id="3245" w:author="Pisces" w:date="2025-05-21T20:37:00Z">
              <w:r>
                <w:rPr>
                  <w:rFonts w:ascii="宋体" w:hAnsi="宋体" w:eastAsia="宋体" w:cs="宋体"/>
                  <w:color w:val="404040"/>
                  <w:kern w:val="0"/>
                  <w:sz w:val="24"/>
                  <w:szCs w:val="24"/>
                  <w:lang w:bidi="ar"/>
                </w:rPr>
                <w:t>5,100</w:t>
              </w:r>
            </w:ins>
          </w:p>
        </w:tc>
      </w:tr>
    </w:tbl>
    <w:p w14:paraId="02DC4414">
      <w:pPr>
        <w:numPr>
          <w:ilvl w:val="255"/>
          <w:numId w:val="0"/>
        </w:numPr>
        <w:spacing w:line="360" w:lineRule="auto"/>
        <w:rPr>
          <w:ins w:id="3246" w:author="Pisces" w:date="2025-05-21T20:44:00Z"/>
          <w:rFonts w:hint="eastAsia" w:asciiTheme="minorEastAsia" w:hAnsiTheme="minorEastAsia" w:cstheme="minorEastAsia"/>
          <w:sz w:val="24"/>
        </w:rPr>
      </w:pPr>
    </w:p>
    <w:bookmarkEnd w:id="2"/>
    <w:p w14:paraId="4F6F96A5">
      <w:pPr>
        <w:numPr>
          <w:ilvl w:val="0"/>
          <w:numId w:val="9"/>
        </w:numPr>
        <w:spacing w:line="360" w:lineRule="auto"/>
        <w:rPr>
          <w:rFonts w:hint="eastAsia" w:asciiTheme="minorEastAsia" w:hAnsiTheme="minorEastAsia" w:cstheme="minorEastAsia"/>
          <w:sz w:val="24"/>
        </w:rPr>
      </w:pPr>
      <w:r>
        <w:rPr>
          <w:rFonts w:hint="eastAsia" w:asciiTheme="minorEastAsia" w:hAnsiTheme="minorEastAsia" w:cstheme="minorEastAsia"/>
          <w:sz w:val="24"/>
        </w:rPr>
        <w:t>本章小结</w:t>
      </w:r>
    </w:p>
    <w:p w14:paraId="5AFA3BBB">
      <w:pPr>
        <w:spacing w:line="360" w:lineRule="auto"/>
        <w:ind w:firstLine="480" w:firstLineChars="200"/>
        <w:rPr>
          <w:ins w:id="3247" w:author="Pisces" w:date="2025-05-21T20:47:00Z"/>
          <w:rFonts w:hint="eastAsia" w:asciiTheme="minorEastAsia" w:hAnsiTheme="minorEastAsia" w:cstheme="minorEastAsia"/>
          <w:sz w:val="24"/>
        </w:rPr>
      </w:pPr>
      <w:ins w:id="3248" w:author="Pisces" w:date="2025-05-21T20:45:00Z">
        <w:r>
          <w:rPr>
            <w:rFonts w:hint="eastAsia" w:asciiTheme="minorEastAsia" w:hAnsiTheme="minorEastAsia" w:cstheme="minorEastAsia"/>
            <w:sz w:val="24"/>
          </w:rPr>
          <w:t>优化方案通过升级设备、引入算法，虽短期增加初始成本，但显著提升了系统可靠性、能效与低碳性，并通过运维降本和碳收益实现长期经济性平衡，具备较高的综合回报潜力。</w:t>
        </w:r>
      </w:ins>
    </w:p>
    <w:p w14:paraId="5788367C">
      <w:pPr>
        <w:spacing w:line="360" w:lineRule="auto"/>
        <w:ind w:firstLine="480" w:firstLineChars="200"/>
        <w:rPr>
          <w:rFonts w:hint="eastAsia" w:asciiTheme="minorEastAsia" w:hAnsiTheme="minorEastAsia" w:cstheme="minorEastAsia"/>
          <w:sz w:val="24"/>
        </w:rPr>
      </w:pPr>
    </w:p>
    <w:p w14:paraId="5587852D">
      <w:pPr>
        <w:spacing w:line="360" w:lineRule="auto"/>
        <w:rPr>
          <w:rFonts w:hint="eastAsia" w:asciiTheme="minorEastAsia" w:hAnsiTheme="minorEastAsia" w:cstheme="minorEastAsia"/>
          <w:sz w:val="24"/>
        </w:rPr>
      </w:pPr>
      <w:r>
        <w:rPr>
          <w:rFonts w:hint="eastAsia" w:asciiTheme="minorEastAsia" w:hAnsiTheme="minorEastAsia" w:cstheme="minorEastAsia"/>
          <w:sz w:val="24"/>
        </w:rPr>
        <w:t xml:space="preserve">第6章 结论与展望  </w:t>
      </w:r>
    </w:p>
    <w:p w14:paraId="6A3E90D2">
      <w:pPr>
        <w:spacing w:line="360" w:lineRule="auto"/>
        <w:ind w:firstLine="0" w:firstLineChars="0"/>
        <w:rPr>
          <w:ins w:id="3249" w:author="Pisces" w:date="2025-05-21T20:47:00Z"/>
          <w:rFonts w:hint="eastAsia" w:asciiTheme="minorEastAsia" w:hAnsiTheme="minorEastAsia" w:cstheme="minorEastAsia"/>
          <w:sz w:val="24"/>
        </w:rPr>
      </w:pPr>
      <w:ins w:id="3250" w:author="Pisces" w:date="2025-05-21T20:47:00Z">
        <w:r>
          <w:rPr>
            <w:rFonts w:hint="eastAsia" w:asciiTheme="minorEastAsia" w:hAnsiTheme="minorEastAsia" w:cstheme="minorEastAsia"/>
            <w:sz w:val="24"/>
          </w:rPr>
          <w:t>6.1结论</w:t>
        </w:r>
      </w:ins>
    </w:p>
    <w:p w14:paraId="3EC2616B">
      <w:pPr>
        <w:spacing w:line="360" w:lineRule="auto"/>
        <w:ind w:firstLine="480" w:firstLineChars="200"/>
        <w:rPr>
          <w:ins w:id="3251" w:author="Pisces" w:date="2025-05-21T20:47:00Z"/>
          <w:rFonts w:hint="eastAsia" w:asciiTheme="minorEastAsia" w:hAnsiTheme="minorEastAsia" w:cstheme="minorEastAsia"/>
          <w:sz w:val="24"/>
        </w:rPr>
      </w:pPr>
      <w:ins w:id="3252" w:author="Pisces" w:date="2025-05-21T20:47:00Z">
        <w:r>
          <w:rPr>
            <w:rFonts w:hint="eastAsia" w:asciiTheme="minorEastAsia" w:hAnsiTheme="minorEastAsia" w:cstheme="minorEastAsia"/>
            <w:sz w:val="24"/>
          </w:rPr>
          <w:t>本文</w:t>
        </w:r>
      </w:ins>
      <w:ins w:id="3253" w:author="Pisces" w:date="2025-05-21T20:48:00Z">
        <w:r>
          <w:rPr>
            <w:rFonts w:hint="eastAsia" w:asciiTheme="minorEastAsia" w:hAnsiTheme="minorEastAsia" w:cstheme="minorEastAsia"/>
            <w:sz w:val="24"/>
          </w:rPr>
          <w:t>针对电热氢综合能源系统，考虑</w:t>
        </w:r>
      </w:ins>
      <w:ins w:id="3254" w:author="Pisces" w:date="2025-05-21T20:51:00Z">
        <w:r>
          <w:rPr>
            <w:rFonts w:hint="eastAsia" w:asciiTheme="minorEastAsia" w:hAnsiTheme="minorEastAsia" w:cstheme="minorEastAsia"/>
            <w:sz w:val="24"/>
          </w:rPr>
          <w:t>新能源供能的不确定性</w:t>
        </w:r>
      </w:ins>
      <w:ins w:id="3255" w:author="Pisces" w:date="2025-05-21T20:49:00Z">
        <w:r>
          <w:rPr>
            <w:rFonts w:hint="eastAsia" w:asciiTheme="minorEastAsia" w:hAnsiTheme="minorEastAsia" w:cstheme="minorEastAsia"/>
            <w:sz w:val="24"/>
          </w:rPr>
          <w:t>，引入了多种需求响应，并用</w:t>
        </w:r>
      </w:ins>
      <w:ins w:id="3256" w:author="Pisces" w:date="2025-05-21T20:50:00Z">
        <w:r>
          <w:rPr>
            <w:rFonts w:hint="eastAsia" w:asciiTheme="minorEastAsia" w:hAnsiTheme="minorEastAsia" w:cstheme="minorEastAsia"/>
            <w:sz w:val="24"/>
          </w:rPr>
          <w:t>基于ADMM的双层优化框架建模。在</w:t>
        </w:r>
      </w:ins>
      <w:ins w:id="3257" w:author="Pisces" w:date="2025-05-21T20:51:00Z">
        <w:r>
          <w:rPr>
            <w:rFonts w:hint="eastAsia" w:asciiTheme="minorEastAsia" w:hAnsiTheme="minorEastAsia" w:cstheme="minorEastAsia"/>
            <w:sz w:val="24"/>
          </w:rPr>
          <w:t>升级</w:t>
        </w:r>
      </w:ins>
      <w:ins w:id="3258" w:author="Pisces" w:date="2025-05-21T20:50:00Z">
        <w:r>
          <w:rPr>
            <w:rFonts w:hint="eastAsia" w:asciiTheme="minorEastAsia" w:hAnsiTheme="minorEastAsia" w:cstheme="minorEastAsia"/>
            <w:sz w:val="24"/>
          </w:rPr>
          <w:t>设备的同时进行算法升级，</w:t>
        </w:r>
      </w:ins>
      <w:ins w:id="3259" w:author="Pisces" w:date="2025-05-21T20:51:00Z">
        <w:r>
          <w:rPr>
            <w:rFonts w:hint="eastAsia" w:asciiTheme="minorEastAsia" w:hAnsiTheme="minorEastAsia" w:cstheme="minorEastAsia"/>
            <w:sz w:val="24"/>
          </w:rPr>
          <w:t>更有利于</w:t>
        </w:r>
      </w:ins>
      <w:ins w:id="3260" w:author="Pisces" w:date="2025-05-21T20:52:00Z">
        <w:r>
          <w:rPr>
            <w:rFonts w:hint="eastAsia" w:asciiTheme="minorEastAsia" w:hAnsiTheme="minorEastAsia" w:cstheme="minorEastAsia"/>
            <w:sz w:val="24"/>
          </w:rPr>
          <w:t>用最小成本收获最大效益。同时引入碳目标作为约束，</w:t>
        </w:r>
      </w:ins>
      <w:ins w:id="3261" w:author="Pisces" w:date="2025-05-21T20:53:00Z">
        <w:r>
          <w:rPr>
            <w:rFonts w:hint="eastAsia" w:asciiTheme="minorEastAsia" w:hAnsiTheme="minorEastAsia" w:cstheme="minorEastAsia"/>
            <w:sz w:val="24"/>
          </w:rPr>
          <w:t>使该综合能源系统更加环保、灵活。通过仿真得出以下结论：</w:t>
        </w:r>
      </w:ins>
      <w:ins w:id="3262" w:author="Pisces" w:date="2025-05-21T20:54:00Z">
        <w:r>
          <w:rPr>
            <w:rFonts w:hint="eastAsia" w:asciiTheme="minorEastAsia" w:hAnsiTheme="minorEastAsia" w:cstheme="minorEastAsia"/>
            <w:sz w:val="24"/>
          </w:rPr>
          <w:t>考虑碳目标，</w:t>
        </w:r>
      </w:ins>
      <w:ins w:id="3263" w:author="Pisces" w:date="2025-05-21T20:53:00Z">
        <w:r>
          <w:rPr>
            <w:rFonts w:hint="eastAsia" w:asciiTheme="minorEastAsia" w:hAnsiTheme="minorEastAsia" w:cstheme="minorEastAsia"/>
            <w:sz w:val="24"/>
          </w:rPr>
          <w:t>基于</w:t>
        </w:r>
      </w:ins>
      <w:ins w:id="3264" w:author="Pisces" w:date="2025-05-21T20:54:00Z">
        <w:r>
          <w:rPr>
            <w:rFonts w:hint="eastAsia" w:asciiTheme="minorEastAsia" w:hAnsiTheme="minorEastAsia" w:cstheme="minorEastAsia"/>
            <w:sz w:val="24"/>
          </w:rPr>
          <w:t>ADMM的双层优化调度模型和多种需求响应</w:t>
        </w:r>
      </w:ins>
      <w:ins w:id="3265" w:author="Pisces" w:date="2025-05-21T20:55:00Z">
        <w:r>
          <w:rPr>
            <w:rFonts w:hint="eastAsia" w:asciiTheme="minorEastAsia" w:hAnsiTheme="minorEastAsia" w:cstheme="minorEastAsia"/>
            <w:sz w:val="24"/>
          </w:rPr>
          <w:t>能够有效降低运行成本和碳排放量，</w:t>
        </w:r>
      </w:ins>
      <w:ins w:id="3266" w:author="Pisces" w:date="2025-05-21T20:56:00Z">
        <w:r>
          <w:rPr>
            <w:rFonts w:hint="eastAsia" w:asciiTheme="minorEastAsia" w:hAnsiTheme="minorEastAsia" w:cstheme="minorEastAsia"/>
            <w:sz w:val="24"/>
          </w:rPr>
          <w:t>实现园区电热氢综合能源系统的地毯优化调度。</w:t>
        </w:r>
      </w:ins>
    </w:p>
    <w:p w14:paraId="07D09D9C">
      <w:pPr>
        <w:spacing w:line="360" w:lineRule="auto"/>
        <w:ind w:firstLine="0" w:firstLineChars="0"/>
        <w:rPr>
          <w:ins w:id="3267" w:author="Pisces" w:date="2025-05-21T20:48:00Z"/>
          <w:rFonts w:hint="eastAsia" w:asciiTheme="minorEastAsia" w:hAnsiTheme="minorEastAsia" w:cstheme="minorEastAsia"/>
          <w:sz w:val="24"/>
        </w:rPr>
      </w:pPr>
    </w:p>
    <w:p w14:paraId="38999D69">
      <w:pPr>
        <w:spacing w:line="360" w:lineRule="auto"/>
        <w:ind w:firstLine="0" w:firstLineChars="0"/>
        <w:rPr>
          <w:ins w:id="3268" w:author="Pisces" w:date="2025-05-21T20:47:00Z"/>
          <w:rFonts w:hint="eastAsia" w:asciiTheme="minorEastAsia" w:hAnsiTheme="minorEastAsia" w:cstheme="minorEastAsia"/>
          <w:sz w:val="24"/>
        </w:rPr>
      </w:pPr>
      <w:ins w:id="3269" w:author="Pisces" w:date="2025-05-21T20:47:00Z">
        <w:r>
          <w:rPr>
            <w:rFonts w:hint="eastAsia" w:asciiTheme="minorEastAsia" w:hAnsiTheme="minorEastAsia" w:cstheme="minorEastAsia"/>
            <w:sz w:val="24"/>
          </w:rPr>
          <w:t>6.2展望</w:t>
        </w:r>
      </w:ins>
    </w:p>
    <w:p w14:paraId="3C34FBA3">
      <w:pPr>
        <w:spacing w:line="360" w:lineRule="auto"/>
        <w:ind w:firstLine="480" w:firstLineChars="200"/>
        <w:rPr>
          <w:ins w:id="3270" w:author="Pisces [2]" w:date="2025-05-22T13:51:05Z"/>
          <w:rFonts w:hint="eastAsia" w:asciiTheme="minorEastAsia" w:hAnsiTheme="minorEastAsia" w:cstheme="minorEastAsia"/>
          <w:sz w:val="24"/>
        </w:rPr>
      </w:pPr>
      <w:ins w:id="3271" w:author="Pisces" w:date="2025-05-21T20:47:00Z">
        <w:r>
          <w:rPr>
            <w:rFonts w:hint="eastAsia" w:asciiTheme="minorEastAsia" w:hAnsiTheme="minorEastAsia" w:cstheme="minorEastAsia"/>
            <w:sz w:val="24"/>
          </w:rPr>
          <w:t>本方案通过多能耦合优化与智能调度，实现了哈尔滨商住园区能源系统的高效、低碳与经济运行，为严寒地区综合能源系统设计提供了技术参考，后续需结合动态政策与技术进步持续迭代升级。同时，此研究并不完整，还可从冬季可再生能源供应、光伏融雪效率、储氢成本、低温热泵效率等方面进行深度研究以推动严寒地区综合能源系统向“零碳”目标迈进。</w:t>
        </w:r>
      </w:ins>
    </w:p>
    <w:p w14:paraId="276D2218">
      <w:pPr>
        <w:spacing w:line="240" w:lineRule="auto"/>
        <w:ind w:firstLine="0" w:firstLineChars="0"/>
        <w:rPr>
          <w:ins w:id="3272" w:author="Pisces [2]" w:date="2025-05-22T13:51:05Z"/>
          <w:rFonts w:hint="eastAsia" w:asciiTheme="minorEastAsia" w:hAnsiTheme="minorEastAsia" w:cstheme="minorEastAsia"/>
          <w:sz w:val="24"/>
        </w:rPr>
      </w:pPr>
      <w:ins w:id="3273" w:author="Pisces [2]" w:date="2025-05-22T13:51:05Z">
        <w:r>
          <w:rPr>
            <w:rFonts w:hint="eastAsia" w:asciiTheme="minorEastAsia" w:hAnsiTheme="minorEastAsia" w:cstheme="minorEastAsia"/>
            <w:sz w:val="24"/>
          </w:rPr>
          <w:br w:type="page"/>
        </w:r>
      </w:ins>
      <w:bookmarkStart w:id="3" w:name="_GoBack"/>
      <w:bookmarkEnd w:id="3"/>
    </w:p>
    <w:p w14:paraId="3325A29F">
      <w:pPr>
        <w:spacing w:line="360" w:lineRule="auto"/>
        <w:ind w:firstLine="480" w:firstLineChars="200"/>
        <w:rPr>
          <w:rFonts w:hint="eastAsia" w:asciiTheme="minorEastAsia" w:hAnsiTheme="minorEastAsia" w:cstheme="minorEastAsia"/>
          <w:sz w:val="24"/>
        </w:rPr>
      </w:pPr>
    </w:p>
    <w:sectPr>
      <w:headerReference r:id="rId7" w:type="default"/>
      <w:footerReference r:id="rId8" w:type="default"/>
      <w:endnotePr>
        <w:numFmt w:val="decimal"/>
      </w:endnotePr>
      <w:pgSz w:w="11906" w:h="16838"/>
      <w:pgMar w:top="1440" w:right="1800" w:bottom="1440" w:left="1800"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C" w:date="2025-05-11T09:24:00Z" w:initials="">
    <w:p w14:paraId="40C7E6F2">
      <w:pPr>
        <w:pStyle w:val="11"/>
      </w:pPr>
      <w:r>
        <w:rPr>
          <w:rFonts w:hint="eastAsia"/>
        </w:rPr>
        <w:t>研究背景未聚焦于商住园区电热氢综合能源系统设计的必要性和重要性。</w:t>
      </w:r>
    </w:p>
  </w:comment>
  <w:comment w:id="1" w:author="JC" w:date="2025-05-11T09:38:00Z" w:initials="">
    <w:p w14:paraId="1309DFC9">
      <w:pPr>
        <w:pStyle w:val="11"/>
      </w:pPr>
      <w:r>
        <w:rPr>
          <w:rFonts w:hint="eastAsia"/>
        </w:rPr>
        <w:t>国内外研究现状文献数量约为30篇，国内外数量接近，分方向总结，同本文主要研究内容保持一致。</w:t>
      </w:r>
    </w:p>
  </w:comment>
  <w:comment w:id="2" w:author="JC" w:date="2025-05-11T09:43:00Z" w:initials="">
    <w:p w14:paraId="2316244A">
      <w:pPr>
        <w:pStyle w:val="11"/>
      </w:pPr>
      <w:r>
        <w:rPr>
          <w:rFonts w:hint="eastAsia"/>
        </w:rPr>
        <w:t>研究内容分条写，技术路线画图</w:t>
      </w:r>
    </w:p>
  </w:comment>
  <w:comment w:id="3" w:author="JC" w:date="2025-05-11T09:58:00Z" w:initials="">
    <w:p w14:paraId="3CFE14FE">
      <w:pPr>
        <w:pStyle w:val="11"/>
      </w:pPr>
      <w:r>
        <w:rPr>
          <w:rFonts w:hint="eastAsia"/>
        </w:rPr>
        <w:t>从视角、模型、算法等方面产出创新点，要具体，比如建立了XXXX模型，提出XXXX分析框架，丰富了XXXX理论场景。</w:t>
      </w:r>
    </w:p>
  </w:comment>
  <w:comment w:id="4" w:author="JC" w:date="2025-05-11T10:09:00Z" w:initials="">
    <w:p w14:paraId="0D956F31">
      <w:pPr>
        <w:pStyle w:val="11"/>
      </w:pPr>
      <w:r>
        <w:rPr>
          <w:rFonts w:hint="eastAsia"/>
        </w:rPr>
        <w:t>这一章篇幅不够，建议增加相关图表、数据</w:t>
      </w:r>
    </w:p>
  </w:comment>
  <w:comment w:id="5" w:author="JC" w:date="2025-05-11T10:38:00Z" w:initials="">
    <w:p w14:paraId="55BAA455">
      <w:pPr>
        <w:pStyle w:val="11"/>
      </w:pPr>
      <w:r>
        <w:rPr>
          <w:rFonts w:hint="eastAsia"/>
        </w:rPr>
        <w:t>是否涉及优化模型？</w:t>
      </w:r>
    </w:p>
  </w:comment>
  <w:comment w:id="6" w:author="JC" w:date="2025-05-20T22:42:00Z" w:initials="">
    <w:p w14:paraId="657E062C">
      <w:pPr>
        <w:pStyle w:val="11"/>
      </w:pPr>
      <w:r>
        <w:rPr>
          <w:rFonts w:hint="eastAsia"/>
        </w:rPr>
        <w:t>缺少优化求解过程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0C7E6F2" w15:done="0"/>
  <w15:commentEx w15:paraId="1309DFC9" w15:done="0"/>
  <w15:commentEx w15:paraId="2316244A" w15:done="0"/>
  <w15:commentEx w15:paraId="3CFE14FE" w15:done="0"/>
  <w15:commentEx w15:paraId="0D956F31" w15:done="0"/>
  <w15:commentEx w15:paraId="55BAA455" w15:done="0"/>
  <w15:commentEx w15:paraId="657E06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2">
    <w:p/>
  </w:endnote>
  <w:endnote w:type="continuationSeparator" w:id="63">
    <w:p/>
  </w:endnote>
  <w:endnote w:id="0">
    <w:p w14:paraId="2B1A30EC">
      <w:pPr>
        <w:pStyle w:val="13"/>
      </w:pPr>
      <w:r>
        <w:rPr>
          <w:rStyle w:val="24"/>
        </w:rPr>
        <w:t>[</w:t>
      </w:r>
      <w:r>
        <w:rPr>
          <w:rStyle w:val="24"/>
        </w:rPr>
        <w:endnoteRef/>
      </w:r>
      <w:r>
        <w:rPr>
          <w:rStyle w:val="24"/>
        </w:rPr>
        <w:t>]</w:t>
      </w:r>
      <w:r>
        <w:rPr>
          <w:rFonts w:hint="eastAsia"/>
        </w:rPr>
        <w:t xml:space="preserve"> 国务院关于印发《2024—2025年节能降碳行动方案》的通知2024—2025年节能降碳行动方案</w:t>
      </w:r>
    </w:p>
  </w:endnote>
  <w:endnote w:id="1">
    <w:p w14:paraId="165A9811">
      <w:pPr>
        <w:pStyle w:val="13"/>
      </w:pPr>
      <w:r>
        <w:rPr>
          <w:rStyle w:val="24"/>
        </w:rPr>
        <w:t>[</w:t>
      </w:r>
      <w:r>
        <w:rPr>
          <w:rStyle w:val="24"/>
        </w:rPr>
        <w:endnoteRef/>
      </w:r>
      <w:r>
        <w:rPr>
          <w:rStyle w:val="24"/>
        </w:rPr>
        <w:t>]</w:t>
      </w:r>
      <w:r>
        <w:t xml:space="preserve"> </w:t>
      </w:r>
      <w:r>
        <w:rPr>
          <w:rFonts w:hint="eastAsia"/>
        </w:rPr>
        <w:t>孔令国,史立昊,石振宇,等. 基于交替方向乘子法的园区电-氢-热系统低碳优化调度[J]. 电工技术学报,2023,38(11):2932-2944. DOI:10.19595/j.cnki.1000-6753.tces.220773.</w:t>
      </w:r>
    </w:p>
  </w:endnote>
  <w:endnote w:id="2">
    <w:p w14:paraId="19FCA220">
      <w:pPr>
        <w:pStyle w:val="13"/>
      </w:pPr>
      <w:ins w:id="0" w:author="Pisces" w:date="2025-05-13T15:45:00Z">
        <w:r>
          <w:rPr>
            <w:rStyle w:val="24"/>
          </w:rPr>
          <w:t>[</w:t>
        </w:r>
      </w:ins>
      <w:ins w:id="1" w:author="Pisces" w:date="2025-05-13T15:45:00Z">
        <w:r>
          <w:rPr>
            <w:rStyle w:val="24"/>
          </w:rPr>
          <w:endnoteRef/>
        </w:r>
      </w:ins>
      <w:ins w:id="2" w:author="Pisces" w:date="2025-05-13T15:45:00Z">
        <w:r>
          <w:rPr>
            <w:rStyle w:val="24"/>
          </w:rPr>
          <w:t>]</w:t>
        </w:r>
      </w:ins>
      <w:ins w:id="3" w:author="Pisces" w:date="2025-05-13T15:45:00Z">
        <w:r>
          <w:rPr/>
          <w:t xml:space="preserve"> </w:t>
        </w:r>
      </w:ins>
      <w:ins w:id="4" w:author="Pisces" w:date="2025-05-13T15:45:00Z">
        <w:r>
          <w:rPr>
            <w:rFonts w:hint="eastAsia"/>
          </w:rPr>
          <w:t>张雨曼,刘学智,严正,等.光伏-储能-热电联产综合能源系统分解协调优化运行研究[J].电工技术学报,2020,35(11):2372-2386.DOI:10.19595/j.cnki.1000-6753.tces.191468.</w:t>
        </w:r>
      </w:ins>
    </w:p>
  </w:endnote>
  <w:endnote w:id="3">
    <w:p w14:paraId="73AB1470">
      <w:pPr>
        <w:pStyle w:val="13"/>
      </w:pPr>
      <w:ins w:id="5" w:author="Pisces" w:date="2025-05-13T16:04:00Z">
        <w:r>
          <w:rPr>
            <w:rStyle w:val="24"/>
          </w:rPr>
          <w:t>[</w:t>
        </w:r>
      </w:ins>
      <w:ins w:id="6" w:author="Pisces" w:date="2025-05-13T16:04:00Z">
        <w:r>
          <w:rPr>
            <w:rStyle w:val="24"/>
          </w:rPr>
          <w:endnoteRef/>
        </w:r>
      </w:ins>
      <w:ins w:id="7" w:author="Pisces" w:date="2025-05-13T16:04:00Z">
        <w:r>
          <w:rPr>
            <w:rStyle w:val="24"/>
          </w:rPr>
          <w:t>]</w:t>
        </w:r>
      </w:ins>
      <w:ins w:id="8" w:author="Pisces" w:date="2025-05-13T16:04:00Z">
        <w:r>
          <w:rPr/>
          <w:t xml:space="preserve"> </w:t>
        </w:r>
      </w:ins>
      <w:ins w:id="9" w:author="Pisces" w:date="2025-05-13T16:04:00Z">
        <w:r>
          <w:rPr>
            <w:rFonts w:hint="eastAsia"/>
          </w:rPr>
          <w:t>Fan, G., Zhang, H., Sun, B. et al. Economic and environmental competitiveness of multiple hydrogen production pathways in China. Nat Commun 16, 4284 (2025). https://doi.org/10.1038/s41467-025-59412-y</w:t>
        </w:r>
      </w:ins>
    </w:p>
  </w:endnote>
  <w:endnote w:id="4">
    <w:p w14:paraId="1671D7AF">
      <w:pPr>
        <w:pStyle w:val="13"/>
      </w:pPr>
      <w:r>
        <w:rPr>
          <w:rStyle w:val="24"/>
        </w:rPr>
        <w:t>[</w:t>
      </w:r>
      <w:r>
        <w:rPr>
          <w:rStyle w:val="24"/>
        </w:rPr>
        <w:endnoteRef/>
      </w:r>
      <w:r>
        <w:rPr>
          <w:rStyle w:val="24"/>
        </w:rPr>
        <w:t>]</w:t>
      </w:r>
      <w:r>
        <w:t xml:space="preserve"> </w:t>
      </w:r>
      <w:r>
        <w:rPr>
          <w:rFonts w:hint="eastAsia"/>
        </w:rPr>
        <w:t>宋雨薇,胡梦月,谢鹏程,等. 考虑电热柔性负荷和氢储能的综合能源系统优化运行研究[J]. 建模与仿真,2024,13(3):3952-3969. DOI:10.12677/mos.2024.133360.</w:t>
      </w:r>
    </w:p>
  </w:endnote>
  <w:endnote w:id="5">
    <w:p w14:paraId="41DD90D1">
      <w:pPr>
        <w:pStyle w:val="13"/>
      </w:pPr>
      <w:r>
        <w:rPr>
          <w:rStyle w:val="24"/>
        </w:rPr>
        <w:t>[</w:t>
      </w:r>
      <w:r>
        <w:rPr>
          <w:rStyle w:val="24"/>
        </w:rPr>
        <w:endnoteRef/>
      </w:r>
      <w:r>
        <w:rPr>
          <w:rStyle w:val="24"/>
        </w:rPr>
        <w:t>]</w:t>
      </w:r>
      <w:r>
        <w:t xml:space="preserve"> </w:t>
      </w:r>
      <w:r>
        <w:rPr>
          <w:rFonts w:hint="eastAsia"/>
        </w:rPr>
        <w:t>罗舒钰,李奇,阳洋,等. 计及电-热-氢差异化激励需求响应的园区综合能源系统优化调度[J]. 电力自动化设备,2023,43(12):214-221. DOI:10.16081/j.epae.202310002.</w:t>
      </w:r>
    </w:p>
  </w:endnote>
  <w:endnote w:id="6">
    <w:p w14:paraId="4264A3A5">
      <w:pPr>
        <w:pStyle w:val="13"/>
      </w:pPr>
      <w:ins w:id="10" w:author="Pisces" w:date="2025-05-13T16:33:00Z">
        <w:r>
          <w:rPr>
            <w:rStyle w:val="24"/>
          </w:rPr>
          <w:t>[</w:t>
        </w:r>
      </w:ins>
      <w:ins w:id="11" w:author="Pisces" w:date="2025-05-13T16:33:00Z">
        <w:r>
          <w:rPr>
            <w:rStyle w:val="24"/>
          </w:rPr>
          <w:endnoteRef/>
        </w:r>
      </w:ins>
      <w:ins w:id="12" w:author="Pisces" w:date="2025-05-13T16:33:00Z">
        <w:r>
          <w:rPr>
            <w:rStyle w:val="24"/>
          </w:rPr>
          <w:t>]</w:t>
        </w:r>
      </w:ins>
      <w:ins w:id="13" w:author="Pisces" w:date="2025-05-13T16:33:00Z">
        <w:r>
          <w:rPr/>
          <w:t xml:space="preserve"> </w:t>
        </w:r>
      </w:ins>
      <w:ins w:id="14" w:author="Pisces" w:date="2025-05-13T16:33:00Z">
        <w:r>
          <w:rPr>
            <w:rFonts w:hint="eastAsia"/>
          </w:rPr>
          <w:t>Hai, T., Ali, A.B.M., Agarwal, D. et al. Predictive optimization using long short-term memory for solar PV and EV integration in relatively cold climate energy systems with a regional case study. Sci Rep 15, 16414 (2025). https://doi.org/10.1038/s41598-025-01519-9</w:t>
        </w:r>
      </w:ins>
    </w:p>
  </w:endnote>
  <w:endnote w:id="7">
    <w:p w14:paraId="3A53A2C8">
      <w:pPr>
        <w:pStyle w:val="13"/>
      </w:pPr>
      <w:ins w:id="15" w:author="Pisces" w:date="2025-05-13T16:45:00Z">
        <w:r>
          <w:rPr>
            <w:rStyle w:val="24"/>
          </w:rPr>
          <w:t>[</w:t>
        </w:r>
      </w:ins>
      <w:ins w:id="16" w:author="Pisces" w:date="2025-05-13T16:45:00Z">
        <w:r>
          <w:rPr>
            <w:rStyle w:val="24"/>
          </w:rPr>
          <w:endnoteRef/>
        </w:r>
      </w:ins>
      <w:ins w:id="17" w:author="Pisces" w:date="2025-05-13T16:45:00Z">
        <w:r>
          <w:rPr>
            <w:rStyle w:val="24"/>
          </w:rPr>
          <w:t>]</w:t>
        </w:r>
      </w:ins>
      <w:ins w:id="18" w:author="Pisces" w:date="2025-05-13T16:45:00Z">
        <w:r>
          <w:rPr/>
          <w:t xml:space="preserve"> </w:t>
        </w:r>
      </w:ins>
      <w:ins w:id="19" w:author="Pisces" w:date="2025-05-13T16:45:00Z">
        <w:r>
          <w:rPr>
            <w:rFonts w:hint="eastAsia"/>
          </w:rPr>
          <w:t>Mu Y ,Guo H ,Wu Z , et al.A two-layer low-carbon economic planning method for park-level integrated energy systems with carbon-energy synergistic hub[J].Energy and AI,2024,18100435-100435.</w:t>
        </w:r>
      </w:ins>
    </w:p>
  </w:endnote>
  <w:endnote w:id="8">
    <w:p w14:paraId="4E58FAAE">
      <w:pPr>
        <w:pStyle w:val="13"/>
      </w:pPr>
      <w:ins w:id="20" w:author="Pisces" w:date="2025-05-13T16:50:00Z">
        <w:r>
          <w:rPr>
            <w:rStyle w:val="24"/>
          </w:rPr>
          <w:t>[</w:t>
        </w:r>
      </w:ins>
      <w:ins w:id="21" w:author="Pisces" w:date="2025-05-13T16:50:00Z">
        <w:r>
          <w:rPr>
            <w:rStyle w:val="24"/>
          </w:rPr>
          <w:endnoteRef/>
        </w:r>
      </w:ins>
      <w:ins w:id="22" w:author="Pisces" w:date="2025-05-13T16:50:00Z">
        <w:r>
          <w:rPr>
            <w:rStyle w:val="24"/>
          </w:rPr>
          <w:t>]</w:t>
        </w:r>
      </w:ins>
      <w:ins w:id="23" w:author="Pisces" w:date="2025-05-13T16:50:00Z">
        <w:r>
          <w:rPr/>
          <w:t xml:space="preserve"> </w:t>
        </w:r>
      </w:ins>
      <w:ins w:id="24" w:author="Pisces" w:date="2025-05-13T16:50:00Z">
        <w:r>
          <w:rPr>
            <w:rFonts w:hint="eastAsia"/>
          </w:rPr>
          <w:t>Bedakhanian A ,Maleki A ,Haghighat S .Thermo-economic optimization of a hybrid solar-wind energy system for the production of clean hydrogen and electricity[J].Energy Nexus,2025,17100378-100378.</w:t>
        </w:r>
      </w:ins>
    </w:p>
  </w:endnote>
  <w:endnote w:id="9">
    <w:p w14:paraId="684DCCC3">
      <w:pPr>
        <w:pStyle w:val="13"/>
      </w:pPr>
      <w:ins w:id="25" w:author="Pisces" w:date="2025-05-13T17:10:00Z">
        <w:r>
          <w:rPr>
            <w:rStyle w:val="24"/>
          </w:rPr>
          <w:t>[</w:t>
        </w:r>
      </w:ins>
      <w:ins w:id="26" w:author="Pisces" w:date="2025-05-13T17:10:00Z">
        <w:r>
          <w:rPr>
            <w:rStyle w:val="24"/>
          </w:rPr>
          <w:endnoteRef/>
        </w:r>
      </w:ins>
      <w:ins w:id="27" w:author="Pisces" w:date="2025-05-13T17:10:00Z">
        <w:r>
          <w:rPr>
            <w:rStyle w:val="24"/>
          </w:rPr>
          <w:t>]</w:t>
        </w:r>
      </w:ins>
      <w:ins w:id="28" w:author="Pisces" w:date="2025-05-13T17:10:00Z">
        <w:r>
          <w:rPr/>
          <w:t xml:space="preserve"> </w:t>
        </w:r>
      </w:ins>
      <w:ins w:id="29" w:author="Pisces" w:date="2025-05-13T17:10:00Z">
        <w:r>
          <w:rPr>
            <w:rFonts w:hint="eastAsia"/>
          </w:rPr>
          <w:t>熊宇峰,陈来军,郑天文,等. 考虑电热气耦合特性的低碳园区综合能源系统氢储能优化配置[J]. 电力自动化设备,2021,41(9):31-38. DOI:10.16081/j.epae.202109016.</w:t>
        </w:r>
      </w:ins>
    </w:p>
  </w:endnote>
  <w:endnote w:id="10">
    <w:p w14:paraId="58AA3B36">
      <w:pPr>
        <w:pStyle w:val="13"/>
        <w:rPr>
          <w:ins w:id="30" w:author="Pisces" w:date="2025-05-13T22:40:00Z"/>
        </w:rPr>
      </w:pPr>
      <w:ins w:id="31" w:author="Pisces" w:date="2025-05-13T22:40:00Z">
        <w:r>
          <w:rPr>
            <w:rStyle w:val="24"/>
          </w:rPr>
          <w:t>[</w:t>
        </w:r>
      </w:ins>
      <w:ins w:id="32" w:author="Pisces" w:date="2025-05-13T22:40:00Z">
        <w:r>
          <w:rPr>
            <w:rStyle w:val="24"/>
          </w:rPr>
          <w:endnoteRef/>
        </w:r>
      </w:ins>
      <w:ins w:id="33" w:author="Pisces" w:date="2025-05-13T22:40:00Z">
        <w:r>
          <w:rPr>
            <w:rStyle w:val="24"/>
          </w:rPr>
          <w:t>]</w:t>
        </w:r>
      </w:ins>
      <w:ins w:id="34" w:author="Pisces" w:date="2025-05-13T22:40:00Z">
        <w:r>
          <w:rPr/>
          <w:t xml:space="preserve"> </w:t>
        </w:r>
      </w:ins>
      <w:ins w:id="35" w:author="Pisces" w:date="2025-05-13T22:40:00Z">
        <w:r>
          <w:rPr>
            <w:rFonts w:hint="eastAsia"/>
          </w:rPr>
          <w:t>林顺富,应子涵,谭津,等.考虑供能风险的电-气综合能源系统优化规划方法[J/OL].浙江电力,1-11[2025-05-13].https://kns-cnki-net.webvpn.ncepu.edu.cn/kcms/detail/33.1080.TM.20250509.1352.012.html.</w:t>
        </w:r>
      </w:ins>
    </w:p>
  </w:endnote>
  <w:endnote w:id="11">
    <w:p w14:paraId="56F93D18">
      <w:pPr>
        <w:pStyle w:val="13"/>
        <w:rPr>
          <w:ins w:id="36" w:author="Pisces" w:date="2025-05-13T17:14:00Z"/>
        </w:rPr>
      </w:pPr>
      <w:ins w:id="37" w:author="Pisces" w:date="2025-05-13T17:14:00Z">
        <w:r>
          <w:rPr>
            <w:rStyle w:val="24"/>
          </w:rPr>
          <w:t>[</w:t>
        </w:r>
      </w:ins>
      <w:ins w:id="38" w:author="Pisces" w:date="2025-05-13T17:14:00Z">
        <w:r>
          <w:rPr>
            <w:rStyle w:val="24"/>
          </w:rPr>
          <w:endnoteRef/>
        </w:r>
      </w:ins>
      <w:ins w:id="39" w:author="Pisces" w:date="2025-05-13T17:14:00Z">
        <w:r>
          <w:rPr>
            <w:rStyle w:val="24"/>
          </w:rPr>
          <w:t>]</w:t>
        </w:r>
      </w:ins>
      <w:ins w:id="40" w:author="Pisces" w:date="2025-05-13T17:14:00Z">
        <w:r>
          <w:rPr/>
          <w:t xml:space="preserve"> </w:t>
        </w:r>
      </w:ins>
      <w:ins w:id="41" w:author="Pisces" w:date="2025-05-13T17:14:00Z">
        <w:r>
          <w:rPr>
            <w:rFonts w:hint="eastAsia"/>
          </w:rPr>
          <w:t>张栋顺,全恒立,谢桦,等.考虑碳交易机制与氢混天然气的园区综合能源系统调度策略[J].中国电力,2024,57(02):183-193.</w:t>
        </w:r>
      </w:ins>
    </w:p>
  </w:endnote>
  <w:endnote w:id="12">
    <w:p w14:paraId="28DE4D84">
      <w:pPr>
        <w:pStyle w:val="13"/>
      </w:pPr>
      <w:ins w:id="42" w:author="Pisces" w:date="2025-05-13T17:44:00Z">
        <w:r>
          <w:rPr>
            <w:rStyle w:val="24"/>
          </w:rPr>
          <w:t>[</w:t>
        </w:r>
      </w:ins>
      <w:ins w:id="43" w:author="Pisces" w:date="2025-05-13T17:44:00Z">
        <w:r>
          <w:rPr>
            <w:rStyle w:val="24"/>
          </w:rPr>
          <w:endnoteRef/>
        </w:r>
      </w:ins>
      <w:ins w:id="44" w:author="Pisces" w:date="2025-05-13T17:44:00Z">
        <w:r>
          <w:rPr>
            <w:rStyle w:val="24"/>
          </w:rPr>
          <w:t>]</w:t>
        </w:r>
      </w:ins>
      <w:ins w:id="45" w:author="Pisces" w:date="2025-05-13T17:44:00Z">
        <w:r>
          <w:rPr/>
          <w:t xml:space="preserve"> </w:t>
        </w:r>
      </w:ins>
      <w:ins w:id="46" w:author="Pisces" w:date="2025-05-13T17:44:00Z">
        <w:r>
          <w:rPr>
            <w:rFonts w:hint="eastAsia"/>
          </w:rPr>
          <w:t>Dong X ,Zhao Y .An economic way to reduce emissions of industrial parks with hydrogen-based integrated energy systems[J].International Journal of Hydrogen Energy,2025,1061122-1133.</w:t>
        </w:r>
      </w:ins>
    </w:p>
  </w:endnote>
  <w:endnote w:id="13">
    <w:p w14:paraId="2FB79544">
      <w:pPr>
        <w:pStyle w:val="13"/>
      </w:pPr>
      <w:ins w:id="47" w:author="Pisces" w:date="2025-05-13T17:52:00Z">
        <w:r>
          <w:rPr>
            <w:rStyle w:val="24"/>
          </w:rPr>
          <w:t>[</w:t>
        </w:r>
      </w:ins>
      <w:ins w:id="48" w:author="Pisces" w:date="2025-05-13T17:52:00Z">
        <w:r>
          <w:rPr>
            <w:rStyle w:val="24"/>
          </w:rPr>
          <w:endnoteRef/>
        </w:r>
      </w:ins>
      <w:ins w:id="49" w:author="Pisces" w:date="2025-05-13T17:52:00Z">
        <w:r>
          <w:rPr>
            <w:rStyle w:val="24"/>
          </w:rPr>
          <w:t>]</w:t>
        </w:r>
      </w:ins>
      <w:ins w:id="50" w:author="Pisces" w:date="2025-05-13T17:52:00Z">
        <w:r>
          <w:rPr/>
          <w:t xml:space="preserve"> </w:t>
        </w:r>
      </w:ins>
      <w:ins w:id="51" w:author="Pisces" w:date="2025-05-13T17:52:00Z">
        <w:r>
          <w:rPr>
            <w:rFonts w:hint="eastAsia"/>
          </w:rPr>
          <w:t>Qunli W ,Chunxiang L .Modeling and operation optimization of hydrogen-based integrated energy system with refined power-to-gas and carbon-capture-storage technologies under carbon trading[J].Energy,2023,270</w:t>
        </w:r>
      </w:ins>
    </w:p>
  </w:endnote>
  <w:endnote w:id="14">
    <w:p w14:paraId="7775CCF9">
      <w:pPr>
        <w:pStyle w:val="13"/>
      </w:pPr>
      <w:r>
        <w:rPr>
          <w:rStyle w:val="24"/>
        </w:rPr>
        <w:t>[</w:t>
      </w:r>
      <w:r>
        <w:rPr>
          <w:rStyle w:val="24"/>
        </w:rPr>
        <w:endnoteRef/>
      </w:r>
      <w:r>
        <w:rPr>
          <w:rStyle w:val="24"/>
        </w:rPr>
        <w:t>]</w:t>
      </w:r>
      <w:r>
        <w:t xml:space="preserve"> </w:t>
      </w:r>
      <w:r>
        <w:rPr>
          <w:rFonts w:hint="eastAsia"/>
        </w:rPr>
        <w:t>陈胜，张景淳，卫志农，等。迈向可再生能源主导的能源系统：绿氢的作用 [J]. MPCE, 2025.</w:t>
      </w:r>
    </w:p>
  </w:endnote>
  <w:endnote w:id="15">
    <w:p w14:paraId="7C8AD81D">
      <w:pPr>
        <w:pStyle w:val="13"/>
      </w:pPr>
      <w:ins w:id="52" w:author="Pisces" w:date="2025-05-13T18:03:00Z">
        <w:r>
          <w:rPr>
            <w:rStyle w:val="24"/>
          </w:rPr>
          <w:t>[</w:t>
        </w:r>
      </w:ins>
      <w:ins w:id="53" w:author="Pisces" w:date="2025-05-13T18:03:00Z">
        <w:r>
          <w:rPr>
            <w:rStyle w:val="24"/>
          </w:rPr>
          <w:endnoteRef/>
        </w:r>
      </w:ins>
      <w:ins w:id="54" w:author="Pisces" w:date="2025-05-13T18:03:00Z">
        <w:r>
          <w:rPr>
            <w:rStyle w:val="24"/>
          </w:rPr>
          <w:t>]</w:t>
        </w:r>
      </w:ins>
      <w:ins w:id="55" w:author="Pisces" w:date="2025-05-13T18:03:00Z">
        <w:r>
          <w:rPr/>
          <w:t xml:space="preserve"> </w:t>
        </w:r>
      </w:ins>
      <w:ins w:id="56" w:author="Pisces" w:date="2025-05-13T18:03:00Z">
        <w:r>
          <w:rPr>
            <w:rFonts w:hint="eastAsia"/>
          </w:rPr>
          <w:t>郭峥旭.基于灵敏度分析的电-气-热综合能源系统安全控制策略[J].电气应用,2024,43(07):46-57.</w:t>
        </w:r>
      </w:ins>
    </w:p>
  </w:endnote>
  <w:endnote w:id="16">
    <w:p w14:paraId="013ABE87">
      <w:pPr>
        <w:pStyle w:val="13"/>
      </w:pPr>
      <w:ins w:id="57" w:author="Pisces" w:date="2025-05-13T19:41:00Z">
        <w:r>
          <w:rPr>
            <w:rStyle w:val="24"/>
          </w:rPr>
          <w:t>[</w:t>
        </w:r>
      </w:ins>
      <w:ins w:id="58" w:author="Pisces" w:date="2025-05-13T19:41:00Z">
        <w:r>
          <w:rPr>
            <w:rStyle w:val="24"/>
          </w:rPr>
          <w:endnoteRef/>
        </w:r>
      </w:ins>
      <w:ins w:id="59" w:author="Pisces" w:date="2025-05-13T19:41:00Z">
        <w:r>
          <w:rPr>
            <w:rStyle w:val="24"/>
          </w:rPr>
          <w:t>]</w:t>
        </w:r>
      </w:ins>
      <w:ins w:id="60" w:author="Pisces" w:date="2025-05-13T19:41:00Z">
        <w:r>
          <w:rPr/>
          <w:t xml:space="preserve"> </w:t>
        </w:r>
      </w:ins>
      <w:ins w:id="61" w:author="Pisces" w:date="2025-05-13T19:41:00Z">
        <w:r>
          <w:rPr>
            <w:rFonts w:hint="eastAsia"/>
          </w:rPr>
          <w:t>Chibuikem E N ,Ukachukwu O O .Fuzzy Logic Based Controller with Dedicated Safety Function for Hybrid Renewable Energy System[J].Journal of Energy Research and Reviews,2018,1-13.</w:t>
        </w:r>
      </w:ins>
    </w:p>
  </w:endnote>
  <w:endnote w:id="17">
    <w:p w14:paraId="2DD00E96">
      <w:pPr>
        <w:pStyle w:val="13"/>
      </w:pPr>
      <w:ins w:id="62" w:author="Pisces" w:date="2025-05-13T22:25:00Z">
        <w:r>
          <w:rPr>
            <w:rStyle w:val="24"/>
          </w:rPr>
          <w:t>[</w:t>
        </w:r>
      </w:ins>
      <w:ins w:id="63" w:author="Pisces" w:date="2025-05-13T22:25:00Z">
        <w:r>
          <w:rPr>
            <w:rStyle w:val="24"/>
          </w:rPr>
          <w:endnoteRef/>
        </w:r>
      </w:ins>
      <w:ins w:id="64" w:author="Pisces" w:date="2025-05-13T22:25:00Z">
        <w:r>
          <w:rPr>
            <w:rStyle w:val="24"/>
          </w:rPr>
          <w:t>]</w:t>
        </w:r>
      </w:ins>
      <w:ins w:id="65" w:author="Pisces" w:date="2025-05-13T22:25:00Z">
        <w:r>
          <w:rPr/>
          <w:t xml:space="preserve"> </w:t>
        </w:r>
      </w:ins>
      <w:ins w:id="66" w:author="Pisces" w:date="2025-05-13T22:25:00Z">
        <w:r>
          <w:rPr>
            <w:rFonts w:hint="eastAsia"/>
          </w:rPr>
          <w:t>Wang Z ,Hao Y ,Zhao G , et al.Day-ahead optimal dispatch method of integrated electric-heat-cool-gas energy system based on N-1 safety criterion[J].Energy &amp; Buildings,2024,323114800-114800.</w:t>
        </w:r>
      </w:ins>
    </w:p>
  </w:endnote>
  <w:endnote w:id="18">
    <w:p w14:paraId="487FB4C2">
      <w:pPr>
        <w:pStyle w:val="13"/>
      </w:pPr>
      <w:ins w:id="67" w:author="Pisces" w:date="2025-05-13T22:28:00Z">
        <w:r>
          <w:rPr>
            <w:rStyle w:val="24"/>
          </w:rPr>
          <w:t>[</w:t>
        </w:r>
      </w:ins>
      <w:ins w:id="68" w:author="Pisces" w:date="2025-05-13T22:28:00Z">
        <w:r>
          <w:rPr>
            <w:rStyle w:val="24"/>
          </w:rPr>
          <w:endnoteRef/>
        </w:r>
      </w:ins>
      <w:ins w:id="69" w:author="Pisces" w:date="2025-05-13T22:28:00Z">
        <w:r>
          <w:rPr>
            <w:rStyle w:val="24"/>
          </w:rPr>
          <w:t>]</w:t>
        </w:r>
      </w:ins>
      <w:ins w:id="70" w:author="Pisces" w:date="2025-05-13T22:28:00Z">
        <w:r>
          <w:rPr/>
          <w:t xml:space="preserve"> </w:t>
        </w:r>
      </w:ins>
      <w:ins w:id="71" w:author="Pisces" w:date="2025-05-13T22:28:00Z">
        <w:r>
          <w:rPr>
            <w:rFonts w:hint="eastAsia"/>
          </w:rPr>
          <w:t>Li L ,Sun Y ,Han Y , et al.Seasonal hydrogen energy storage sizing: Two-stage economic-safety optimization for integrated energy systems in northwest China[J].iScience,2024,27(9):110691-110691.</w:t>
        </w:r>
      </w:ins>
    </w:p>
  </w:endnote>
  <w:endnote w:id="19">
    <w:p w14:paraId="1D06EAF1">
      <w:pPr>
        <w:pStyle w:val="13"/>
      </w:pPr>
      <w:ins w:id="72" w:author="Pisces" w:date="2025-05-13T22:42:00Z">
        <w:r>
          <w:rPr>
            <w:rStyle w:val="24"/>
          </w:rPr>
          <w:t>[</w:t>
        </w:r>
      </w:ins>
      <w:ins w:id="73" w:author="Pisces" w:date="2025-05-13T22:42:00Z">
        <w:r>
          <w:rPr>
            <w:rStyle w:val="24"/>
          </w:rPr>
          <w:endnoteRef/>
        </w:r>
      </w:ins>
      <w:ins w:id="74" w:author="Pisces" w:date="2025-05-13T22:42:00Z">
        <w:r>
          <w:rPr>
            <w:rStyle w:val="24"/>
          </w:rPr>
          <w:t>]</w:t>
        </w:r>
      </w:ins>
      <w:ins w:id="75" w:author="Pisces" w:date="2025-05-13T22:42:00Z">
        <w:r>
          <w:rPr/>
          <w:t xml:space="preserve"> </w:t>
        </w:r>
      </w:ins>
      <w:ins w:id="76" w:author="Pisces" w:date="2025-05-13T22:42:00Z">
        <w:r>
          <w:rPr>
            <w:rFonts w:hint="eastAsia"/>
          </w:rPr>
          <w:t>丁小强,袁至,李骥.基于混合Wasserstein两阶段分布鲁棒的多区域含氢综合能源系统合作运行优化[J/OL].中国电力,1-15[2025-05-13].https://kns-cnki-net.webvpn.ncepu.edu.cn/kcms/detail/11.3265.tm.20250508.1718.002.html.</w:t>
        </w:r>
      </w:ins>
    </w:p>
  </w:endnote>
  <w:endnote w:id="20">
    <w:p w14:paraId="5B5A3FA1">
      <w:pPr>
        <w:pStyle w:val="13"/>
      </w:pPr>
      <w:ins w:id="77" w:author="Pisces" w:date="2025-05-13T22:50:00Z">
        <w:r>
          <w:rPr>
            <w:rStyle w:val="24"/>
          </w:rPr>
          <w:t>[</w:t>
        </w:r>
      </w:ins>
      <w:ins w:id="78" w:author="Pisces" w:date="2025-05-13T22:50:00Z">
        <w:r>
          <w:rPr>
            <w:rStyle w:val="24"/>
          </w:rPr>
          <w:endnoteRef/>
        </w:r>
      </w:ins>
      <w:ins w:id="79" w:author="Pisces" w:date="2025-05-13T22:50:00Z">
        <w:r>
          <w:rPr>
            <w:rStyle w:val="24"/>
          </w:rPr>
          <w:t>]</w:t>
        </w:r>
      </w:ins>
      <w:ins w:id="80" w:author="Pisces" w:date="2025-05-13T22:50:00Z">
        <w:r>
          <w:rPr/>
          <w:t xml:space="preserve"> </w:t>
        </w:r>
      </w:ins>
      <w:ins w:id="81" w:author="Pisces" w:date="2025-05-13T22:50:00Z">
        <w:r>
          <w:rPr>
            <w:rFonts w:hint="eastAsia"/>
          </w:rPr>
          <w:t>程杉,卢渊涛,王灿.考虑P2G-CCS-HFC协调运行的园区综合能源系统分布鲁棒优化调度[J/OL].电力系统保护与控制,1-15[2025-05-13].https://doi.org/10.19783/j.cnki.pspc.240607.</w:t>
        </w:r>
      </w:ins>
    </w:p>
  </w:endnote>
  <w:endnote w:id="21">
    <w:p w14:paraId="4E18BC5E">
      <w:pPr>
        <w:pStyle w:val="13"/>
      </w:pPr>
      <w:ins w:id="82" w:author="Pisces" w:date="2025-05-13T23:01:00Z">
        <w:r>
          <w:rPr>
            <w:rStyle w:val="24"/>
          </w:rPr>
          <w:t>[</w:t>
        </w:r>
      </w:ins>
      <w:ins w:id="83" w:author="Pisces" w:date="2025-05-13T23:01:00Z">
        <w:r>
          <w:rPr>
            <w:rStyle w:val="24"/>
          </w:rPr>
          <w:endnoteRef/>
        </w:r>
      </w:ins>
      <w:ins w:id="84" w:author="Pisces" w:date="2025-05-13T23:01:00Z">
        <w:r>
          <w:rPr>
            <w:rStyle w:val="24"/>
          </w:rPr>
          <w:t>]</w:t>
        </w:r>
      </w:ins>
      <w:ins w:id="85" w:author="Pisces" w:date="2025-05-13T23:01:00Z">
        <w:r>
          <w:rPr/>
          <w:t xml:space="preserve"> </w:t>
        </w:r>
      </w:ins>
      <w:ins w:id="86" w:author="Pisces" w:date="2025-05-13T23:02:00Z">
        <w:r>
          <w:rPr>
            <w:rFonts w:hint="eastAsia"/>
          </w:rPr>
          <w:t>Marzougui E A ,Bahsine S ,Oukennou A , et al.Enhanced algorithm for hybrid renewable energy systems, optimized with battery storage: A case study in Dakhla region, Morocco[J].Journal of Energy Storage,2025,120116386-116386.</w:t>
        </w:r>
      </w:ins>
    </w:p>
  </w:endnote>
  <w:endnote w:id="22">
    <w:p w14:paraId="417B031C">
      <w:pPr>
        <w:pStyle w:val="13"/>
      </w:pPr>
      <w:ins w:id="87" w:author="Pisces" w:date="2025-05-13T23:10:00Z">
        <w:r>
          <w:rPr>
            <w:rStyle w:val="24"/>
          </w:rPr>
          <w:t>[</w:t>
        </w:r>
      </w:ins>
      <w:ins w:id="88" w:author="Pisces" w:date="2025-05-13T23:10:00Z">
        <w:r>
          <w:rPr>
            <w:rStyle w:val="24"/>
          </w:rPr>
          <w:endnoteRef/>
        </w:r>
      </w:ins>
      <w:ins w:id="89" w:author="Pisces" w:date="2025-05-13T23:10:00Z">
        <w:r>
          <w:rPr>
            <w:rStyle w:val="24"/>
          </w:rPr>
          <w:t>]</w:t>
        </w:r>
      </w:ins>
      <w:ins w:id="90" w:author="Pisces" w:date="2025-05-13T23:10:00Z">
        <w:r>
          <w:rPr/>
          <w:t xml:space="preserve"> </w:t>
        </w:r>
      </w:ins>
      <w:ins w:id="91" w:author="Pisces" w:date="2025-05-13T23:10:00Z">
        <w:r>
          <w:rPr>
            <w:rFonts w:hint="eastAsia"/>
          </w:rPr>
          <w:t>Boros R R ,Jobbágy M ,Bodnár I .Optimized Real-Time Energy Management and Neural Network-Based Control for Photovoltaic-Integrated Hybrid Uninterruptible Power Supply Systems[J].Energies,2025,18(6):1321-1321.</w:t>
        </w:r>
      </w:ins>
    </w:p>
  </w:endnote>
  <w:endnote w:id="23">
    <w:p w14:paraId="64232929">
      <w:pPr>
        <w:pStyle w:val="13"/>
      </w:pPr>
      <w:ins w:id="92" w:author="Pisces" w:date="2025-05-13T23:15:00Z">
        <w:r>
          <w:rPr>
            <w:rStyle w:val="24"/>
          </w:rPr>
          <w:t>[</w:t>
        </w:r>
      </w:ins>
      <w:ins w:id="93" w:author="Pisces" w:date="2025-05-13T23:15:00Z">
        <w:r>
          <w:rPr>
            <w:rStyle w:val="24"/>
          </w:rPr>
          <w:endnoteRef/>
        </w:r>
      </w:ins>
      <w:ins w:id="94" w:author="Pisces" w:date="2025-05-13T23:15:00Z">
        <w:r>
          <w:rPr>
            <w:rStyle w:val="24"/>
          </w:rPr>
          <w:t>]</w:t>
        </w:r>
      </w:ins>
      <w:ins w:id="95" w:author="Pisces" w:date="2025-05-13T23:15:00Z">
        <w:r>
          <w:rPr/>
          <w:t xml:space="preserve"> </w:t>
        </w:r>
      </w:ins>
      <w:ins w:id="96" w:author="Pisces" w:date="2025-05-13T23:15:00Z">
        <w:r>
          <w:rPr>
            <w:rFonts w:hint="eastAsia"/>
          </w:rPr>
          <w:t>Li G ,Zhang Z ,Li J , et al.Optimizing hybrid energy storage: A multi-objective approach for hydrogen-natural gas systems with carbon-emission management[J].International Journal of Hydrogen Energy,2024,811003-1019.</w:t>
        </w:r>
      </w:ins>
    </w:p>
  </w:endnote>
  <w:endnote w:id="24">
    <w:p w14:paraId="3CA12E57">
      <w:pPr>
        <w:pStyle w:val="13"/>
      </w:pPr>
      <w:ins w:id="97" w:author="Pisces" w:date="2025-05-13T23:29:00Z">
        <w:r>
          <w:rPr>
            <w:rStyle w:val="24"/>
          </w:rPr>
          <w:t>[</w:t>
        </w:r>
      </w:ins>
      <w:ins w:id="98" w:author="Pisces" w:date="2025-05-13T23:29:00Z">
        <w:r>
          <w:rPr>
            <w:rStyle w:val="24"/>
          </w:rPr>
          <w:endnoteRef/>
        </w:r>
      </w:ins>
      <w:ins w:id="99" w:author="Pisces" w:date="2025-05-13T23:29:00Z">
        <w:r>
          <w:rPr>
            <w:rStyle w:val="24"/>
          </w:rPr>
          <w:t>]</w:t>
        </w:r>
      </w:ins>
      <w:ins w:id="100" w:author="Pisces" w:date="2025-05-13T23:29:00Z">
        <w:r>
          <w:rPr/>
          <w:t xml:space="preserve"> </w:t>
        </w:r>
      </w:ins>
      <w:ins w:id="101" w:author="Pisces" w:date="2025-05-13T23:29:00Z">
        <w:r>
          <w:rPr>
            <w:rFonts w:hint="eastAsia"/>
          </w:rPr>
          <w:t>邹鑫,陈丹昊,邹爱孟,等. 考虑多种负荷需求响应的综合能源系统优化运行[J]. 动力工程学报,2025,45(1):154-164. DOI:10.19805/j.cnki.jcspe.2025.230647.</w:t>
        </w:r>
      </w:ins>
    </w:p>
  </w:endnote>
  <w:endnote w:id="25">
    <w:p w14:paraId="561DEFC1">
      <w:pPr>
        <w:pStyle w:val="13"/>
      </w:pPr>
      <w:ins w:id="102" w:author="Pisces" w:date="2025-05-14T10:03:00Z">
        <w:r>
          <w:rPr>
            <w:rStyle w:val="24"/>
          </w:rPr>
          <w:t>[</w:t>
        </w:r>
      </w:ins>
      <w:ins w:id="103" w:author="Pisces" w:date="2025-05-14T10:03:00Z">
        <w:r>
          <w:rPr>
            <w:rStyle w:val="24"/>
          </w:rPr>
          <w:endnoteRef/>
        </w:r>
      </w:ins>
      <w:ins w:id="104" w:author="Pisces" w:date="2025-05-14T10:03:00Z">
        <w:r>
          <w:rPr>
            <w:rStyle w:val="24"/>
          </w:rPr>
          <w:t>]</w:t>
        </w:r>
      </w:ins>
      <w:ins w:id="105" w:author="Pisces" w:date="2025-05-14T10:03:00Z">
        <w:r>
          <w:rPr/>
          <w:t xml:space="preserve"> </w:t>
        </w:r>
      </w:ins>
      <w:ins w:id="106" w:author="Pisces" w:date="2025-05-14T10:03:00Z">
        <w:r>
          <w:rPr>
            <w:rFonts w:hint="eastAsia"/>
          </w:rPr>
          <w:t>张泓楷. 电--气综合能源系统优化配置[D]. 山东:山东大学,2020.</w:t>
        </w:r>
      </w:ins>
    </w:p>
  </w:endnote>
  <w:endnote w:id="26">
    <w:p w14:paraId="5A7F2DA8">
      <w:pPr>
        <w:pStyle w:val="13"/>
      </w:pPr>
      <w:ins w:id="107" w:author="Pisces" w:date="2025-05-14T10:06:00Z">
        <w:r>
          <w:rPr>
            <w:rStyle w:val="24"/>
          </w:rPr>
          <w:t>[</w:t>
        </w:r>
      </w:ins>
      <w:ins w:id="108" w:author="Pisces" w:date="2025-05-14T10:06:00Z">
        <w:r>
          <w:rPr>
            <w:rStyle w:val="24"/>
          </w:rPr>
          <w:endnoteRef/>
        </w:r>
      </w:ins>
      <w:ins w:id="109" w:author="Pisces" w:date="2025-05-14T10:06:00Z">
        <w:r>
          <w:rPr>
            <w:rStyle w:val="24"/>
          </w:rPr>
          <w:t>]</w:t>
        </w:r>
      </w:ins>
      <w:ins w:id="110" w:author="Pisces" w:date="2025-05-14T10:06:00Z">
        <w:r>
          <w:rPr/>
          <w:t xml:space="preserve"> </w:t>
        </w:r>
      </w:ins>
      <w:ins w:id="111" w:author="Pisces" w:date="2025-05-14T10:06:00Z">
        <w:r>
          <w:rPr>
            <w:rFonts w:hint="eastAsia"/>
          </w:rPr>
          <w:t>Bin M ,Xing G ,Penghui L .Adaptive energy management strategy based on a model predictive control with real-time tuning weight for hybrid energy storage system[J].Energy,2023,283</w:t>
        </w:r>
      </w:ins>
    </w:p>
  </w:endnote>
  <w:endnote w:id="27">
    <w:p w14:paraId="30ABC9A5">
      <w:pPr>
        <w:pStyle w:val="13"/>
      </w:pPr>
      <w:ins w:id="112" w:author="Pisces" w:date="2025-05-14T10:10:00Z">
        <w:r>
          <w:rPr>
            <w:rStyle w:val="24"/>
          </w:rPr>
          <w:t>[</w:t>
        </w:r>
      </w:ins>
      <w:ins w:id="113" w:author="Pisces" w:date="2025-05-14T10:10:00Z">
        <w:r>
          <w:rPr>
            <w:rStyle w:val="24"/>
          </w:rPr>
          <w:endnoteRef/>
        </w:r>
      </w:ins>
      <w:ins w:id="114" w:author="Pisces" w:date="2025-05-14T10:10:00Z">
        <w:r>
          <w:rPr>
            <w:rStyle w:val="24"/>
          </w:rPr>
          <w:t>]</w:t>
        </w:r>
      </w:ins>
      <w:ins w:id="115" w:author="Pisces" w:date="2025-05-14T10:10:00Z">
        <w:r>
          <w:rPr/>
          <w:t xml:space="preserve"> </w:t>
        </w:r>
      </w:ins>
      <w:ins w:id="116" w:author="Pisces" w:date="2025-05-14T10:10:00Z">
        <w:r>
          <w:rPr>
            <w:rFonts w:hint="eastAsia"/>
          </w:rPr>
          <w:t>Energy Research; Studies in the Area of Energy Research Reported from Beihang University (High-performance photovoltaic-thermoelectric hybrid power generation system with optimized thermal management)[J].Energy Weekly News,2016,</w:t>
        </w:r>
      </w:ins>
    </w:p>
  </w:endnote>
  <w:endnote w:id="28">
    <w:p w14:paraId="5A77E3F8">
      <w:pPr>
        <w:pStyle w:val="13"/>
      </w:pPr>
      <w:ins w:id="117" w:author="Pisces" w:date="2025-05-14T10:21:00Z">
        <w:r>
          <w:rPr>
            <w:rStyle w:val="24"/>
          </w:rPr>
          <w:t>[</w:t>
        </w:r>
      </w:ins>
      <w:ins w:id="118" w:author="Pisces" w:date="2025-05-14T10:21:00Z">
        <w:r>
          <w:rPr>
            <w:rStyle w:val="24"/>
          </w:rPr>
          <w:endnoteRef/>
        </w:r>
      </w:ins>
      <w:ins w:id="119" w:author="Pisces" w:date="2025-05-14T10:21:00Z">
        <w:r>
          <w:rPr>
            <w:rStyle w:val="24"/>
          </w:rPr>
          <w:t>]</w:t>
        </w:r>
      </w:ins>
      <w:ins w:id="120" w:author="Pisces" w:date="2025-05-14T10:21:00Z">
        <w:r>
          <w:rPr/>
          <w:t xml:space="preserve"> </w:t>
        </w:r>
      </w:ins>
      <w:ins w:id="121" w:author="Pisces" w:date="2025-05-14T10:21:00Z">
        <w:r>
          <w:rPr>
            <w:rFonts w:hint="eastAsia"/>
          </w:rPr>
          <w:t xml:space="preserve"> 刘霁欧,魏业文,李艺博,等. 基于主从博弈的含氢综合能源系统优化运行策略[J]. 电子设计工程,2025,33(8):27-32,37. DOI:10.14022/j.issn1674-6236.2025.08.006. </w:t>
        </w:r>
      </w:ins>
    </w:p>
  </w:endnote>
  <w:endnote w:id="29">
    <w:p w14:paraId="5FF8029F">
      <w:pPr>
        <w:pStyle w:val="13"/>
      </w:pPr>
      <w:ins w:id="122" w:author="Pisces" w:date="2025-05-14T10:24:00Z">
        <w:r>
          <w:rPr>
            <w:rStyle w:val="24"/>
          </w:rPr>
          <w:t>[</w:t>
        </w:r>
      </w:ins>
      <w:ins w:id="123" w:author="Pisces" w:date="2025-05-14T10:24:00Z">
        <w:r>
          <w:rPr>
            <w:rStyle w:val="24"/>
          </w:rPr>
          <w:endnoteRef/>
        </w:r>
      </w:ins>
      <w:ins w:id="124" w:author="Pisces" w:date="2025-05-14T10:24:00Z">
        <w:r>
          <w:rPr>
            <w:rStyle w:val="24"/>
          </w:rPr>
          <w:t>]</w:t>
        </w:r>
      </w:ins>
      <w:ins w:id="125" w:author="Pisces" w:date="2025-05-14T10:24:00Z">
        <w:r>
          <w:rPr/>
          <w:t xml:space="preserve"> </w:t>
        </w:r>
      </w:ins>
      <w:ins w:id="126" w:author="Pisces" w:date="2025-05-14T10:24:00Z">
        <w:r>
          <w:rPr>
            <w:rFonts w:hint="eastAsia"/>
          </w:rPr>
          <w:t>李泽霜,唐忠,程卓,等. 基于改进麻雀搜索算法的电-热-气-氢综合能源系统优化[J]. 现代电力,2024,41(6):1090-1099. DOI:10.19725/j.cnki.1007-2322.2022.0351.</w:t>
        </w:r>
      </w:ins>
    </w:p>
  </w:endnote>
  <w:endnote w:id="30">
    <w:p w14:paraId="7B4B4924">
      <w:pPr>
        <w:pStyle w:val="13"/>
      </w:pPr>
      <w:ins w:id="127" w:author="Pisces" w:date="2025-05-14T10:34:00Z">
        <w:r>
          <w:rPr>
            <w:rStyle w:val="24"/>
          </w:rPr>
          <w:t>[</w:t>
        </w:r>
      </w:ins>
      <w:ins w:id="128" w:author="Pisces" w:date="2025-05-14T10:34:00Z">
        <w:r>
          <w:rPr>
            <w:rStyle w:val="24"/>
          </w:rPr>
          <w:endnoteRef/>
        </w:r>
      </w:ins>
      <w:ins w:id="129" w:author="Pisces" w:date="2025-05-14T10:34:00Z">
        <w:r>
          <w:rPr>
            <w:rStyle w:val="24"/>
          </w:rPr>
          <w:t>]</w:t>
        </w:r>
      </w:ins>
      <w:ins w:id="130" w:author="Pisces" w:date="2025-05-14T10:34:00Z">
        <w:r>
          <w:rPr/>
          <w:t xml:space="preserve"> </w:t>
        </w:r>
      </w:ins>
      <w:ins w:id="131" w:author="Pisces" w:date="2025-05-14T10:34:00Z">
        <w:r>
          <w:rPr>
            <w:rFonts w:hint="eastAsia"/>
          </w:rPr>
          <w:t>Cheng W ,Zhao Z ,Cheng C , et al.Optimizing peak shaving operation in hydro-dominated hybrid power systems with limited distributional information on renewable energy uncertainty[J].Renewable Energy,2024,237(PC):121776-121776.</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KaTeX_Math">
    <w:altName w:val="AMGD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EE0985">
    <w:pPr>
      <w:pStyle w:val="1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E61EFC">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24E61EFC">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154521">
    <w:pPr>
      <w:pStyle w:val="15"/>
      <w:numPr>
        <w:ilvl w:val="0"/>
        <w:numId w:val="1"/>
      </w:numPr>
      <w:rPr>
        <w:ins w:id="132" w:author="Pisces [2]" w:date="2025-05-22T13:51:31Z"/>
      </w:rPr>
    </w:pPr>
    <w:ins w:id="133" w:author="Pisces [2]" w:date="2025-05-22T13:51:22Z">
      <w:r>
        <w:rPr>
          <w:rFonts w:hint="eastAsia"/>
          <w:lang w:val="en-US" w:eastAsia="zh-CN"/>
        </w:rPr>
        <w:t>附录</w:t>
      </w:r>
    </w:ins>
    <w:ins w:id="134" w:author="Pisces [2]" w:date="2025-05-22T13:51:24Z">
      <w:r>
        <w:rPr>
          <w:rFonts w:hint="eastAsia"/>
          <w:lang w:val="en-US" w:eastAsia="zh-CN"/>
        </w:rPr>
        <w:t>A</w:t>
      </w:r>
    </w:ins>
  </w:p>
  <w:p w14:paraId="714F2571">
    <w:pPr>
      <w:pStyle w:val="15"/>
      <w:widowControl w:val="0"/>
      <w:numPr>
        <w:numId w:val="0"/>
      </w:numPr>
      <w:pBdr>
        <w:top w:val="none" w:color="auto" w:sz="0" w:space="1"/>
        <w:left w:val="none" w:color="auto" w:sz="0" w:space="4"/>
        <w:bottom w:val="none" w:color="auto" w:sz="0" w:space="1"/>
        <w:right w:val="none" w:color="auto" w:sz="0" w:space="4"/>
      </w:pBdr>
      <w:snapToGrid w:val="0"/>
      <w:jc w:val="both"/>
      <w:rPr>
        <w:ins w:id="135" w:author="Pisces [2]" w:date="2025-05-22T13:51:32Z"/>
        <w:rFonts w:hint="eastAsia"/>
        <w:lang w:val="en-US" w:eastAsia="zh-CN"/>
      </w:rPr>
    </w:pPr>
  </w:p>
  <w:p w14:paraId="65BCE224">
    <w:pPr>
      <w:pStyle w:val="15"/>
      <w:widowControl w:val="0"/>
      <w:numPr>
        <w:numId w:val="0"/>
      </w:numPr>
      <w:pBdr>
        <w:top w:val="none" w:color="auto" w:sz="0" w:space="1"/>
        <w:left w:val="none" w:color="auto" w:sz="0" w:space="4"/>
        <w:bottom w:val="none" w:color="auto" w:sz="0" w:space="1"/>
        <w:right w:val="none" w:color="auto" w:sz="0" w:space="4"/>
      </w:pBdr>
      <w:snapToGrid w:val="0"/>
      <w:jc w:val="both"/>
      <w:rPr>
        <w:ins w:id="136" w:author="Pisces [2]" w:date="2025-05-22T13:51:32Z"/>
        <w:rFonts w:hint="eastAsia"/>
        <w:lang w:val="en-US" w:eastAsia="zh-CN"/>
      </w:rPr>
    </w:pPr>
  </w:p>
  <w:p w14:paraId="1EED903C">
    <w:pPr>
      <w:pStyle w:val="15"/>
      <w:widowControl w:val="0"/>
      <w:numPr>
        <w:numId w:val="0"/>
      </w:numPr>
      <w:pBdr>
        <w:top w:val="none" w:color="auto" w:sz="0" w:space="1"/>
        <w:left w:val="none" w:color="auto" w:sz="0" w:space="4"/>
        <w:bottom w:val="none" w:color="auto" w:sz="0" w:space="1"/>
        <w:right w:val="none" w:color="auto" w:sz="0" w:space="4"/>
      </w:pBdr>
      <w:snapToGrid w:val="0"/>
      <w:jc w:val="both"/>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715D9E"/>
    <w:multiLevelType w:val="multilevel"/>
    <w:tmpl w:val="B5715D9E"/>
    <w:lvl w:ilvl="0" w:tentative="0">
      <w:start w:val="1"/>
      <w:numFmt w:val="decimal"/>
      <w:suff w:val="space"/>
      <w:lvlText w:val="3.2.%1"/>
      <w:lvlJc w:val="left"/>
      <w:pPr>
        <w:ind w:left="0" w:firstLine="0"/>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E5FC9F53"/>
    <w:multiLevelType w:val="singleLevel"/>
    <w:tmpl w:val="E5FC9F53"/>
    <w:lvl w:ilvl="0" w:tentative="0">
      <w:start w:val="1"/>
      <w:numFmt w:val="decimal"/>
      <w:suff w:val="space"/>
      <w:lvlText w:val="5.%1"/>
      <w:lvlJc w:val="left"/>
      <w:pPr>
        <w:ind w:left="0" w:firstLine="0"/>
      </w:pPr>
      <w:rPr>
        <w:rFonts w:hint="default"/>
      </w:rPr>
    </w:lvl>
  </w:abstractNum>
  <w:abstractNum w:abstractNumId="2">
    <w:nsid w:val="E76A215A"/>
    <w:multiLevelType w:val="singleLevel"/>
    <w:tmpl w:val="E76A215A"/>
    <w:lvl w:ilvl="0" w:tentative="0">
      <w:start w:val="2"/>
      <w:numFmt w:val="decimal"/>
      <w:lvlText w:val="%1."/>
      <w:lvlJc w:val="left"/>
      <w:pPr>
        <w:tabs>
          <w:tab w:val="left" w:pos="312"/>
        </w:tabs>
      </w:pPr>
    </w:lvl>
  </w:abstractNum>
  <w:abstractNum w:abstractNumId="3">
    <w:nsid w:val="11D9E002"/>
    <w:multiLevelType w:val="singleLevel"/>
    <w:tmpl w:val="11D9E002"/>
    <w:lvl w:ilvl="0" w:tentative="0">
      <w:start w:val="2"/>
      <w:numFmt w:val="chineseCounting"/>
      <w:suff w:val="space"/>
      <w:lvlText w:val="第%1章"/>
      <w:lvlJc w:val="left"/>
      <w:rPr>
        <w:rFonts w:hint="eastAsia"/>
      </w:rPr>
    </w:lvl>
  </w:abstractNum>
  <w:abstractNum w:abstractNumId="4">
    <w:nsid w:val="17E61F6D"/>
    <w:multiLevelType w:val="singleLevel"/>
    <w:tmpl w:val="17E61F6D"/>
    <w:lvl w:ilvl="0" w:tentative="0">
      <w:start w:val="3"/>
      <w:numFmt w:val="decimal"/>
      <w:suff w:val="space"/>
      <w:lvlText w:val="第%1章"/>
      <w:lvlJc w:val="left"/>
    </w:lvl>
  </w:abstractNum>
  <w:abstractNum w:abstractNumId="5">
    <w:nsid w:val="316964BA"/>
    <w:multiLevelType w:val="singleLevel"/>
    <w:tmpl w:val="316964BA"/>
    <w:lvl w:ilvl="0" w:tentative="0">
      <w:start w:val="1"/>
      <w:numFmt w:val="decimal"/>
      <w:suff w:val="space"/>
      <w:lvlText w:val="1.%1"/>
      <w:lvlJc w:val="left"/>
      <w:pPr>
        <w:ind w:left="0" w:firstLine="480"/>
      </w:pPr>
      <w:rPr>
        <w:rFonts w:hint="default"/>
      </w:rPr>
    </w:lvl>
  </w:abstractNum>
  <w:abstractNum w:abstractNumId="6">
    <w:nsid w:val="41B98FBE"/>
    <w:multiLevelType w:val="singleLevel"/>
    <w:tmpl w:val="41B98FBE"/>
    <w:lvl w:ilvl="0" w:tentative="0">
      <w:start w:val="1"/>
      <w:numFmt w:val="decimal"/>
      <w:suff w:val="space"/>
      <w:lvlText w:val="1.1.%1"/>
      <w:lvlJc w:val="left"/>
      <w:pPr>
        <w:ind w:left="0" w:firstLine="480"/>
      </w:pPr>
      <w:rPr>
        <w:rFonts w:hint="default"/>
      </w:rPr>
    </w:lvl>
  </w:abstractNum>
  <w:abstractNum w:abstractNumId="7">
    <w:nsid w:val="4C95796B"/>
    <w:multiLevelType w:val="singleLevel"/>
    <w:tmpl w:val="4C95796B"/>
    <w:lvl w:ilvl="0" w:tentative="0">
      <w:start w:val="1"/>
      <w:numFmt w:val="decimal"/>
      <w:suff w:val="space"/>
      <w:lvlText w:val="3.%1"/>
      <w:lvlJc w:val="left"/>
      <w:pPr>
        <w:ind w:left="0" w:firstLine="0"/>
      </w:pPr>
      <w:rPr>
        <w:rFonts w:hint="default"/>
      </w:rPr>
    </w:lvl>
  </w:abstractNum>
  <w:abstractNum w:abstractNumId="8">
    <w:nsid w:val="647290DC"/>
    <w:multiLevelType w:val="singleLevel"/>
    <w:tmpl w:val="647290DC"/>
    <w:lvl w:ilvl="0" w:tentative="0">
      <w:start w:val="1"/>
      <w:numFmt w:val="bullet"/>
      <w:lvlText w:val=""/>
      <w:lvlJc w:val="left"/>
      <w:pPr>
        <w:ind w:left="420" w:hanging="420"/>
      </w:pPr>
      <w:rPr>
        <w:rFonts w:hint="default" w:ascii="Wingdings" w:hAnsi="Wingdings"/>
      </w:rPr>
    </w:lvl>
  </w:abstractNum>
  <w:num w:numId="1">
    <w:abstractNumId w:val="8"/>
  </w:num>
  <w:num w:numId="2">
    <w:abstractNumId w:val="5"/>
  </w:num>
  <w:num w:numId="3">
    <w:abstractNumId w:val="6"/>
  </w:num>
  <w:num w:numId="4">
    <w:abstractNumId w:val="3"/>
  </w:num>
  <w:num w:numId="5">
    <w:abstractNumId w:val="4"/>
  </w:num>
  <w:num w:numId="6">
    <w:abstractNumId w:val="7"/>
  </w:num>
  <w:num w:numId="7">
    <w:abstractNumId w:val="0"/>
  </w:num>
  <w:num w:numId="8">
    <w:abstractNumId w:val="2"/>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C">
    <w15:presenceInfo w15:providerId="None" w15:userId="JC"/>
  </w15:person>
  <w15:person w15:author="Pisces">
    <w15:presenceInfo w15:providerId="None" w15:userId="Pisces"/>
  </w15:person>
  <w15:person w15:author="Chica Chen">
    <w15:presenceInfo w15:providerId="Windows Live" w15:userId="6f499d11f240fed4"/>
  </w15:person>
  <w15:person w15:author="Pisces [2]">
    <w15:presenceInfo w15:providerId="WPS Office" w15:userId="16140075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62"/>
    <w:endnote w:id="63"/>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AA4C62"/>
    <w:rsid w:val="00071766"/>
    <w:rsid w:val="0089189B"/>
    <w:rsid w:val="00A95A9A"/>
    <w:rsid w:val="00AA4D93"/>
    <w:rsid w:val="00B14246"/>
    <w:rsid w:val="00F36D40"/>
    <w:rsid w:val="040F2377"/>
    <w:rsid w:val="0451447E"/>
    <w:rsid w:val="09897638"/>
    <w:rsid w:val="09A54469"/>
    <w:rsid w:val="09FE0C04"/>
    <w:rsid w:val="0A7809B7"/>
    <w:rsid w:val="0B332B30"/>
    <w:rsid w:val="11292A0B"/>
    <w:rsid w:val="11B936A2"/>
    <w:rsid w:val="14C460C8"/>
    <w:rsid w:val="17716EB9"/>
    <w:rsid w:val="191F46F3"/>
    <w:rsid w:val="1A136006"/>
    <w:rsid w:val="1AE35E18"/>
    <w:rsid w:val="1FDA1374"/>
    <w:rsid w:val="203E27F5"/>
    <w:rsid w:val="206D2016"/>
    <w:rsid w:val="23684412"/>
    <w:rsid w:val="25CB455E"/>
    <w:rsid w:val="26092553"/>
    <w:rsid w:val="263E08AF"/>
    <w:rsid w:val="29A43141"/>
    <w:rsid w:val="29FC4E57"/>
    <w:rsid w:val="2AE35581"/>
    <w:rsid w:val="2AF92FF6"/>
    <w:rsid w:val="2CAB3D18"/>
    <w:rsid w:val="2D9214E0"/>
    <w:rsid w:val="30B359F5"/>
    <w:rsid w:val="324F087B"/>
    <w:rsid w:val="38604B0B"/>
    <w:rsid w:val="386677F1"/>
    <w:rsid w:val="3CB9368D"/>
    <w:rsid w:val="3D202C43"/>
    <w:rsid w:val="3E1C72D0"/>
    <w:rsid w:val="3EAF3CA0"/>
    <w:rsid w:val="42D42A31"/>
    <w:rsid w:val="48661053"/>
    <w:rsid w:val="4A2A4B22"/>
    <w:rsid w:val="4AF313B8"/>
    <w:rsid w:val="4EC015B1"/>
    <w:rsid w:val="4EFD0A57"/>
    <w:rsid w:val="50116373"/>
    <w:rsid w:val="54601CE7"/>
    <w:rsid w:val="589F41D7"/>
    <w:rsid w:val="597A44AA"/>
    <w:rsid w:val="5B557525"/>
    <w:rsid w:val="62A17629"/>
    <w:rsid w:val="62BB2364"/>
    <w:rsid w:val="62CB4CB6"/>
    <w:rsid w:val="66960B64"/>
    <w:rsid w:val="6C731385"/>
    <w:rsid w:val="6E02634B"/>
    <w:rsid w:val="6F776A1D"/>
    <w:rsid w:val="6FFB0243"/>
    <w:rsid w:val="70CE3BAA"/>
    <w:rsid w:val="71D84CE0"/>
    <w:rsid w:val="75AA4C62"/>
    <w:rsid w:val="77332A07"/>
    <w:rsid w:val="7A3902E6"/>
    <w:rsid w:val="7E1F5A45"/>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keepNext/>
      <w:keepLines/>
      <w:widowControl w:val="0"/>
      <w:jc w:val="center"/>
      <w:outlineLvl w:val="0"/>
    </w:pPr>
    <w:rPr>
      <w:rFonts w:ascii="Times New Roman" w:hAnsi="Times New Roman" w:eastAsia="黑体" w:cs="Times New Roman"/>
      <w:bCs/>
      <w:kern w:val="2"/>
      <w:sz w:val="36"/>
      <w:szCs w:val="36"/>
      <w:lang w:val="en-US" w:eastAsia="zh-CN" w:bidi="ar-SA"/>
    </w:rPr>
  </w:style>
  <w:style w:type="paragraph" w:styleId="3">
    <w:name w:val="heading 2"/>
    <w:next w:val="1"/>
    <w:semiHidden/>
    <w:unhideWhenUsed/>
    <w:qFormat/>
    <w:uiPriority w:val="0"/>
    <w:pPr>
      <w:keepNext/>
      <w:keepLines/>
      <w:widowControl w:val="0"/>
      <w:outlineLvl w:val="1"/>
    </w:pPr>
    <w:rPr>
      <w:rFonts w:ascii="Times New Roman" w:hAnsi="Times New Roman" w:eastAsia="黑体" w:cs="Times New Roman"/>
      <w:kern w:val="2"/>
      <w:sz w:val="30"/>
      <w:szCs w:val="30"/>
      <w:lang w:val="en-US" w:eastAsia="zh-CN" w:bidi="ar-SA"/>
    </w:rPr>
  </w:style>
  <w:style w:type="paragraph" w:styleId="4">
    <w:name w:val="heading 3"/>
    <w:next w:val="1"/>
    <w:semiHidden/>
    <w:unhideWhenUsed/>
    <w:qFormat/>
    <w:uiPriority w:val="0"/>
    <w:pPr>
      <w:keepNext/>
      <w:keepLines/>
      <w:widowControl w:val="0"/>
      <w:outlineLvl w:val="2"/>
    </w:pPr>
    <w:rPr>
      <w:rFonts w:ascii="Times New Roman" w:hAnsi="Times New Roman" w:eastAsia="黑体" w:cs="Times New Roman"/>
      <w:kern w:val="44"/>
      <w:sz w:val="28"/>
      <w:szCs w:val="28"/>
      <w:lang w:val="en-US" w:eastAsia="zh-CN" w:bidi="ar-SA"/>
    </w:rPr>
  </w:style>
  <w:style w:type="paragraph" w:styleId="5">
    <w:name w:val="heading 4"/>
    <w:next w:val="1"/>
    <w:semiHidden/>
    <w:unhideWhenUsed/>
    <w:qFormat/>
    <w:uiPriority w:val="0"/>
    <w:pPr>
      <w:keepNext/>
      <w:keepLines/>
      <w:widowControl w:val="0"/>
      <w:outlineLvl w:val="3"/>
    </w:pPr>
    <w:rPr>
      <w:rFonts w:ascii="Times New Roman" w:hAnsi="Times New Roman" w:eastAsia="黑体" w:cs="Times New Roman"/>
      <w:kern w:val="44"/>
      <w:sz w:val="24"/>
      <w:szCs w:val="28"/>
      <w:lang w:val="en-US" w:eastAsia="zh-CN" w:bidi="ar-SA"/>
    </w:rPr>
  </w:style>
  <w:style w:type="paragraph" w:styleId="6">
    <w:name w:val="heading 5"/>
    <w:next w:val="1"/>
    <w:semiHidden/>
    <w:unhideWhenUsed/>
    <w:qFormat/>
    <w:uiPriority w:val="0"/>
    <w:pPr>
      <w:keepNext/>
      <w:keepLines/>
      <w:widowControl w:val="0"/>
      <w:outlineLvl w:val="4"/>
    </w:pPr>
    <w:rPr>
      <w:rFonts w:ascii="Times New Roman" w:hAnsi="Times New Roman" w:eastAsia="黑体" w:cs="Times New Roman"/>
      <w:kern w:val="44"/>
      <w:sz w:val="21"/>
      <w:szCs w:val="28"/>
      <w:lang w:val="en-US" w:eastAsia="zh-CN" w:bidi="ar-SA"/>
    </w:rPr>
  </w:style>
  <w:style w:type="paragraph" w:styleId="7">
    <w:name w:val="heading 6"/>
    <w:next w:val="1"/>
    <w:semiHidden/>
    <w:unhideWhenUsed/>
    <w:qFormat/>
    <w:uiPriority w:val="0"/>
    <w:pPr>
      <w:keepNext/>
      <w:keepLines/>
      <w:widowControl w:val="0"/>
      <w:outlineLvl w:val="5"/>
    </w:pPr>
    <w:rPr>
      <w:rFonts w:ascii="Times New Roman" w:hAnsi="Times New Roman" w:eastAsia="黑体" w:cs="Times New Roman"/>
      <w:kern w:val="44"/>
      <w:sz w:val="21"/>
      <w:szCs w:val="28"/>
      <w:lang w:val="en-US" w:eastAsia="zh-CN" w:bidi="ar-SA"/>
    </w:rPr>
  </w:style>
  <w:style w:type="paragraph" w:styleId="8">
    <w:name w:val="heading 7"/>
    <w:next w:val="1"/>
    <w:semiHidden/>
    <w:unhideWhenUsed/>
    <w:qFormat/>
    <w:uiPriority w:val="0"/>
    <w:pPr>
      <w:keepNext/>
      <w:keepLines/>
      <w:widowControl w:val="0"/>
      <w:outlineLvl w:val="6"/>
    </w:pPr>
    <w:rPr>
      <w:rFonts w:ascii="Times New Roman" w:hAnsi="Times New Roman" w:eastAsia="黑体" w:cs="Times New Roman"/>
      <w:kern w:val="44"/>
      <w:sz w:val="21"/>
      <w:szCs w:val="28"/>
      <w:lang w:val="en-US" w:eastAsia="zh-CN" w:bidi="ar-SA"/>
    </w:rPr>
  </w:style>
  <w:style w:type="paragraph" w:styleId="9">
    <w:name w:val="heading 8"/>
    <w:next w:val="1"/>
    <w:semiHidden/>
    <w:unhideWhenUsed/>
    <w:qFormat/>
    <w:uiPriority w:val="0"/>
    <w:pPr>
      <w:keepNext/>
      <w:keepLines/>
      <w:widowControl w:val="0"/>
      <w:outlineLvl w:val="7"/>
    </w:pPr>
    <w:rPr>
      <w:rFonts w:ascii="Times New Roman" w:hAnsi="Times New Roman" w:eastAsia="黑体" w:cs="Times New Roman"/>
      <w:kern w:val="44"/>
      <w:sz w:val="21"/>
      <w:szCs w:val="28"/>
      <w:lang w:val="en-US" w:eastAsia="zh-CN" w:bidi="ar-SA"/>
    </w:rPr>
  </w:style>
  <w:style w:type="paragraph" w:styleId="10">
    <w:name w:val="heading 9"/>
    <w:next w:val="1"/>
    <w:semiHidden/>
    <w:unhideWhenUsed/>
    <w:qFormat/>
    <w:uiPriority w:val="0"/>
    <w:pPr>
      <w:keepNext/>
      <w:keepLines/>
      <w:widowControl w:val="0"/>
      <w:outlineLvl w:val="8"/>
    </w:pPr>
    <w:rPr>
      <w:rFonts w:ascii="Times New Roman" w:hAnsi="Times New Roman" w:eastAsia="黑体" w:cs="Times New Roman"/>
      <w:kern w:val="44"/>
      <w:sz w:val="21"/>
      <w:szCs w:val="28"/>
      <w:lang w:val="en-US" w:eastAsia="zh-CN" w:bidi="ar-SA"/>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qFormat/>
    <w:uiPriority w:val="0"/>
    <w:pPr>
      <w:widowControl w:val="0"/>
      <w:spacing w:line="400" w:lineRule="exact"/>
      <w:ind w:firstLine="480" w:firstLineChars="200"/>
      <w:jc w:val="both"/>
    </w:pPr>
    <w:rPr>
      <w:rFonts w:ascii="Times New Roman" w:hAnsi="Calibri" w:eastAsia="宋体" w:cs="Times New Roman"/>
      <w:kern w:val="2"/>
      <w:sz w:val="24"/>
      <w:szCs w:val="24"/>
      <w:lang w:val="en-US" w:eastAsia="zh-CN" w:bidi="ar-SA"/>
    </w:rPr>
  </w:style>
  <w:style w:type="paragraph" w:styleId="13">
    <w:name w:val="endnote text"/>
    <w:basedOn w:val="1"/>
    <w:qFormat/>
    <w:uiPriority w:val="0"/>
    <w:pPr>
      <w:snapToGrid w:val="0"/>
      <w:jc w:val="left"/>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6">
    <w:name w:val="Subtitle"/>
    <w:qFormat/>
    <w:uiPriority w:val="0"/>
    <w:pPr>
      <w:widowControl w:val="0"/>
      <w:spacing w:before="240" w:after="60" w:line="312" w:lineRule="auto"/>
      <w:jc w:val="center"/>
      <w:outlineLvl w:val="1"/>
    </w:pPr>
    <w:rPr>
      <w:rFonts w:ascii="Arial" w:hAnsi="Arial" w:eastAsia="宋体" w:cs="Times New Roman"/>
      <w:b/>
      <w:kern w:val="28"/>
      <w:sz w:val="32"/>
      <w:szCs w:val="24"/>
      <w:lang w:val="en-US" w:eastAsia="zh-CN" w:bidi="ar-SA"/>
    </w:rPr>
  </w:style>
  <w:style w:type="paragraph" w:styleId="17">
    <w:name w:val="footnote text"/>
    <w:basedOn w:val="1"/>
    <w:qFormat/>
    <w:uiPriority w:val="0"/>
    <w:pPr>
      <w:snapToGrid w:val="0"/>
      <w:jc w:val="left"/>
    </w:pPr>
    <w:rPr>
      <w:sz w:val="18"/>
    </w:rPr>
  </w:style>
  <w:style w:type="paragraph" w:styleId="18">
    <w:name w:val="Normal (Web)"/>
    <w:basedOn w:val="1"/>
    <w:qFormat/>
    <w:uiPriority w:val="0"/>
    <w:pPr>
      <w:spacing w:beforeAutospacing="1" w:afterAutospacing="1"/>
      <w:jc w:val="left"/>
    </w:pPr>
    <w:rPr>
      <w:rFonts w:cs="Times New Roman"/>
      <w:kern w:val="0"/>
      <w:sz w:val="24"/>
    </w:rPr>
  </w:style>
  <w:style w:type="paragraph" w:styleId="19">
    <w:name w:val="Title"/>
    <w:qFormat/>
    <w:uiPriority w:val="0"/>
    <w:pPr>
      <w:widowControl w:val="0"/>
      <w:spacing w:before="240" w:after="60"/>
      <w:jc w:val="center"/>
      <w:outlineLvl w:val="0"/>
    </w:pPr>
    <w:rPr>
      <w:rFonts w:ascii="Arial" w:hAnsi="Arial" w:eastAsia="宋体" w:cs="Times New Roman"/>
      <w:b/>
      <w:kern w:val="2"/>
      <w:sz w:val="32"/>
      <w:szCs w:val="24"/>
      <w:lang w:val="en-US" w:eastAsia="zh-CN" w:bidi="ar-SA"/>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character" w:styleId="24">
    <w:name w:val="endnote reference"/>
    <w:basedOn w:val="22"/>
    <w:qFormat/>
    <w:uiPriority w:val="0"/>
    <w:rPr>
      <w:vertAlign w:val="superscript"/>
    </w:rPr>
  </w:style>
  <w:style w:type="character" w:styleId="25">
    <w:name w:val="Emphasis"/>
    <w:basedOn w:val="22"/>
    <w:qFormat/>
    <w:uiPriority w:val="0"/>
    <w:rPr>
      <w:i/>
    </w:rPr>
  </w:style>
  <w:style w:type="character" w:styleId="26">
    <w:name w:val="Hyperlink"/>
    <w:basedOn w:val="22"/>
    <w:qFormat/>
    <w:uiPriority w:val="0"/>
    <w:rPr>
      <w:color w:val="0000FF"/>
      <w:u w:val="single"/>
    </w:rPr>
  </w:style>
  <w:style w:type="character" w:styleId="27">
    <w:name w:val="HTML Code"/>
    <w:basedOn w:val="22"/>
    <w:qFormat/>
    <w:uiPriority w:val="0"/>
    <w:rPr>
      <w:rFonts w:ascii="Courier New" w:hAnsi="Courier New"/>
      <w:sz w:val="20"/>
    </w:rPr>
  </w:style>
  <w:style w:type="character" w:styleId="28">
    <w:name w:val="annotation reference"/>
    <w:basedOn w:val="22"/>
    <w:uiPriority w:val="0"/>
    <w:rPr>
      <w:sz w:val="21"/>
      <w:szCs w:val="21"/>
    </w:rPr>
  </w:style>
  <w:style w:type="character" w:styleId="29">
    <w:name w:val="footnote reference"/>
    <w:basedOn w:val="22"/>
    <w:qFormat/>
    <w:uiPriority w:val="0"/>
    <w:rPr>
      <w:vertAlign w:val="superscript"/>
    </w:rPr>
  </w:style>
  <w:style w:type="paragraph" w:customStyle="1" w:styleId="30">
    <w:name w:val="Revision"/>
    <w:hidden/>
    <w:unhideWhenUsed/>
    <w:qFormat/>
    <w:uiPriority w:val="99"/>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7" Type="http://schemas.microsoft.com/office/2011/relationships/people" Target="people.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chart" Target="charts/chart11.xml"/><Relationship Id="rId22" Type="http://schemas.openxmlformats.org/officeDocument/2006/relationships/chart" Target="charts/chart10.xml"/><Relationship Id="rId21" Type="http://schemas.openxmlformats.org/officeDocument/2006/relationships/chart" Target="charts/chart9.xml"/><Relationship Id="rId20" Type="http://schemas.openxmlformats.org/officeDocument/2006/relationships/chart" Target="charts/chart8.xml"/><Relationship Id="rId2" Type="http://schemas.openxmlformats.org/officeDocument/2006/relationships/settings" Target="settings.xml"/><Relationship Id="rId19" Type="http://schemas.openxmlformats.org/officeDocument/2006/relationships/chart" Target="charts/chart7.xml"/><Relationship Id="rId18" Type="http://schemas.openxmlformats.org/officeDocument/2006/relationships/chart" Target="charts/chart6.xml"/><Relationship Id="rId17" Type="http://schemas.openxmlformats.org/officeDocument/2006/relationships/chart" Target="charts/chart5.xml"/><Relationship Id="rId16" Type="http://schemas.openxmlformats.org/officeDocument/2006/relationships/chart" Target="charts/chart4.xml"/><Relationship Id="rId15" Type="http://schemas.openxmlformats.org/officeDocument/2006/relationships/chart" Target="charts/chart3.xml"/><Relationship Id="rId14" Type="http://schemas.openxmlformats.org/officeDocument/2006/relationships/chart" Target="charts/chart2.xml"/><Relationship Id="rId13" Type="http://schemas.openxmlformats.org/officeDocument/2006/relationships/chart" Target="charts/chart1.xml"/><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24037;&#20316;&#31807;1" TargetMode="External"/></Relationships>
</file>

<file path=word/charts/_rels/chart1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24037;&#20316;&#31807;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24037;&#20316;&#31807;1"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24037;&#20316;&#31807;1"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24037;&#20316;&#31807;1"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24037;&#20316;&#31807;1"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1" i="0" u="none" strike="noStrike" kern="1200" baseline="0">
                <a:solidFill>
                  <a:schemeClr val="tx1">
                    <a:lumMod val="75000"/>
                    <a:lumOff val="25000"/>
                  </a:schemeClr>
                </a:solidFill>
                <a:latin typeface="+mn-lt"/>
                <a:ea typeface="+mn-ea"/>
                <a:cs typeface="+mn-cs"/>
              </a:defRPr>
            </a:pPr>
            <a:r>
              <a:rPr lang="zh-CN" altLang="en-US" sz="900">
                <a:solidFill>
                  <a:schemeClr val="tx1">
                    <a:lumMod val="75000"/>
                    <a:lumOff val="25000"/>
                  </a:schemeClr>
                </a:solidFill>
              </a:rPr>
              <a:t>哈尔滨近一年温度曲线图</a:t>
            </a:r>
            <a:endParaRPr lang="zh-CN" altLang="en-US" sz="900">
              <a:solidFill>
                <a:schemeClr val="tx1">
                  <a:lumMod val="75000"/>
                  <a:lumOff val="25000"/>
                </a:schemeClr>
              </a:solidFill>
            </a:endParaRPr>
          </a:p>
        </c:rich>
      </c:tx>
      <c:layout/>
      <c:overlay val="0"/>
      <c:spPr>
        <a:noFill/>
        <a:ln>
          <a:noFill/>
        </a:ln>
        <a:effectLst/>
      </c:spPr>
    </c:title>
    <c:autoTitleDeleted val="0"/>
    <c:plotArea>
      <c:layout/>
      <c:barChart>
        <c:barDir val="col"/>
        <c:grouping val="clustered"/>
        <c:varyColors val="0"/>
        <c:ser>
          <c:idx val="0"/>
          <c:order val="0"/>
          <c:tx>
            <c:strRef>
              <c:f>[工作簿1]Sheet1!$H$33</c:f>
              <c:strCache>
                <c:ptCount val="1"/>
                <c:pt idx="0">
                  <c:v>日均最低温</c:v>
                </c:pt>
              </c:strCache>
            </c:strRef>
          </c:tx>
          <c:spPr>
            <a:solidFill>
              <a:schemeClr val="accent1"/>
            </a:solidFill>
            <a:ln>
              <a:noFill/>
            </a:ln>
            <a:effectLst/>
          </c:spPr>
          <c:invertIfNegative val="0"/>
          <c:dLbls>
            <c:delete val="1"/>
          </c:dLbls>
          <c:cat>
            <c:numRef>
              <c:f>[工作簿1]Sheet1!$I$32:$T$32</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[工作簿1]Sheet1!$I$33:$T$33</c:f>
              <c:numCache>
                <c:formatCode>General</c:formatCode>
                <c:ptCount val="12"/>
                <c:pt idx="0">
                  <c:v>-25</c:v>
                </c:pt>
                <c:pt idx="1">
                  <c:v>-20</c:v>
                </c:pt>
                <c:pt idx="2">
                  <c:v>-9</c:v>
                </c:pt>
                <c:pt idx="3">
                  <c:v>2</c:v>
                </c:pt>
                <c:pt idx="4">
                  <c:v>11</c:v>
                </c:pt>
                <c:pt idx="5">
                  <c:v>17</c:v>
                </c:pt>
                <c:pt idx="6">
                  <c:v>20</c:v>
                </c:pt>
                <c:pt idx="7">
                  <c:v>19</c:v>
                </c:pt>
                <c:pt idx="8">
                  <c:v>11</c:v>
                </c:pt>
                <c:pt idx="9">
                  <c:v>1</c:v>
                </c:pt>
                <c:pt idx="10">
                  <c:v>-9</c:v>
                </c:pt>
                <c:pt idx="11">
                  <c:v>-21</c:v>
                </c:pt>
              </c:numCache>
            </c:numRef>
          </c:val>
        </c:ser>
        <c:ser>
          <c:idx val="1"/>
          <c:order val="1"/>
          <c:tx>
            <c:strRef>
              <c:f>[工作簿1]Sheet1!$H$34</c:f>
              <c:strCache>
                <c:ptCount val="1"/>
                <c:pt idx="0">
                  <c:v>日均最高温</c:v>
                </c:pt>
              </c:strCache>
            </c:strRef>
          </c:tx>
          <c:spPr>
            <a:solidFill>
              <a:schemeClr val="accent2"/>
            </a:solidFill>
            <a:ln>
              <a:noFill/>
            </a:ln>
            <a:effectLst/>
          </c:spPr>
          <c:invertIfNegative val="0"/>
          <c:dLbls>
            <c:delete val="1"/>
          </c:dLbls>
          <c:cat>
            <c:numRef>
              <c:f>[工作簿1]Sheet1!$I$32:$T$32</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[工作簿1]Sheet1!$I$34:$T$34</c:f>
              <c:numCache>
                <c:formatCode>General</c:formatCode>
                <c:ptCount val="12"/>
                <c:pt idx="0">
                  <c:v>-14</c:v>
                </c:pt>
                <c:pt idx="1">
                  <c:v>-8</c:v>
                </c:pt>
                <c:pt idx="2">
                  <c:v>3</c:v>
                </c:pt>
                <c:pt idx="3">
                  <c:v>15</c:v>
                </c:pt>
                <c:pt idx="4">
                  <c:v>22</c:v>
                </c:pt>
                <c:pt idx="5">
                  <c:v>28</c:v>
                </c:pt>
                <c:pt idx="6">
                  <c:v>29</c:v>
                </c:pt>
                <c:pt idx="7">
                  <c:v>27</c:v>
                </c:pt>
                <c:pt idx="8">
                  <c:v>22</c:v>
                </c:pt>
                <c:pt idx="9">
                  <c:v>12</c:v>
                </c:pt>
                <c:pt idx="10">
                  <c:v>0</c:v>
                </c:pt>
                <c:pt idx="11">
                  <c:v>-11</c:v>
                </c:pt>
              </c:numCache>
            </c:numRef>
          </c:val>
        </c:ser>
        <c:dLbls>
          <c:showLegendKey val="0"/>
          <c:showVal val="0"/>
          <c:showCatName val="0"/>
          <c:showSerName val="0"/>
          <c:showPercent val="0"/>
          <c:showBubbleSize val="0"/>
        </c:dLbls>
        <c:gapWidth val="246"/>
        <c:overlap val="-28"/>
        <c:axId val="337532394"/>
        <c:axId val="369632102"/>
      </c:barChart>
      <c:catAx>
        <c:axId val="33753239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69632102"/>
        <c:crosses val="autoZero"/>
        <c:auto val="1"/>
        <c:lblAlgn val="ctr"/>
        <c:lblOffset val="100"/>
        <c:noMultiLvlLbl val="0"/>
      </c:catAx>
      <c:valAx>
        <c:axId val="369632102"/>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37532394"/>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a57b4d9e-6fdf-425e-b26d-7a3045154174}"/>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1" i="0" u="none" strike="noStrike" kern="1200" baseline="0">
                <a:solidFill>
                  <a:schemeClr val="tx1">
                    <a:lumMod val="75000"/>
                    <a:lumOff val="25000"/>
                  </a:schemeClr>
                </a:solidFill>
                <a:latin typeface="+mn-lt"/>
                <a:ea typeface="+mn-ea"/>
                <a:cs typeface="+mn-cs"/>
              </a:defRPr>
            </a:pPr>
            <a:r>
              <a:rPr lang="zh-CN" altLang="en-US" sz="900"/>
              <a:t>住宅区电热总负荷曲线（典型工作日）</a:t>
            </a:r>
            <a:endParaRPr lang="zh-CN" altLang="en-US" sz="900"/>
          </a:p>
        </c:rich>
      </c:tx>
      <c:layout/>
      <c:overlay val="0"/>
      <c:spPr>
        <a:noFill/>
        <a:ln>
          <a:noFill/>
        </a:ln>
        <a:effectLst/>
      </c:spPr>
    </c:title>
    <c:autoTitleDeleted val="0"/>
    <c:plotArea>
      <c:layout/>
      <c:barChart>
        <c:barDir val="col"/>
        <c:grouping val="clustered"/>
        <c:varyColors val="0"/>
        <c:ser>
          <c:idx val="0"/>
          <c:order val="0"/>
          <c:tx>
            <c:strRef>
              <c:f>[工作簿1]Sheet1!$B$134</c:f>
              <c:strCache>
                <c:ptCount val="1"/>
                <c:pt idx="0">
                  <c:v>总电负荷（kW）</c:v>
                </c:pt>
              </c:strCache>
            </c:strRef>
          </c:tx>
          <c:spPr>
            <a:solidFill>
              <a:schemeClr val="accent1"/>
            </a:solidFill>
            <a:ln>
              <a:noFill/>
            </a:ln>
            <a:effectLst/>
          </c:spPr>
          <c:invertIfNegative val="0"/>
          <c:dLbls>
            <c:delete val="1"/>
          </c:dLbls>
          <c:cat>
            <c:strRef>
              <c:f>[工作簿1]Sheet1!$A$135:$A$139</c:f>
              <c:strCache>
                <c:ptCount val="5"/>
                <c:pt idx="0">
                  <c:v>0-6</c:v>
                </c:pt>
                <c:pt idx="1">
                  <c:v>6-9</c:v>
                </c:pt>
                <c:pt idx="2">
                  <c:v>9-17</c:v>
                </c:pt>
                <c:pt idx="3">
                  <c:v>17-21</c:v>
                </c:pt>
                <c:pt idx="4">
                  <c:v>21-24</c:v>
                </c:pt>
              </c:strCache>
            </c:strRef>
          </c:cat>
          <c:val>
            <c:numRef>
              <c:f>[工作簿1]Sheet1!$B$135:$B$139</c:f>
              <c:numCache>
                <c:formatCode>General</c:formatCode>
                <c:ptCount val="5"/>
                <c:pt idx="0">
                  <c:v>25</c:v>
                </c:pt>
                <c:pt idx="1">
                  <c:v>70</c:v>
                </c:pt>
                <c:pt idx="2">
                  <c:v>20</c:v>
                </c:pt>
                <c:pt idx="3">
                  <c:v>90</c:v>
                </c:pt>
                <c:pt idx="4">
                  <c:v>50</c:v>
                </c:pt>
              </c:numCache>
            </c:numRef>
          </c:val>
        </c:ser>
        <c:ser>
          <c:idx val="1"/>
          <c:order val="1"/>
          <c:tx>
            <c:strRef>
              <c:f>[工作簿1]Sheet1!$C$134</c:f>
              <c:strCache>
                <c:ptCount val="1"/>
                <c:pt idx="0">
                  <c:v>总热负荷（kW）</c:v>
                </c:pt>
              </c:strCache>
            </c:strRef>
          </c:tx>
          <c:spPr>
            <a:solidFill>
              <a:schemeClr val="accent2"/>
            </a:solidFill>
            <a:ln>
              <a:noFill/>
            </a:ln>
            <a:effectLst/>
          </c:spPr>
          <c:invertIfNegative val="0"/>
          <c:dLbls>
            <c:delete val="1"/>
          </c:dLbls>
          <c:cat>
            <c:strRef>
              <c:f>[工作簿1]Sheet1!$A$135:$A$139</c:f>
              <c:strCache>
                <c:ptCount val="5"/>
                <c:pt idx="0">
                  <c:v>0-6</c:v>
                </c:pt>
                <c:pt idx="1">
                  <c:v>6-9</c:v>
                </c:pt>
                <c:pt idx="2">
                  <c:v>9-17</c:v>
                </c:pt>
                <c:pt idx="3">
                  <c:v>17-21</c:v>
                </c:pt>
                <c:pt idx="4">
                  <c:v>21-24</c:v>
                </c:pt>
              </c:strCache>
            </c:strRef>
          </c:cat>
          <c:val>
            <c:numRef>
              <c:f>[工作簿1]Sheet1!$C$135:$C$139</c:f>
              <c:numCache>
                <c:formatCode>General</c:formatCode>
                <c:ptCount val="5"/>
                <c:pt idx="0">
                  <c:v>65</c:v>
                </c:pt>
                <c:pt idx="1">
                  <c:v>100</c:v>
                </c:pt>
                <c:pt idx="2">
                  <c:v>25</c:v>
                </c:pt>
                <c:pt idx="3">
                  <c:v>120</c:v>
                </c:pt>
                <c:pt idx="4">
                  <c:v>80</c:v>
                </c:pt>
              </c:numCache>
            </c:numRef>
          </c:val>
        </c:ser>
        <c:dLbls>
          <c:showLegendKey val="0"/>
          <c:showVal val="0"/>
          <c:showCatName val="0"/>
          <c:showSerName val="0"/>
          <c:showPercent val="0"/>
          <c:showBubbleSize val="0"/>
        </c:dLbls>
        <c:gapWidth val="246"/>
        <c:overlap val="-28"/>
        <c:axId val="251256751"/>
        <c:axId val="584145381"/>
      </c:barChart>
      <c:catAx>
        <c:axId val="251256751"/>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4145381"/>
        <c:crosses val="autoZero"/>
        <c:auto val="1"/>
        <c:lblAlgn val="ctr"/>
        <c:lblOffset val="100"/>
        <c:noMultiLvlLbl val="0"/>
      </c:catAx>
      <c:valAx>
        <c:axId val="584145381"/>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1256751"/>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5f70d792-bd4e-4f31-8e10-e3d57e8691b8}"/>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mn-lt"/>
                <a:ea typeface="+mn-ea"/>
                <a:cs typeface="+mn-cs"/>
              </a:defRPr>
            </a:pPr>
            <a:r>
              <a:rPr lang="zh-CN" altLang="en-US"/>
              <a:t>可再生能源与储能的供能表现（</a:t>
            </a:r>
            <a:r>
              <a:rPr lang="en-US" altLang="zh-CN"/>
              <a:t>M</a:t>
            </a:r>
            <a:r>
              <a:rPr lang="en-US"/>
              <a:t>Wh）</a:t>
            </a:r>
            <a:endParaRPr lang="en-US"/>
          </a:p>
        </c:rich>
      </c:tx>
      <c:layout/>
      <c:overlay val="0"/>
      <c:spPr>
        <a:noFill/>
        <a:ln>
          <a:noFill/>
        </a:ln>
        <a:effectLst/>
      </c:spPr>
    </c:title>
    <c:autoTitleDeleted val="0"/>
    <c:plotArea>
      <c:layout/>
      <c:barChart>
        <c:barDir val="col"/>
        <c:grouping val="stacked"/>
        <c:varyColors val="0"/>
        <c:ser>
          <c:idx val="0"/>
          <c:order val="0"/>
          <c:tx>
            <c:strRef>
              <c:f>[工作簿1]Sheet1!$B$1</c:f>
              <c:strCache>
                <c:ptCount val="1"/>
                <c:pt idx="0">
                  <c:v>光伏发电</c:v>
                </c:pt>
              </c:strCache>
            </c:strRef>
          </c:tx>
          <c:spPr>
            <a:solidFill>
              <a:schemeClr val="accent1"/>
            </a:solidFill>
            <a:ln>
              <a:solidFill>
                <a:schemeClr val="bg1"/>
              </a:solidFill>
            </a:ln>
            <a:effectLst/>
          </c:spPr>
          <c:invertIfNegative val="0"/>
          <c:dLbls>
            <c:delete val="1"/>
          </c:dLbls>
          <c:cat>
            <c:numRef>
              <c:f>[工作簿1]Sheet1!$A$2:$A$13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[工作簿1]Sheet1!$B$2:$B$13</c:f>
              <c:numCache>
                <c:formatCode>General</c:formatCode>
                <c:ptCount val="12"/>
                <c:pt idx="0">
                  <c:v>18.9</c:v>
                </c:pt>
                <c:pt idx="1">
                  <c:v>20.1</c:v>
                </c:pt>
                <c:pt idx="2">
                  <c:v>32.4</c:v>
                </c:pt>
                <c:pt idx="3">
                  <c:v>45.6</c:v>
                </c:pt>
                <c:pt idx="4">
                  <c:v>58.3</c:v>
                </c:pt>
                <c:pt idx="5">
                  <c:v>62.7</c:v>
                </c:pt>
                <c:pt idx="6">
                  <c:v>65.2</c:v>
                </c:pt>
                <c:pt idx="7">
                  <c:v>60.8</c:v>
                </c:pt>
                <c:pt idx="8">
                  <c:v>48.5</c:v>
                </c:pt>
                <c:pt idx="9">
                  <c:v>36.7</c:v>
                </c:pt>
                <c:pt idx="10">
                  <c:v>24.3</c:v>
                </c:pt>
                <c:pt idx="11">
                  <c:v>19.5</c:v>
                </c:pt>
              </c:numCache>
            </c:numRef>
          </c:val>
        </c:ser>
        <c:ser>
          <c:idx val="1"/>
          <c:order val="1"/>
          <c:tx>
            <c:strRef>
              <c:f>[工作簿1]Sheet1!$C$1</c:f>
              <c:strCache>
                <c:ptCount val="1"/>
                <c:pt idx="0">
                  <c:v>储氢系统发电</c:v>
                </c:pt>
              </c:strCache>
            </c:strRef>
          </c:tx>
          <c:spPr>
            <a:solidFill>
              <a:schemeClr val="accent2"/>
            </a:solidFill>
            <a:ln>
              <a:solidFill>
                <a:schemeClr val="bg1"/>
              </a:solidFill>
            </a:ln>
            <a:effectLst/>
          </c:spPr>
          <c:invertIfNegative val="0"/>
          <c:dLbls>
            <c:delete val="1"/>
          </c:dLbls>
          <c:cat>
            <c:numRef>
              <c:f>[工作簿1]Sheet1!$A$2:$A$13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[工作簿1]Sheet1!$C$2:$C$13</c:f>
              <c:numCache>
                <c:formatCode>General</c:formatCode>
                <c:ptCount val="12"/>
                <c:pt idx="0">
                  <c:v>32.4</c:v>
                </c:pt>
                <c:pt idx="1">
                  <c:v>29.7</c:v>
                </c:pt>
                <c:pt idx="2">
                  <c:v>24.3</c:v>
                </c:pt>
                <c:pt idx="3">
                  <c:v>8.1</c:v>
                </c:pt>
                <c:pt idx="4">
                  <c:v>7.5</c:v>
                </c:pt>
                <c:pt idx="5" c:formatCode="0.0_ ">
                  <c:v>6</c:v>
                </c:pt>
                <c:pt idx="6">
                  <c:v>4.8</c:v>
                </c:pt>
                <c:pt idx="7">
                  <c:v>4.2</c:v>
                </c:pt>
                <c:pt idx="8">
                  <c:v>6.3</c:v>
                </c:pt>
                <c:pt idx="9">
                  <c:v>12.2</c:v>
                </c:pt>
                <c:pt idx="10">
                  <c:v>22.9</c:v>
                </c:pt>
                <c:pt idx="11">
                  <c:v>29.7</c:v>
                </c:pt>
              </c:numCache>
            </c:numRef>
          </c:val>
        </c:ser>
        <c:ser>
          <c:idx val="2"/>
          <c:order val="2"/>
          <c:tx>
            <c:strRef>
              <c:f>[工作簿1]Sheet1!$D$1</c:f>
              <c:strCache>
                <c:ptCount val="1"/>
                <c:pt idx="0">
                  <c:v>锂电池发电</c:v>
                </c:pt>
              </c:strCache>
            </c:strRef>
          </c:tx>
          <c:spPr>
            <a:solidFill>
              <a:schemeClr val="accent3"/>
            </a:solidFill>
            <a:ln>
              <a:solidFill>
                <a:schemeClr val="bg1"/>
              </a:solidFill>
            </a:ln>
            <a:effectLst/>
          </c:spPr>
          <c:invertIfNegative val="0"/>
          <c:dLbls>
            <c:delete val="1"/>
          </c:dLbls>
          <c:cat>
            <c:numRef>
              <c:f>[工作簿1]Sheet1!$A$2:$A$13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[工作簿1]Sheet1!$D$2:$D$13</c:f>
              <c:numCache>
                <c:formatCode>General</c:formatCode>
                <c:ptCount val="12"/>
                <c:pt idx="0">
                  <c:v>12.1</c:v>
                </c:pt>
                <c:pt idx="1">
                  <c:v>11.2</c:v>
                </c:pt>
                <c:pt idx="2">
                  <c:v>9.5</c:v>
                </c:pt>
                <c:pt idx="3">
                  <c:v>6.3</c:v>
                </c:pt>
                <c:pt idx="4">
                  <c:v>4.8</c:v>
                </c:pt>
                <c:pt idx="5">
                  <c:v>3.6</c:v>
                </c:pt>
                <c:pt idx="6">
                  <c:v>2.4</c:v>
                </c:pt>
                <c:pt idx="7">
                  <c:v>1.8</c:v>
                </c:pt>
                <c:pt idx="8" c:formatCode="0.0_ ">
                  <c:v>3</c:v>
                </c:pt>
                <c:pt idx="9">
                  <c:v>5.4</c:v>
                </c:pt>
                <c:pt idx="10">
                  <c:v>8.7</c:v>
                </c:pt>
                <c:pt idx="11">
                  <c:v>11.1</c:v>
                </c:pt>
              </c:numCache>
            </c:numRef>
          </c:val>
        </c:ser>
        <c:ser>
          <c:idx val="3"/>
          <c:order val="3"/>
          <c:tx>
            <c:strRef>
              <c:f>[工作簿1]Sheet1!$E$1</c:f>
              <c:strCache>
                <c:ptCount val="1"/>
                <c:pt idx="0">
                  <c:v>电网购电</c:v>
                </c:pt>
              </c:strCache>
            </c:strRef>
          </c:tx>
          <c:spPr>
            <a:solidFill>
              <a:schemeClr val="accent4"/>
            </a:solidFill>
            <a:ln>
              <a:solidFill>
                <a:schemeClr val="bg1"/>
              </a:solidFill>
            </a:ln>
            <a:effectLst/>
          </c:spPr>
          <c:invertIfNegative val="0"/>
          <c:dLbls>
            <c:delete val="1"/>
          </c:dLbls>
          <c:cat>
            <c:numRef>
              <c:f>[工作簿1]Sheet1!$A$2:$A$13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[工作簿1]Sheet1!$E$2:$E$13</c:f>
              <c:numCache>
                <c:formatCode>General</c:formatCode>
                <c:ptCount val="12"/>
                <c:pt idx="0">
                  <c:v>4.1</c:v>
                </c:pt>
                <c:pt idx="1">
                  <c:v>3.2</c:v>
                </c:pt>
                <c:pt idx="2">
                  <c:v>2.7</c:v>
                </c:pt>
                <c:pt idx="3">
                  <c:v>1.5</c:v>
                </c:pt>
                <c:pt idx="4">
                  <c:v>0.9</c:v>
                </c:pt>
                <c:pt idx="5">
                  <c:v>0.6</c:v>
                </c:pt>
                <c:pt idx="6">
                  <c:v>0.4</c:v>
                </c:pt>
                <c:pt idx="7">
                  <c:v>0.3</c:v>
                </c:pt>
                <c:pt idx="8">
                  <c:v>0.6</c:v>
                </c:pt>
                <c:pt idx="9">
                  <c:v>1.8</c:v>
                </c:pt>
                <c:pt idx="10">
                  <c:v>2.4</c:v>
                </c:pt>
                <c:pt idx="11">
                  <c:v>3.8</c:v>
                </c:pt>
              </c:numCache>
            </c:numRef>
          </c:val>
        </c:ser>
        <c:dLbls>
          <c:showLegendKey val="0"/>
          <c:showVal val="0"/>
          <c:showCatName val="0"/>
          <c:showSerName val="0"/>
          <c:showPercent val="0"/>
          <c:showBubbleSize val="0"/>
        </c:dLbls>
        <c:gapWidth val="246"/>
        <c:overlap val="100"/>
        <c:axId val="172549338"/>
        <c:axId val="603619329"/>
      </c:barChart>
      <c:catAx>
        <c:axId val="17254933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03619329"/>
        <c:crosses val="autoZero"/>
        <c:auto val="1"/>
        <c:lblAlgn val="ctr"/>
        <c:lblOffset val="100"/>
        <c:noMultiLvlLbl val="0"/>
      </c:catAx>
      <c:valAx>
        <c:axId val="603619329"/>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254933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7803dbf6-ee55-4bff-bc45-5a495f34206e}"/>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1" i="0" u="none" strike="noStrike" kern="1200" baseline="0">
                <a:solidFill>
                  <a:schemeClr val="tx1">
                    <a:lumMod val="75000"/>
                    <a:lumOff val="25000"/>
                  </a:schemeClr>
                </a:solidFill>
                <a:latin typeface="+mn-lt"/>
                <a:ea typeface="+mn-ea"/>
                <a:cs typeface="+mn-cs"/>
              </a:defRPr>
            </a:pPr>
            <a:r>
              <a:rPr lang="zh-CN" altLang="en-US" sz="900"/>
              <a:t>光伏系统冬季典型日出力曲线</a:t>
            </a:r>
            <a:endParaRPr lang="zh-CN" altLang="en-US" sz="900"/>
          </a:p>
        </c:rich>
      </c:tx>
      <c:layout/>
      <c:overlay val="0"/>
      <c:spPr>
        <a:noFill/>
        <a:ln>
          <a:noFill/>
        </a:ln>
        <a:effectLst/>
      </c:spPr>
    </c:title>
    <c:autoTitleDeleted val="0"/>
    <c:plotArea>
      <c:layout/>
      <c:barChart>
        <c:barDir val="col"/>
        <c:grouping val="clustered"/>
        <c:varyColors val="0"/>
        <c:ser>
          <c:idx val="0"/>
          <c:order val="0"/>
          <c:tx>
            <c:strRef>
              <c:f>[工作簿1]Sheet1!$B$27</c:f>
              <c:strCache>
                <c:ptCount val="1"/>
                <c:pt idx="0">
                  <c:v>太阳辐射强度（W/㎡）</c:v>
                </c:pt>
              </c:strCache>
            </c:strRef>
          </c:tx>
          <c:spPr>
            <a:solidFill>
              <a:schemeClr val="accent1"/>
            </a:solidFill>
            <a:ln>
              <a:noFill/>
            </a:ln>
            <a:effectLst/>
          </c:spPr>
          <c:invertIfNegative val="0"/>
          <c:dLbls>
            <c:delete val="1"/>
          </c:dLbls>
          <c:cat>
            <c:strRef>
              <c:f>[工作簿1]Sheet1!$A$28:$A$33</c:f>
              <c:strCache>
                <c:ptCount val="6"/>
                <c:pt idx="0">
                  <c:v>0-6</c:v>
                </c:pt>
                <c:pt idx="1">
                  <c:v>6-8</c:v>
                </c:pt>
                <c:pt idx="2">
                  <c:v>8-12</c:v>
                </c:pt>
                <c:pt idx="3">
                  <c:v>12-16</c:v>
                </c:pt>
                <c:pt idx="4">
                  <c:v>16-18</c:v>
                </c:pt>
                <c:pt idx="5">
                  <c:v>18-24</c:v>
                </c:pt>
              </c:strCache>
            </c:strRef>
          </c:cat>
          <c:val>
            <c:numRef>
              <c:f>[工作簿1]Sheet1!$B$28:$B$33</c:f>
              <c:numCache>
                <c:formatCode>General</c:formatCode>
                <c:ptCount val="6"/>
                <c:pt idx="0">
                  <c:v>0</c:v>
                </c:pt>
                <c:pt idx="1">
                  <c:v>300</c:v>
                </c:pt>
                <c:pt idx="2">
                  <c:v>450</c:v>
                </c:pt>
                <c:pt idx="3">
                  <c:v>500</c:v>
                </c:pt>
                <c:pt idx="4">
                  <c:v>200</c:v>
                </c:pt>
                <c:pt idx="5">
                  <c:v>0</c:v>
                </c:pt>
              </c:numCache>
            </c:numRef>
          </c:val>
        </c:ser>
        <c:ser>
          <c:idx val="1"/>
          <c:order val="1"/>
          <c:tx>
            <c:strRef>
              <c:f>[工作簿1]Sheet1!$C$27</c:f>
              <c:strCache>
                <c:ptCount val="1"/>
                <c:pt idx="0">
                  <c:v>理论出力（kW）</c:v>
                </c:pt>
              </c:strCache>
            </c:strRef>
          </c:tx>
          <c:spPr>
            <a:solidFill>
              <a:schemeClr val="accent2"/>
            </a:solidFill>
            <a:ln>
              <a:noFill/>
            </a:ln>
            <a:effectLst/>
          </c:spPr>
          <c:invertIfNegative val="0"/>
          <c:dLbls>
            <c:delete val="1"/>
          </c:dLbls>
          <c:cat>
            <c:strRef>
              <c:f>[工作簿1]Sheet1!$A$28:$A$33</c:f>
              <c:strCache>
                <c:ptCount val="6"/>
                <c:pt idx="0">
                  <c:v>0-6</c:v>
                </c:pt>
                <c:pt idx="1">
                  <c:v>6-8</c:v>
                </c:pt>
                <c:pt idx="2">
                  <c:v>8-12</c:v>
                </c:pt>
                <c:pt idx="3">
                  <c:v>12-16</c:v>
                </c:pt>
                <c:pt idx="4">
                  <c:v>16-18</c:v>
                </c:pt>
                <c:pt idx="5">
                  <c:v>18-24</c:v>
                </c:pt>
              </c:strCache>
            </c:strRef>
          </c:cat>
          <c:val>
            <c:numRef>
              <c:f>[工作簿1]Sheet1!$C$28:$C$33</c:f>
              <c:numCache>
                <c:formatCode>General</c:formatCode>
                <c:ptCount val="6"/>
                <c:pt idx="0">
                  <c:v>0</c:v>
                </c:pt>
                <c:pt idx="1">
                  <c:v>540</c:v>
                </c:pt>
                <c:pt idx="2">
                  <c:v>810</c:v>
                </c:pt>
                <c:pt idx="3">
                  <c:v>900</c:v>
                </c:pt>
                <c:pt idx="4">
                  <c:v>360</c:v>
                </c:pt>
                <c:pt idx="5">
                  <c:v>0</c:v>
                </c:pt>
              </c:numCache>
            </c:numRef>
          </c:val>
        </c:ser>
        <c:ser>
          <c:idx val="2"/>
          <c:order val="2"/>
          <c:tx>
            <c:strRef>
              <c:f>[工作簿1]Sheet1!$D$27</c:f>
              <c:strCache>
                <c:ptCount val="1"/>
                <c:pt idx="0">
                  <c:v>实际出力（kW）</c:v>
                </c:pt>
              </c:strCache>
            </c:strRef>
          </c:tx>
          <c:spPr>
            <a:solidFill>
              <a:schemeClr val="accent3"/>
            </a:solidFill>
            <a:ln>
              <a:noFill/>
            </a:ln>
            <a:effectLst/>
          </c:spPr>
          <c:invertIfNegative val="0"/>
          <c:dLbls>
            <c:delete val="1"/>
          </c:dLbls>
          <c:cat>
            <c:strRef>
              <c:f>[工作簿1]Sheet1!$A$28:$A$33</c:f>
              <c:strCache>
                <c:ptCount val="6"/>
                <c:pt idx="0">
                  <c:v>0-6</c:v>
                </c:pt>
                <c:pt idx="1">
                  <c:v>6-8</c:v>
                </c:pt>
                <c:pt idx="2">
                  <c:v>8-12</c:v>
                </c:pt>
                <c:pt idx="3">
                  <c:v>12-16</c:v>
                </c:pt>
                <c:pt idx="4">
                  <c:v>16-18</c:v>
                </c:pt>
                <c:pt idx="5">
                  <c:v>18-24</c:v>
                </c:pt>
              </c:strCache>
            </c:strRef>
          </c:cat>
          <c:val>
            <c:numRef>
              <c:f>[工作簿1]Sheet1!$D$28:$D$33</c:f>
              <c:numCache>
                <c:formatCode>General</c:formatCode>
                <c:ptCount val="6"/>
                <c:pt idx="0">
                  <c:v>0</c:v>
                </c:pt>
                <c:pt idx="1">
                  <c:v>459</c:v>
                </c:pt>
                <c:pt idx="2">
                  <c:v>688.5</c:v>
                </c:pt>
                <c:pt idx="3">
                  <c:v>765</c:v>
                </c:pt>
                <c:pt idx="4">
                  <c:v>306</c:v>
                </c:pt>
                <c:pt idx="5">
                  <c:v>0</c:v>
                </c:pt>
              </c:numCache>
            </c:numRef>
          </c:val>
        </c:ser>
        <c:dLbls>
          <c:showLegendKey val="0"/>
          <c:showVal val="0"/>
          <c:showCatName val="0"/>
          <c:showSerName val="0"/>
          <c:showPercent val="0"/>
          <c:showBubbleSize val="0"/>
        </c:dLbls>
        <c:gapWidth val="150"/>
        <c:axId val="256035983"/>
        <c:axId val="27955875"/>
      </c:barChart>
      <c:lineChart>
        <c:grouping val="standard"/>
        <c:varyColors val="0"/>
        <c:dLbls>
          <c:showLegendKey val="0"/>
          <c:showVal val="0"/>
          <c:showCatName val="0"/>
          <c:showSerName val="0"/>
          <c:showPercent val="0"/>
          <c:showBubbleSize val="0"/>
        </c:dLbls>
        <c:marker val="0"/>
        <c:smooth val="0"/>
        <c:axId val="256035983"/>
        <c:axId val="27955875"/>
      </c:lineChart>
      <c:lineChart>
        <c:grouping val="standard"/>
        <c:varyColors val="0"/>
        <c:ser>
          <c:idx val="3"/>
          <c:order val="3"/>
          <c:tx>
            <c:strRef>
              <c:f>[工作簿1]Sheet1!$E$27</c:f>
              <c:strCache>
                <c:ptCount val="1"/>
                <c:pt idx="0">
                  <c:v>衰减率（%）</c:v>
                </c:pt>
              </c:strCache>
            </c:strRef>
          </c:tx>
          <c:spPr>
            <a:ln w="28575" cap="rnd">
              <a:solidFill>
                <a:schemeClr val="accent4"/>
              </a:solidFill>
              <a:round/>
            </a:ln>
            <a:effectLst/>
          </c:spPr>
          <c:marker>
            <c:symbol val="none"/>
          </c:marker>
          <c:dLbls>
            <c:delete val="1"/>
          </c:dLbls>
          <c:cat>
            <c:strRef>
              <c:f>[工作簿1]Sheet1!$A$28:$A$33</c:f>
              <c:strCache>
                <c:ptCount val="6"/>
                <c:pt idx="0">
                  <c:v>0-6</c:v>
                </c:pt>
                <c:pt idx="1">
                  <c:v>6-8</c:v>
                </c:pt>
                <c:pt idx="2">
                  <c:v>8-12</c:v>
                </c:pt>
                <c:pt idx="3">
                  <c:v>12-16</c:v>
                </c:pt>
                <c:pt idx="4">
                  <c:v>16-18</c:v>
                </c:pt>
                <c:pt idx="5">
                  <c:v>18-24</c:v>
                </c:pt>
              </c:strCache>
            </c:strRef>
          </c:cat>
          <c:val>
            <c:numRef>
              <c:f>[工作簿1]Sheet1!$E$28:$E$33</c:f>
              <c:numCache>
                <c:formatCode>0%</c:formatCode>
                <c:ptCount val="6"/>
                <c:pt idx="0">
                  <c:v>1</c:v>
                </c:pt>
                <c:pt idx="1">
                  <c:v>0.15</c:v>
                </c:pt>
                <c:pt idx="2">
                  <c:v>0.15</c:v>
                </c:pt>
                <c:pt idx="3">
                  <c:v>0.15</c:v>
                </c:pt>
                <c:pt idx="4">
                  <c:v>0.15</c:v>
                </c:pt>
                <c:pt idx="5">
                  <c:v>1</c:v>
                </c:pt>
              </c:numCache>
            </c:numRef>
          </c:val>
          <c:smooth val="0"/>
        </c:ser>
        <c:dLbls>
          <c:showLegendKey val="0"/>
          <c:showVal val="0"/>
          <c:showCatName val="0"/>
          <c:showSerName val="0"/>
          <c:showPercent val="0"/>
          <c:showBubbleSize val="0"/>
        </c:dLbls>
        <c:marker val="0"/>
        <c:smooth val="0"/>
        <c:axId val="753892757"/>
        <c:axId val="918623218"/>
      </c:lineChart>
      <c:catAx>
        <c:axId val="256035983"/>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955875"/>
        <c:crosses val="autoZero"/>
        <c:auto val="1"/>
        <c:lblAlgn val="ctr"/>
        <c:lblOffset val="100"/>
        <c:noMultiLvlLbl val="0"/>
      </c:catAx>
      <c:valAx>
        <c:axId val="27955875"/>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56035983"/>
        <c:crosses val="autoZero"/>
        <c:crossBetween val="between"/>
      </c:valAx>
      <c:catAx>
        <c:axId val="753892757"/>
        <c:scaling>
          <c:orientation val="minMax"/>
        </c:scaling>
        <c:delete val="1"/>
        <c:axPos val="b"/>
        <c:numFmt formatCode="General" sourceLinked="1"/>
        <c:majorTickMark val="none"/>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18623218"/>
        <c:crosses val="autoZero"/>
        <c:auto val="1"/>
        <c:lblAlgn val="ctr"/>
        <c:lblOffset val="100"/>
        <c:noMultiLvlLbl val="0"/>
      </c:catAx>
      <c:valAx>
        <c:axId val="918623218"/>
        <c:scaling>
          <c:orientation val="minMax"/>
        </c:scaling>
        <c:delete val="0"/>
        <c:axPos val="r"/>
        <c:numFmt formatCode="0%"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53892757"/>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egendEntry>
        <c:idx val="2"/>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egendEntry>
        <c:idx val="3"/>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31ffcecc-f46d-487a-904b-af2da377d9f4}"/>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1" i="0" u="none" strike="noStrike" kern="1200" baseline="0">
                <a:solidFill>
                  <a:schemeClr val="tx1">
                    <a:lumMod val="75000"/>
                    <a:lumOff val="25000"/>
                  </a:schemeClr>
                </a:solidFill>
                <a:latin typeface="+mn-lt"/>
                <a:ea typeface="+mn-ea"/>
                <a:cs typeface="+mn-cs"/>
              </a:defRPr>
            </a:pPr>
            <a:r>
              <a:rPr lang="zh-CN" altLang="en-US" sz="900"/>
              <a:t>电解槽日负荷曲线</a:t>
            </a:r>
            <a:endParaRPr lang="zh-CN" altLang="en-US" sz="900"/>
          </a:p>
        </c:rich>
      </c:tx>
      <c:layout/>
      <c:overlay val="0"/>
      <c:spPr>
        <a:noFill/>
        <a:ln>
          <a:noFill/>
        </a:ln>
        <a:effectLst/>
      </c:spPr>
    </c:title>
    <c:autoTitleDeleted val="0"/>
    <c:plotArea>
      <c:layout/>
      <c:barChart>
        <c:barDir val="col"/>
        <c:grouping val="clustered"/>
        <c:varyColors val="0"/>
        <c:ser>
          <c:idx val="0"/>
          <c:order val="0"/>
          <c:tx>
            <c:strRef>
              <c:f>[工作簿1]Sheet1!$B$44</c:f>
              <c:strCache>
                <c:ptCount val="1"/>
                <c:pt idx="0">
                  <c:v>电解槽制氢功率（kW）</c:v>
                </c:pt>
              </c:strCache>
            </c:strRef>
          </c:tx>
          <c:spPr>
            <a:solidFill>
              <a:schemeClr val="accent1"/>
            </a:solidFill>
            <a:ln>
              <a:noFill/>
            </a:ln>
            <a:effectLst/>
          </c:spPr>
          <c:invertIfNegative val="0"/>
          <c:dLbls>
            <c:delete val="1"/>
          </c:dLbls>
          <c:cat>
            <c:strRef>
              <c:f>[工作簿1]Sheet1!$A$45:$A$48</c:f>
              <c:strCache>
                <c:ptCount val="4"/>
                <c:pt idx="0">
                  <c:v>0-6</c:v>
                </c:pt>
                <c:pt idx="1">
                  <c:v>6-12</c:v>
                </c:pt>
                <c:pt idx="2">
                  <c:v>12-18</c:v>
                </c:pt>
                <c:pt idx="3">
                  <c:v>18-24</c:v>
                </c:pt>
              </c:strCache>
            </c:strRef>
          </c:cat>
          <c:val>
            <c:numRef>
              <c:f>[工作簿1]Sheet1!$B$45:$B$48</c:f>
              <c:numCache>
                <c:formatCode>General</c:formatCode>
                <c:ptCount val="4"/>
                <c:pt idx="0">
                  <c:v>0</c:v>
                </c:pt>
                <c:pt idx="1">
                  <c:v>300</c:v>
                </c:pt>
                <c:pt idx="2">
                  <c:v>300</c:v>
                </c:pt>
                <c:pt idx="3">
                  <c:v>150</c:v>
                </c:pt>
              </c:numCache>
            </c:numRef>
          </c:val>
        </c:ser>
        <c:dLbls>
          <c:showLegendKey val="0"/>
          <c:showVal val="0"/>
          <c:showCatName val="0"/>
          <c:showSerName val="0"/>
          <c:showPercent val="0"/>
          <c:showBubbleSize val="0"/>
        </c:dLbls>
        <c:gapWidth val="219"/>
        <c:overlap val="-27"/>
        <c:axId val="445696460"/>
        <c:axId val="428660563"/>
      </c:barChart>
      <c:lineChart>
        <c:grouping val="standard"/>
        <c:varyColors val="0"/>
        <c:ser>
          <c:idx val="1"/>
          <c:order val="1"/>
          <c:tx>
            <c:strRef>
              <c:f>[工作簿1]Sheet1!$C$44</c:f>
              <c:strCache>
                <c:ptCount val="1"/>
                <c:pt idx="0">
                  <c:v>电解槽制氢量（kg/h）</c:v>
                </c:pt>
              </c:strCache>
            </c:strRef>
          </c:tx>
          <c:spPr>
            <a:ln w="28575" cap="rnd">
              <a:solidFill>
                <a:schemeClr val="accent2"/>
              </a:solidFill>
              <a:round/>
            </a:ln>
            <a:effectLst/>
          </c:spPr>
          <c:marker>
            <c:symbol val="none"/>
          </c:marker>
          <c:dLbls>
            <c:delete val="1"/>
          </c:dLbls>
          <c:cat>
            <c:strRef>
              <c:f>[工作簿1]Sheet1!$A$45:$A$48</c:f>
              <c:strCache>
                <c:ptCount val="4"/>
                <c:pt idx="0">
                  <c:v>0-6</c:v>
                </c:pt>
                <c:pt idx="1">
                  <c:v>6-12</c:v>
                </c:pt>
                <c:pt idx="2">
                  <c:v>12-18</c:v>
                </c:pt>
                <c:pt idx="3">
                  <c:v>18-24</c:v>
                </c:pt>
              </c:strCache>
            </c:strRef>
          </c:cat>
          <c:val>
            <c:numRef>
              <c:f>[工作簿1]Sheet1!$C$45:$C$48</c:f>
              <c:numCache>
                <c:formatCode>General</c:formatCode>
                <c:ptCount val="4"/>
                <c:pt idx="0">
                  <c:v>0</c:v>
                </c:pt>
                <c:pt idx="1">
                  <c:v>20</c:v>
                </c:pt>
                <c:pt idx="2">
                  <c:v>20</c:v>
                </c:pt>
                <c:pt idx="3">
                  <c:v>10</c:v>
                </c:pt>
              </c:numCache>
            </c:numRef>
          </c:val>
          <c:smooth val="0"/>
        </c:ser>
        <c:dLbls>
          <c:showLegendKey val="0"/>
          <c:showVal val="0"/>
          <c:showCatName val="0"/>
          <c:showSerName val="0"/>
          <c:showPercent val="0"/>
          <c:showBubbleSize val="0"/>
        </c:dLbls>
        <c:marker val="0"/>
        <c:smooth val="0"/>
        <c:axId val="606447427"/>
        <c:axId val="994113471"/>
      </c:lineChart>
      <c:catAx>
        <c:axId val="44569646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28660563"/>
        <c:crosses val="autoZero"/>
        <c:auto val="1"/>
        <c:lblAlgn val="ctr"/>
        <c:lblOffset val="100"/>
        <c:noMultiLvlLbl val="0"/>
      </c:catAx>
      <c:valAx>
        <c:axId val="428660563"/>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45696460"/>
        <c:crosses val="autoZero"/>
        <c:crossBetween val="between"/>
      </c:valAx>
      <c:catAx>
        <c:axId val="606447427"/>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94113471"/>
        <c:crosses val="autoZero"/>
        <c:auto val="1"/>
        <c:lblAlgn val="ctr"/>
        <c:lblOffset val="100"/>
        <c:noMultiLvlLbl val="0"/>
      </c:catAx>
      <c:valAx>
        <c:axId val="994113471"/>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06447427"/>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edb1bb29-897b-48c2-a243-a23b11e16542}"/>
      </c:ext>
    </c:extLst>
  </c:chart>
  <c:spPr>
    <a:solidFill>
      <a:schemeClr val="bg1"/>
    </a:solidFill>
    <a:ln w="9525" cap="flat" cmpd="sng" algn="ctr">
      <a:solidFill>
        <a:schemeClr val="tx1">
          <a:lumMod val="15000"/>
          <a:lumOff val="85000"/>
        </a:schemeClr>
      </a:solidFill>
      <a:round/>
    </a:ln>
    <a:effectLst/>
  </c:spPr>
  <c:txPr>
    <a:bodyPr/>
    <a:lstStyle/>
    <a:p>
      <a:pPr>
        <a:defRPr lang="zh-CN" sz="900"/>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1" i="0" u="none" strike="noStrike" kern="1200" baseline="0">
                <a:solidFill>
                  <a:schemeClr val="tx1">
                    <a:lumMod val="75000"/>
                    <a:lumOff val="25000"/>
                  </a:schemeClr>
                </a:solidFill>
                <a:latin typeface="+mn-lt"/>
                <a:ea typeface="+mn-ea"/>
                <a:cs typeface="+mn-cs"/>
              </a:defRPr>
            </a:pPr>
            <a:r>
              <a:rPr lang="zh-CN" altLang="en-US" sz="900"/>
              <a:t>燃料电池日负荷曲线</a:t>
            </a:r>
            <a:endParaRPr lang="zh-CN" altLang="en-US" sz="900"/>
          </a:p>
        </c:rich>
      </c:tx>
      <c:layout/>
      <c:overlay val="0"/>
      <c:spPr>
        <a:noFill/>
        <a:ln>
          <a:noFill/>
        </a:ln>
        <a:effectLst/>
      </c:spPr>
    </c:title>
    <c:autoTitleDeleted val="0"/>
    <c:plotArea>
      <c:layout/>
      <c:barChart>
        <c:barDir val="col"/>
        <c:grouping val="clustered"/>
        <c:varyColors val="0"/>
        <c:ser>
          <c:idx val="0"/>
          <c:order val="0"/>
          <c:tx>
            <c:strRef>
              <c:f>[工作簿1]Sheet1!$E$44</c:f>
              <c:strCache>
                <c:ptCount val="1"/>
                <c:pt idx="0">
                  <c:v>燃料电池发电功率（kW）</c:v>
                </c:pt>
              </c:strCache>
            </c:strRef>
          </c:tx>
          <c:spPr>
            <a:solidFill>
              <a:schemeClr val="accent1"/>
            </a:solidFill>
            <a:ln>
              <a:noFill/>
            </a:ln>
            <a:effectLst/>
          </c:spPr>
          <c:invertIfNegative val="0"/>
          <c:dLbls>
            <c:delete val="1"/>
          </c:dLbls>
          <c:cat>
            <c:strRef>
              <c:f>[工作簿1]Sheet1!$D$45:$D$48</c:f>
              <c:strCache>
                <c:ptCount val="4"/>
                <c:pt idx="0">
                  <c:v>0-6</c:v>
                </c:pt>
                <c:pt idx="1">
                  <c:v>6-12</c:v>
                </c:pt>
                <c:pt idx="2">
                  <c:v>12-18</c:v>
                </c:pt>
                <c:pt idx="3">
                  <c:v>18-24</c:v>
                </c:pt>
              </c:strCache>
            </c:strRef>
          </c:cat>
          <c:val>
            <c:numRef>
              <c:f>[工作簿1]Sheet1!$E$45:$E$48</c:f>
              <c:numCache>
                <c:formatCode>General</c:formatCode>
                <c:ptCount val="4"/>
                <c:pt idx="0">
                  <c:v>150</c:v>
                </c:pt>
                <c:pt idx="1">
                  <c:v>200</c:v>
                </c:pt>
                <c:pt idx="2">
                  <c:v>200</c:v>
                </c:pt>
                <c:pt idx="3">
                  <c:v>150</c:v>
                </c:pt>
              </c:numCache>
            </c:numRef>
          </c:val>
        </c:ser>
        <c:dLbls>
          <c:showLegendKey val="0"/>
          <c:showVal val="0"/>
          <c:showCatName val="0"/>
          <c:showSerName val="0"/>
          <c:showPercent val="0"/>
          <c:showBubbleSize val="0"/>
        </c:dLbls>
        <c:gapWidth val="219"/>
        <c:overlap val="-27"/>
        <c:axId val="644619913"/>
        <c:axId val="116938847"/>
      </c:barChart>
      <c:lineChart>
        <c:grouping val="standard"/>
        <c:varyColors val="0"/>
        <c:dLbls>
          <c:showLegendKey val="0"/>
          <c:showVal val="0"/>
          <c:showCatName val="0"/>
          <c:showSerName val="0"/>
          <c:showPercent val="0"/>
          <c:showBubbleSize val="0"/>
        </c:dLbls>
        <c:marker val="0"/>
        <c:smooth val="0"/>
        <c:axId val="644619913"/>
        <c:axId val="116938847"/>
      </c:lineChart>
      <c:lineChart>
        <c:grouping val="standard"/>
        <c:varyColors val="0"/>
        <c:ser>
          <c:idx val="1"/>
          <c:order val="1"/>
          <c:tx>
            <c:strRef>
              <c:f>[工作簿1]Sheet1!$F$44</c:f>
              <c:strCache>
                <c:ptCount val="1"/>
                <c:pt idx="0">
                  <c:v>燃料电池耗氢量（kg/h）</c:v>
                </c:pt>
              </c:strCache>
            </c:strRef>
          </c:tx>
          <c:spPr>
            <a:ln w="28575" cap="rnd">
              <a:solidFill>
                <a:schemeClr val="accent2"/>
              </a:solidFill>
              <a:round/>
            </a:ln>
            <a:effectLst/>
          </c:spPr>
          <c:marker>
            <c:symbol val="none"/>
          </c:marker>
          <c:dLbls>
            <c:delete val="1"/>
          </c:dLbls>
          <c:cat>
            <c:strRef>
              <c:f>[工作簿1]Sheet1!$D$45:$D$48</c:f>
              <c:strCache>
                <c:ptCount val="4"/>
                <c:pt idx="0">
                  <c:v>0-6</c:v>
                </c:pt>
                <c:pt idx="1">
                  <c:v>6-12</c:v>
                </c:pt>
                <c:pt idx="2">
                  <c:v>12-18</c:v>
                </c:pt>
                <c:pt idx="3">
                  <c:v>18-24</c:v>
                </c:pt>
              </c:strCache>
            </c:strRef>
          </c:cat>
          <c:val>
            <c:numRef>
              <c:f>[工作簿1]Sheet1!$F$45:$F$48</c:f>
              <c:numCache>
                <c:formatCode>General</c:formatCode>
                <c:ptCount val="4"/>
                <c:pt idx="0">
                  <c:v>5</c:v>
                </c:pt>
                <c:pt idx="1">
                  <c:v>15</c:v>
                </c:pt>
                <c:pt idx="2">
                  <c:v>15</c:v>
                </c:pt>
                <c:pt idx="3">
                  <c:v>10</c:v>
                </c:pt>
              </c:numCache>
            </c:numRef>
          </c:val>
          <c:smooth val="0"/>
        </c:ser>
        <c:dLbls>
          <c:showLegendKey val="0"/>
          <c:showVal val="0"/>
          <c:showCatName val="0"/>
          <c:showSerName val="0"/>
          <c:showPercent val="0"/>
          <c:showBubbleSize val="0"/>
        </c:dLbls>
        <c:marker val="0"/>
        <c:smooth val="0"/>
        <c:axId val="998433660"/>
        <c:axId val="378621737"/>
      </c:lineChart>
      <c:catAx>
        <c:axId val="644619913"/>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6938847"/>
        <c:crosses val="autoZero"/>
        <c:auto val="1"/>
        <c:lblAlgn val="ctr"/>
        <c:lblOffset val="100"/>
        <c:noMultiLvlLbl val="0"/>
      </c:catAx>
      <c:valAx>
        <c:axId val="116938847"/>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44619913"/>
        <c:crosses val="autoZero"/>
        <c:crossBetween val="between"/>
      </c:valAx>
      <c:catAx>
        <c:axId val="998433660"/>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8621737"/>
        <c:crosses val="autoZero"/>
        <c:auto val="1"/>
        <c:lblAlgn val="ctr"/>
        <c:lblOffset val="100"/>
        <c:noMultiLvlLbl val="0"/>
      </c:catAx>
      <c:valAx>
        <c:axId val="378621737"/>
        <c:scaling>
          <c:orientation val="minMax"/>
        </c:scaling>
        <c:delete val="0"/>
        <c:axPos val="r"/>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98433660"/>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d5e3b1b5-63d4-4f96-8df3-de519c2999c3}"/>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1" i="0" u="none" strike="noStrike" kern="1200" baseline="0">
                <a:solidFill>
                  <a:schemeClr val="tx1">
                    <a:lumMod val="75000"/>
                    <a:lumOff val="25000"/>
                  </a:schemeClr>
                </a:solidFill>
                <a:latin typeface="+mn-lt"/>
                <a:ea typeface="+mn-ea"/>
                <a:cs typeface="+mn-cs"/>
              </a:defRPr>
            </a:pPr>
            <a:r>
              <a:rPr lang="zh-CN" altLang="en-US" sz="900"/>
              <a:t>锂电池充放电曲线</a:t>
            </a:r>
            <a:endParaRPr lang="zh-CN" altLang="en-US" sz="900"/>
          </a:p>
        </c:rich>
      </c:tx>
      <c:layout/>
      <c:overlay val="0"/>
      <c:spPr>
        <a:noFill/>
        <a:ln>
          <a:noFill/>
        </a:ln>
        <a:effectLst/>
      </c:spPr>
    </c:title>
    <c:autoTitleDeleted val="0"/>
    <c:plotArea>
      <c:layout/>
      <c:lineChart>
        <c:grouping val="standard"/>
        <c:varyColors val="0"/>
        <c:ser>
          <c:idx val="0"/>
          <c:order val="0"/>
          <c:tx>
            <c:strRef>
              <c:f>[工作簿1]Sheet1!$B$71</c:f>
              <c:strCache>
                <c:ptCount val="1"/>
                <c:pt idx="0">
                  <c:v>锂电池充电功率（kW）</c:v>
                </c:pt>
              </c:strCache>
            </c:strRef>
          </c:tx>
          <c:spPr>
            <a:ln w="28575" cap="rnd">
              <a:solidFill>
                <a:schemeClr val="accent1"/>
              </a:solidFill>
              <a:round/>
            </a:ln>
            <a:effectLst/>
          </c:spPr>
          <c:marker>
            <c:symbol val="none"/>
          </c:marker>
          <c:dLbls>
            <c:delete val="1"/>
          </c:dLbls>
          <c:cat>
            <c:strRef>
              <c:f>[工作簿1]Sheet1!$A$72:$A$75</c:f>
              <c:strCache>
                <c:ptCount val="4"/>
                <c:pt idx="0">
                  <c:v>0-6</c:v>
                </c:pt>
                <c:pt idx="1">
                  <c:v>6-12</c:v>
                </c:pt>
                <c:pt idx="2">
                  <c:v>12-18</c:v>
                </c:pt>
                <c:pt idx="3">
                  <c:v>18-24</c:v>
                </c:pt>
              </c:strCache>
            </c:strRef>
          </c:cat>
          <c:val>
            <c:numRef>
              <c:f>[工作簿1]Sheet1!$B$72:$B$75</c:f>
              <c:numCache>
                <c:formatCode>General</c:formatCode>
                <c:ptCount val="4"/>
                <c:pt idx="0">
                  <c:v>0</c:v>
                </c:pt>
                <c:pt idx="1">
                  <c:v>200</c:v>
                </c:pt>
                <c:pt idx="2">
                  <c:v>200</c:v>
                </c:pt>
                <c:pt idx="3">
                  <c:v>0</c:v>
                </c:pt>
              </c:numCache>
            </c:numRef>
          </c:val>
          <c:smooth val="0"/>
        </c:ser>
        <c:ser>
          <c:idx val="1"/>
          <c:order val="1"/>
          <c:tx>
            <c:strRef>
              <c:f>[工作簿1]Sheet1!$C$71</c:f>
              <c:strCache>
                <c:ptCount val="1"/>
                <c:pt idx="0">
                  <c:v>锂电池放电功率（kW）</c:v>
                </c:pt>
              </c:strCache>
            </c:strRef>
          </c:tx>
          <c:spPr>
            <a:ln w="28575" cap="rnd">
              <a:solidFill>
                <a:schemeClr val="accent2"/>
              </a:solidFill>
              <a:round/>
            </a:ln>
            <a:effectLst/>
          </c:spPr>
          <c:marker>
            <c:symbol val="none"/>
          </c:marker>
          <c:dLbls>
            <c:delete val="1"/>
          </c:dLbls>
          <c:cat>
            <c:strRef>
              <c:f>[工作簿1]Sheet1!$A$72:$A$75</c:f>
              <c:strCache>
                <c:ptCount val="4"/>
                <c:pt idx="0">
                  <c:v>0-6</c:v>
                </c:pt>
                <c:pt idx="1">
                  <c:v>6-12</c:v>
                </c:pt>
                <c:pt idx="2">
                  <c:v>12-18</c:v>
                </c:pt>
                <c:pt idx="3">
                  <c:v>18-24</c:v>
                </c:pt>
              </c:strCache>
            </c:strRef>
          </c:cat>
          <c:val>
            <c:numRef>
              <c:f>[工作簿1]Sheet1!$C$72:$C$75</c:f>
              <c:numCache>
                <c:formatCode>General</c:formatCode>
                <c:ptCount val="4"/>
                <c:pt idx="0">
                  <c:v>50</c:v>
                </c:pt>
                <c:pt idx="1">
                  <c:v>0</c:v>
                </c:pt>
                <c:pt idx="2">
                  <c:v>0</c:v>
                </c:pt>
                <c:pt idx="3">
                  <c:v>100</c:v>
                </c:pt>
              </c:numCache>
            </c:numRef>
          </c:val>
          <c:smooth val="0"/>
        </c:ser>
        <c:dLbls>
          <c:showLegendKey val="0"/>
          <c:showVal val="0"/>
          <c:showCatName val="0"/>
          <c:showSerName val="0"/>
          <c:showPercent val="0"/>
          <c:showBubbleSize val="0"/>
        </c:dLbls>
        <c:marker val="0"/>
        <c:smooth val="0"/>
        <c:axId val="120047182"/>
        <c:axId val="726504940"/>
      </c:lineChart>
      <c:catAx>
        <c:axId val="12004718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6504940"/>
        <c:crosses val="autoZero"/>
        <c:auto val="1"/>
        <c:lblAlgn val="ctr"/>
        <c:lblOffset val="100"/>
        <c:noMultiLvlLbl val="0"/>
      </c:catAx>
      <c:valAx>
        <c:axId val="726504940"/>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004718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65129ece-dc45-442e-ade9-79106bfc867f}"/>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1" i="0" u="none" strike="noStrike" kern="1200" baseline="0">
                <a:solidFill>
                  <a:schemeClr val="tx1">
                    <a:lumMod val="75000"/>
                    <a:lumOff val="25000"/>
                  </a:schemeClr>
                </a:solidFill>
                <a:latin typeface="+mn-lt"/>
                <a:ea typeface="+mn-ea"/>
                <a:cs typeface="+mn-cs"/>
              </a:defRPr>
            </a:pPr>
            <a:r>
              <a:rPr lang="zh-CN" altLang="en-US" sz="900"/>
              <a:t>储氢罐充放氢量曲线</a:t>
            </a:r>
            <a:endParaRPr lang="zh-CN" altLang="en-US" sz="900"/>
          </a:p>
        </c:rich>
      </c:tx>
      <c:layout/>
      <c:overlay val="0"/>
      <c:spPr>
        <a:noFill/>
        <a:ln>
          <a:noFill/>
        </a:ln>
        <a:effectLst/>
      </c:spPr>
    </c:title>
    <c:autoTitleDeleted val="0"/>
    <c:plotArea>
      <c:layout/>
      <c:lineChart>
        <c:grouping val="standard"/>
        <c:varyColors val="0"/>
        <c:ser>
          <c:idx val="0"/>
          <c:order val="0"/>
          <c:tx>
            <c:strRef>
              <c:f>[工作簿1]Sheet1!$B$86</c:f>
              <c:strCache>
                <c:ptCount val="1"/>
                <c:pt idx="0">
                  <c:v>储氢罐充氢量（kg/h）</c:v>
                </c:pt>
              </c:strCache>
            </c:strRef>
          </c:tx>
          <c:spPr>
            <a:ln w="28575" cap="rnd">
              <a:solidFill>
                <a:schemeClr val="accent1"/>
              </a:solidFill>
              <a:round/>
            </a:ln>
            <a:effectLst/>
          </c:spPr>
          <c:marker>
            <c:symbol val="none"/>
          </c:marker>
          <c:dLbls>
            <c:delete val="1"/>
          </c:dLbls>
          <c:cat>
            <c:strRef>
              <c:f>[工作簿1]Sheet1!$A$87:$A$90</c:f>
              <c:strCache>
                <c:ptCount val="4"/>
                <c:pt idx="0">
                  <c:v>0-6</c:v>
                </c:pt>
                <c:pt idx="1">
                  <c:v>6-12</c:v>
                </c:pt>
                <c:pt idx="2">
                  <c:v>12-18</c:v>
                </c:pt>
                <c:pt idx="3">
                  <c:v>18-24</c:v>
                </c:pt>
              </c:strCache>
            </c:strRef>
          </c:cat>
          <c:val>
            <c:numRef>
              <c:f>[工作簿1]Sheet1!$B$87:$B$90</c:f>
              <c:numCache>
                <c:formatCode>General</c:formatCode>
                <c:ptCount val="4"/>
                <c:pt idx="0">
                  <c:v>0</c:v>
                </c:pt>
                <c:pt idx="1">
                  <c:v>20</c:v>
                </c:pt>
                <c:pt idx="2">
                  <c:v>20</c:v>
                </c:pt>
                <c:pt idx="3">
                  <c:v>0</c:v>
                </c:pt>
              </c:numCache>
            </c:numRef>
          </c:val>
          <c:smooth val="0"/>
        </c:ser>
        <c:ser>
          <c:idx val="1"/>
          <c:order val="1"/>
          <c:tx>
            <c:strRef>
              <c:f>[工作簿1]Sheet1!$C$86</c:f>
              <c:strCache>
                <c:ptCount val="1"/>
                <c:pt idx="0">
                  <c:v>储氢罐放氢量（kg/h）</c:v>
                </c:pt>
              </c:strCache>
            </c:strRef>
          </c:tx>
          <c:spPr>
            <a:ln w="28575" cap="rnd">
              <a:solidFill>
                <a:schemeClr val="accent2"/>
              </a:solidFill>
              <a:round/>
            </a:ln>
            <a:effectLst/>
          </c:spPr>
          <c:marker>
            <c:symbol val="none"/>
          </c:marker>
          <c:dLbls>
            <c:delete val="1"/>
          </c:dLbls>
          <c:cat>
            <c:strRef>
              <c:f>[工作簿1]Sheet1!$A$87:$A$90</c:f>
              <c:strCache>
                <c:ptCount val="4"/>
                <c:pt idx="0">
                  <c:v>0-6</c:v>
                </c:pt>
                <c:pt idx="1">
                  <c:v>6-12</c:v>
                </c:pt>
                <c:pt idx="2">
                  <c:v>12-18</c:v>
                </c:pt>
                <c:pt idx="3">
                  <c:v>18-24</c:v>
                </c:pt>
              </c:strCache>
            </c:strRef>
          </c:cat>
          <c:val>
            <c:numRef>
              <c:f>[工作簿1]Sheet1!$C$87:$C$90</c:f>
              <c:numCache>
                <c:formatCode>General</c:formatCode>
                <c:ptCount val="4"/>
                <c:pt idx="0">
                  <c:v>5</c:v>
                </c:pt>
                <c:pt idx="1">
                  <c:v>0</c:v>
                </c:pt>
                <c:pt idx="2">
                  <c:v>0</c:v>
                </c:pt>
                <c:pt idx="3">
                  <c:v>10</c:v>
                </c:pt>
              </c:numCache>
            </c:numRef>
          </c:val>
          <c:smooth val="0"/>
        </c:ser>
        <c:dLbls>
          <c:showLegendKey val="0"/>
          <c:showVal val="0"/>
          <c:showCatName val="0"/>
          <c:showSerName val="0"/>
          <c:showPercent val="0"/>
          <c:showBubbleSize val="0"/>
        </c:dLbls>
        <c:marker val="0"/>
        <c:smooth val="0"/>
        <c:axId val="178251816"/>
        <c:axId val="352741575"/>
      </c:lineChart>
      <c:catAx>
        <c:axId val="17825181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2741575"/>
        <c:crosses val="autoZero"/>
        <c:auto val="1"/>
        <c:lblAlgn val="ctr"/>
        <c:lblOffset val="100"/>
        <c:noMultiLvlLbl val="0"/>
      </c:catAx>
      <c:valAx>
        <c:axId val="352741575"/>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8251816"/>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cdcbba05-6b18-489b-baca-a5c01f2a14de}"/>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1" i="0" u="none" strike="noStrike" kern="1200" baseline="0">
                <a:solidFill>
                  <a:schemeClr val="tx1">
                    <a:lumMod val="75000"/>
                    <a:lumOff val="25000"/>
                  </a:schemeClr>
                </a:solidFill>
                <a:latin typeface="+mn-lt"/>
                <a:ea typeface="+mn-ea"/>
                <a:cs typeface="+mn-cs"/>
              </a:defRPr>
            </a:pPr>
            <a:r>
              <a:rPr lang="zh-CN" altLang="en-US" sz="900"/>
              <a:t>商业区日负荷曲线（典型工作日）</a:t>
            </a:r>
            <a:endParaRPr lang="zh-CN" altLang="en-US" sz="900"/>
          </a:p>
        </c:rich>
      </c:tx>
      <c:layout/>
      <c:overlay val="0"/>
      <c:spPr>
        <a:noFill/>
        <a:ln>
          <a:noFill/>
        </a:ln>
        <a:effectLst/>
      </c:spPr>
    </c:title>
    <c:autoTitleDeleted val="0"/>
    <c:plotArea>
      <c:layout/>
      <c:barChart>
        <c:barDir val="col"/>
        <c:grouping val="clustered"/>
        <c:varyColors val="0"/>
        <c:ser>
          <c:idx val="0"/>
          <c:order val="0"/>
          <c:tx>
            <c:strRef>
              <c:f>[工作簿1]Sheet1!$B$94</c:f>
              <c:strCache>
                <c:ptCount val="1"/>
                <c:pt idx="0">
                  <c:v>空调负荷（kW）</c:v>
                </c:pt>
              </c:strCache>
            </c:strRef>
          </c:tx>
          <c:spPr>
            <a:solidFill>
              <a:schemeClr val="accent1"/>
            </a:solidFill>
            <a:ln>
              <a:solidFill>
                <a:schemeClr val="bg1"/>
              </a:solidFill>
            </a:ln>
            <a:effectLst/>
          </c:spPr>
          <c:invertIfNegative val="0"/>
          <c:dLbls>
            <c:delete val="1"/>
          </c:dLbls>
          <c:cat>
            <c:strRef>
              <c:f>[工作簿1]Sheet1!$A$95:$A$99</c:f>
              <c:strCache>
                <c:ptCount val="5"/>
                <c:pt idx="0">
                  <c:v>0-8</c:v>
                </c:pt>
                <c:pt idx="1">
                  <c:v>8-12</c:v>
                </c:pt>
                <c:pt idx="2">
                  <c:v>12-18</c:v>
                </c:pt>
                <c:pt idx="3">
                  <c:v>18-22</c:v>
                </c:pt>
                <c:pt idx="4">
                  <c:v>22-24</c:v>
                </c:pt>
              </c:strCache>
            </c:strRef>
          </c:cat>
          <c:val>
            <c:numRef>
              <c:f>[工作簿1]Sheet1!$B$95:$B$99</c:f>
              <c:numCache>
                <c:formatCode>General</c:formatCode>
                <c:ptCount val="5"/>
                <c:pt idx="0">
                  <c:v>0</c:v>
                </c:pt>
                <c:pt idx="1">
                  <c:v>80</c:v>
                </c:pt>
                <c:pt idx="2">
                  <c:v>120</c:v>
                </c:pt>
                <c:pt idx="3">
                  <c:v>60</c:v>
                </c:pt>
                <c:pt idx="4">
                  <c:v>0</c:v>
                </c:pt>
              </c:numCache>
            </c:numRef>
          </c:val>
        </c:ser>
        <c:ser>
          <c:idx val="1"/>
          <c:order val="1"/>
          <c:tx>
            <c:strRef>
              <c:f>[工作簿1]Sheet1!$C$94</c:f>
              <c:strCache>
                <c:ptCount val="1"/>
                <c:pt idx="0">
                  <c:v>照明负荷（kW）</c:v>
                </c:pt>
              </c:strCache>
            </c:strRef>
          </c:tx>
          <c:spPr>
            <a:solidFill>
              <a:schemeClr val="accent2"/>
            </a:solidFill>
            <a:ln>
              <a:solidFill>
                <a:schemeClr val="bg1"/>
              </a:solidFill>
            </a:ln>
            <a:effectLst/>
          </c:spPr>
          <c:invertIfNegative val="0"/>
          <c:dLbls>
            <c:delete val="1"/>
          </c:dLbls>
          <c:cat>
            <c:strRef>
              <c:f>[工作簿1]Sheet1!$A$95:$A$99</c:f>
              <c:strCache>
                <c:ptCount val="5"/>
                <c:pt idx="0">
                  <c:v>0-8</c:v>
                </c:pt>
                <c:pt idx="1">
                  <c:v>8-12</c:v>
                </c:pt>
                <c:pt idx="2">
                  <c:v>12-18</c:v>
                </c:pt>
                <c:pt idx="3">
                  <c:v>18-22</c:v>
                </c:pt>
                <c:pt idx="4">
                  <c:v>22-24</c:v>
                </c:pt>
              </c:strCache>
            </c:strRef>
          </c:cat>
          <c:val>
            <c:numRef>
              <c:f>[工作簿1]Sheet1!$C$95:$C$99</c:f>
              <c:numCache>
                <c:formatCode>General</c:formatCode>
                <c:ptCount val="5"/>
                <c:pt idx="0">
                  <c:v>10</c:v>
                </c:pt>
                <c:pt idx="1">
                  <c:v>50</c:v>
                </c:pt>
                <c:pt idx="2">
                  <c:v>70</c:v>
                </c:pt>
                <c:pt idx="3">
                  <c:v>40</c:v>
                </c:pt>
                <c:pt idx="4">
                  <c:v>10</c:v>
                </c:pt>
              </c:numCache>
            </c:numRef>
          </c:val>
        </c:ser>
        <c:ser>
          <c:idx val="2"/>
          <c:order val="2"/>
          <c:tx>
            <c:strRef>
              <c:f>[工作簿1]Sheet1!$D$94</c:f>
              <c:strCache>
                <c:ptCount val="1"/>
                <c:pt idx="0">
                  <c:v>电梯负荷（kW）</c:v>
                </c:pt>
              </c:strCache>
            </c:strRef>
          </c:tx>
          <c:spPr>
            <a:solidFill>
              <a:schemeClr val="accent3"/>
            </a:solidFill>
            <a:ln>
              <a:solidFill>
                <a:schemeClr val="bg1"/>
              </a:solidFill>
            </a:ln>
            <a:effectLst/>
          </c:spPr>
          <c:invertIfNegative val="0"/>
          <c:dLbls>
            <c:delete val="1"/>
          </c:dLbls>
          <c:cat>
            <c:strRef>
              <c:f>[工作簿1]Sheet1!$A$95:$A$99</c:f>
              <c:strCache>
                <c:ptCount val="5"/>
                <c:pt idx="0">
                  <c:v>0-8</c:v>
                </c:pt>
                <c:pt idx="1">
                  <c:v>8-12</c:v>
                </c:pt>
                <c:pt idx="2">
                  <c:v>12-18</c:v>
                </c:pt>
                <c:pt idx="3">
                  <c:v>18-22</c:v>
                </c:pt>
                <c:pt idx="4">
                  <c:v>22-24</c:v>
                </c:pt>
              </c:strCache>
            </c:strRef>
          </c:cat>
          <c:val>
            <c:numRef>
              <c:f>[工作簿1]Sheet1!$D$95:$D$99</c:f>
              <c:numCache>
                <c:formatCode>General</c:formatCode>
                <c:ptCount val="5"/>
                <c:pt idx="0">
                  <c:v>5</c:v>
                </c:pt>
                <c:pt idx="1">
                  <c:v>30</c:v>
                </c:pt>
                <c:pt idx="2">
                  <c:v>40</c:v>
                </c:pt>
                <c:pt idx="3">
                  <c:v>20</c:v>
                </c:pt>
                <c:pt idx="4">
                  <c:v>5</c:v>
                </c:pt>
              </c:numCache>
            </c:numRef>
          </c:val>
        </c:ser>
        <c:dLbls>
          <c:showLegendKey val="0"/>
          <c:showVal val="0"/>
          <c:showCatName val="0"/>
          <c:showSerName val="0"/>
          <c:showPercent val="0"/>
          <c:showBubbleSize val="0"/>
        </c:dLbls>
        <c:gapWidth val="246"/>
        <c:axId val="27600438"/>
        <c:axId val="788150141"/>
      </c:barChart>
      <c:catAx>
        <c:axId val="2760043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8150141"/>
        <c:crosses val="autoZero"/>
        <c:auto val="1"/>
        <c:lblAlgn val="ctr"/>
        <c:lblOffset val="100"/>
        <c:noMultiLvlLbl val="0"/>
      </c:catAx>
      <c:valAx>
        <c:axId val="788150141"/>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760043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egendEntry>
        <c:idx val="2"/>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062e5e70-af35-48ae-b1be-5e72ba0cb78e}"/>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1" i="0" u="none" strike="noStrike" kern="1200" baseline="0">
                <a:solidFill>
                  <a:schemeClr val="tx1">
                    <a:lumMod val="75000"/>
                    <a:lumOff val="25000"/>
                  </a:schemeClr>
                </a:solidFill>
                <a:latin typeface="+mn-lt"/>
                <a:ea typeface="+mn-ea"/>
                <a:cs typeface="+mn-cs"/>
              </a:defRPr>
            </a:pPr>
            <a:r>
              <a:rPr lang="zh-CN" altLang="en-US" sz="900"/>
              <a:t>商业区电热总负荷曲线典型工作日）</a:t>
            </a:r>
            <a:endParaRPr lang="zh-CN" altLang="en-US" sz="900"/>
          </a:p>
        </c:rich>
      </c:tx>
      <c:layout/>
      <c:overlay val="0"/>
      <c:spPr>
        <a:noFill/>
        <a:ln>
          <a:noFill/>
        </a:ln>
        <a:effectLst/>
      </c:spPr>
    </c:title>
    <c:autoTitleDeleted val="0"/>
    <c:plotArea>
      <c:layout/>
      <c:barChart>
        <c:barDir val="col"/>
        <c:grouping val="clustered"/>
        <c:varyColors val="0"/>
        <c:ser>
          <c:idx val="0"/>
          <c:order val="0"/>
          <c:tx>
            <c:strRef>
              <c:f>[工作簿1]Sheet1!$B$106</c:f>
              <c:strCache>
                <c:ptCount val="1"/>
                <c:pt idx="0">
                  <c:v>总电负荷（kW）</c:v>
                </c:pt>
              </c:strCache>
            </c:strRef>
          </c:tx>
          <c:spPr>
            <a:solidFill>
              <a:schemeClr val="accent1"/>
            </a:solidFill>
            <a:ln>
              <a:noFill/>
            </a:ln>
            <a:effectLst/>
          </c:spPr>
          <c:invertIfNegative val="0"/>
          <c:dLbls>
            <c:delete val="1"/>
          </c:dLbls>
          <c:cat>
            <c:strRef>
              <c:f>[工作簿1]Sheet1!$A$107:$A$111</c:f>
              <c:strCache>
                <c:ptCount val="5"/>
                <c:pt idx="0">
                  <c:v>0-8</c:v>
                </c:pt>
                <c:pt idx="1">
                  <c:v>8-12</c:v>
                </c:pt>
                <c:pt idx="2">
                  <c:v>12-18</c:v>
                </c:pt>
                <c:pt idx="3">
                  <c:v>18-22</c:v>
                </c:pt>
                <c:pt idx="4">
                  <c:v>22-24</c:v>
                </c:pt>
              </c:strCache>
            </c:strRef>
          </c:cat>
          <c:val>
            <c:numRef>
              <c:f>[工作簿1]Sheet1!$B$107:$B$111</c:f>
              <c:numCache>
                <c:formatCode>General</c:formatCode>
                <c:ptCount val="5"/>
                <c:pt idx="0">
                  <c:v>15</c:v>
                </c:pt>
                <c:pt idx="1">
                  <c:v>160</c:v>
                </c:pt>
                <c:pt idx="2">
                  <c:v>230</c:v>
                </c:pt>
                <c:pt idx="3">
                  <c:v>120</c:v>
                </c:pt>
                <c:pt idx="4">
                  <c:v>15</c:v>
                </c:pt>
              </c:numCache>
            </c:numRef>
          </c:val>
        </c:ser>
        <c:ser>
          <c:idx val="1"/>
          <c:order val="1"/>
          <c:tx>
            <c:strRef>
              <c:f>[工作簿1]Sheet1!$C$106</c:f>
              <c:strCache>
                <c:ptCount val="1"/>
                <c:pt idx="0">
                  <c:v>总热负荷（kW）</c:v>
                </c:pt>
              </c:strCache>
            </c:strRef>
          </c:tx>
          <c:spPr>
            <a:solidFill>
              <a:schemeClr val="accent2"/>
            </a:solidFill>
            <a:ln>
              <a:noFill/>
            </a:ln>
            <a:effectLst/>
          </c:spPr>
          <c:invertIfNegative val="0"/>
          <c:dLbls>
            <c:delete val="1"/>
          </c:dLbls>
          <c:cat>
            <c:strRef>
              <c:f>[工作簿1]Sheet1!$A$107:$A$111</c:f>
              <c:strCache>
                <c:ptCount val="5"/>
                <c:pt idx="0">
                  <c:v>0-8</c:v>
                </c:pt>
                <c:pt idx="1">
                  <c:v>8-12</c:v>
                </c:pt>
                <c:pt idx="2">
                  <c:v>12-18</c:v>
                </c:pt>
                <c:pt idx="3">
                  <c:v>18-22</c:v>
                </c:pt>
                <c:pt idx="4">
                  <c:v>22-24</c:v>
                </c:pt>
              </c:strCache>
            </c:strRef>
          </c:cat>
          <c:val>
            <c:numRef>
              <c:f>[工作簿1]Sheet1!$C$107:$C$111</c:f>
              <c:numCache>
                <c:formatCode>General</c:formatCode>
                <c:ptCount val="5"/>
                <c:pt idx="0">
                  <c:v>0</c:v>
                </c:pt>
                <c:pt idx="1">
                  <c:v>40</c:v>
                </c:pt>
                <c:pt idx="2">
                  <c:v>60</c:v>
                </c:pt>
                <c:pt idx="3">
                  <c:v>30</c:v>
                </c:pt>
                <c:pt idx="4">
                  <c:v>0</c:v>
                </c:pt>
              </c:numCache>
            </c:numRef>
          </c:val>
        </c:ser>
        <c:dLbls>
          <c:showLegendKey val="0"/>
          <c:showVal val="0"/>
          <c:showCatName val="0"/>
          <c:showSerName val="0"/>
          <c:showPercent val="0"/>
          <c:showBubbleSize val="0"/>
        </c:dLbls>
        <c:gapWidth val="246"/>
        <c:overlap val="-28"/>
        <c:axId val="93636018"/>
        <c:axId val="11244363"/>
      </c:barChart>
      <c:catAx>
        <c:axId val="9363601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244363"/>
        <c:crosses val="autoZero"/>
        <c:auto val="1"/>
        <c:lblAlgn val="ctr"/>
        <c:lblOffset val="100"/>
        <c:noMultiLvlLbl val="0"/>
      </c:catAx>
      <c:valAx>
        <c:axId val="11244363"/>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63601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f7986f8c-14f9-4e13-ba2a-9f05daee5646}"/>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900" b="1" i="0" u="none" strike="noStrike" kern="1200" baseline="0">
                <a:solidFill>
                  <a:schemeClr val="tx1">
                    <a:lumMod val="75000"/>
                    <a:lumOff val="25000"/>
                  </a:schemeClr>
                </a:solidFill>
                <a:latin typeface="+mn-lt"/>
                <a:ea typeface="+mn-ea"/>
                <a:cs typeface="+mn-cs"/>
              </a:defRPr>
            </a:pPr>
            <a:r>
              <a:rPr lang="zh-CN" altLang="en-US" sz="900"/>
              <a:t>住宅区日负荷曲线（典型工作日）</a:t>
            </a:r>
            <a:endParaRPr lang="zh-CN" altLang="en-US" sz="900"/>
          </a:p>
        </c:rich>
      </c:tx>
      <c:layout/>
      <c:overlay val="0"/>
      <c:spPr>
        <a:noFill/>
        <a:ln>
          <a:noFill/>
        </a:ln>
        <a:effectLst/>
      </c:spPr>
    </c:title>
    <c:autoTitleDeleted val="0"/>
    <c:plotArea>
      <c:layout/>
      <c:barChart>
        <c:barDir val="col"/>
        <c:grouping val="clustered"/>
        <c:varyColors val="0"/>
        <c:ser>
          <c:idx val="0"/>
          <c:order val="0"/>
          <c:tx>
            <c:strRef>
              <c:f>[工作簿1]Sheet1!$B$119</c:f>
              <c:strCache>
                <c:ptCount val="1"/>
                <c:pt idx="0">
                  <c:v>供暖负荷（kW）</c:v>
                </c:pt>
              </c:strCache>
            </c:strRef>
          </c:tx>
          <c:spPr>
            <a:solidFill>
              <a:schemeClr val="accent1"/>
            </a:solidFill>
            <a:ln>
              <a:noFill/>
            </a:ln>
            <a:effectLst/>
          </c:spPr>
          <c:invertIfNegative val="0"/>
          <c:dLbls>
            <c:delete val="1"/>
          </c:dLbls>
          <c:cat>
            <c:strRef>
              <c:f>[工作簿1]Sheet1!$A$120:$A$124</c:f>
              <c:strCache>
                <c:ptCount val="5"/>
                <c:pt idx="0">
                  <c:v>0-6</c:v>
                </c:pt>
                <c:pt idx="1">
                  <c:v>6-9</c:v>
                </c:pt>
                <c:pt idx="2">
                  <c:v>9-17</c:v>
                </c:pt>
                <c:pt idx="3">
                  <c:v>17-21</c:v>
                </c:pt>
                <c:pt idx="4">
                  <c:v>21-24</c:v>
                </c:pt>
              </c:strCache>
            </c:strRef>
          </c:cat>
          <c:val>
            <c:numRef>
              <c:f>[工作簿1]Sheet1!$B$120:$B$124</c:f>
              <c:numCache>
                <c:formatCode>General</c:formatCode>
                <c:ptCount val="5"/>
                <c:pt idx="0">
                  <c:v>50</c:v>
                </c:pt>
                <c:pt idx="1">
                  <c:v>70</c:v>
                </c:pt>
                <c:pt idx="2">
                  <c:v>20</c:v>
                </c:pt>
                <c:pt idx="3">
                  <c:v>80</c:v>
                </c:pt>
                <c:pt idx="4">
                  <c:v>60</c:v>
                </c:pt>
              </c:numCache>
            </c:numRef>
          </c:val>
        </c:ser>
        <c:ser>
          <c:idx val="1"/>
          <c:order val="1"/>
          <c:tx>
            <c:strRef>
              <c:f>[工作簿1]Sheet1!$C$119</c:f>
              <c:strCache>
                <c:ptCount val="1"/>
                <c:pt idx="0">
                  <c:v>家电负荷（kW）</c:v>
                </c:pt>
              </c:strCache>
            </c:strRef>
          </c:tx>
          <c:spPr>
            <a:solidFill>
              <a:schemeClr val="accent2"/>
            </a:solidFill>
            <a:ln>
              <a:noFill/>
            </a:ln>
            <a:effectLst/>
          </c:spPr>
          <c:invertIfNegative val="0"/>
          <c:dLbls>
            <c:delete val="1"/>
          </c:dLbls>
          <c:cat>
            <c:strRef>
              <c:f>[工作簿1]Sheet1!$A$120:$A$124</c:f>
              <c:strCache>
                <c:ptCount val="5"/>
                <c:pt idx="0">
                  <c:v>0-6</c:v>
                </c:pt>
                <c:pt idx="1">
                  <c:v>6-9</c:v>
                </c:pt>
                <c:pt idx="2">
                  <c:v>9-17</c:v>
                </c:pt>
                <c:pt idx="3">
                  <c:v>17-21</c:v>
                </c:pt>
                <c:pt idx="4">
                  <c:v>21-24</c:v>
                </c:pt>
              </c:strCache>
            </c:strRef>
          </c:cat>
          <c:val>
            <c:numRef>
              <c:f>[工作簿1]Sheet1!$C$120:$C$124</c:f>
              <c:numCache>
                <c:formatCode>General</c:formatCode>
                <c:ptCount val="5"/>
                <c:pt idx="0">
                  <c:v>10</c:v>
                </c:pt>
                <c:pt idx="1">
                  <c:v>40</c:v>
                </c:pt>
                <c:pt idx="2">
                  <c:v>15</c:v>
                </c:pt>
                <c:pt idx="3">
                  <c:v>50</c:v>
                </c:pt>
                <c:pt idx="4">
                  <c:v>30</c:v>
                </c:pt>
              </c:numCache>
            </c:numRef>
          </c:val>
        </c:ser>
        <c:ser>
          <c:idx val="2"/>
          <c:order val="2"/>
          <c:tx>
            <c:strRef>
              <c:f>[工作簿1]Sheet1!$D$119</c:f>
              <c:strCache>
                <c:ptCount val="1"/>
                <c:pt idx="0">
                  <c:v>生活热水（kW）</c:v>
                </c:pt>
              </c:strCache>
            </c:strRef>
          </c:tx>
          <c:spPr>
            <a:solidFill>
              <a:schemeClr val="accent3"/>
            </a:solidFill>
            <a:ln>
              <a:noFill/>
            </a:ln>
            <a:effectLst/>
          </c:spPr>
          <c:invertIfNegative val="0"/>
          <c:dLbls>
            <c:delete val="1"/>
          </c:dLbls>
          <c:cat>
            <c:strRef>
              <c:f>[工作簿1]Sheet1!$A$120:$A$124</c:f>
              <c:strCache>
                <c:ptCount val="5"/>
                <c:pt idx="0">
                  <c:v>0-6</c:v>
                </c:pt>
                <c:pt idx="1">
                  <c:v>6-9</c:v>
                </c:pt>
                <c:pt idx="2">
                  <c:v>9-17</c:v>
                </c:pt>
                <c:pt idx="3">
                  <c:v>17-21</c:v>
                </c:pt>
                <c:pt idx="4">
                  <c:v>21-24</c:v>
                </c:pt>
              </c:strCache>
            </c:strRef>
          </c:cat>
          <c:val>
            <c:numRef>
              <c:f>[工作簿1]Sheet1!$D$120:$D$124</c:f>
              <c:numCache>
                <c:formatCode>General</c:formatCode>
                <c:ptCount val="5"/>
                <c:pt idx="0">
                  <c:v>15</c:v>
                </c:pt>
                <c:pt idx="1">
                  <c:v>30</c:v>
                </c:pt>
                <c:pt idx="2">
                  <c:v>5</c:v>
                </c:pt>
                <c:pt idx="3">
                  <c:v>40</c:v>
                </c:pt>
                <c:pt idx="4">
                  <c:v>20</c:v>
                </c:pt>
              </c:numCache>
            </c:numRef>
          </c:val>
        </c:ser>
        <c:dLbls>
          <c:showLegendKey val="0"/>
          <c:showVal val="0"/>
          <c:showCatName val="0"/>
          <c:showSerName val="0"/>
          <c:showPercent val="0"/>
          <c:showBubbleSize val="0"/>
        </c:dLbls>
        <c:gapWidth val="246"/>
        <c:overlap val="-28"/>
        <c:axId val="498826484"/>
        <c:axId val="982397604"/>
      </c:barChart>
      <c:catAx>
        <c:axId val="49882648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2397604"/>
        <c:crosses val="autoZero"/>
        <c:auto val="1"/>
        <c:lblAlgn val="ctr"/>
        <c:lblOffset val="100"/>
        <c:noMultiLvlLbl val="0"/>
      </c:catAx>
      <c:valAx>
        <c:axId val="982397604"/>
        <c:scaling>
          <c:orientation val="minMax"/>
        </c:scaling>
        <c:delete val="0"/>
        <c:axPos val="l"/>
        <c:majorGridlines>
          <c:spPr>
            <a:ln w="9525" cap="flat" cmpd="sng" algn="ctr">
              <a:solidFill>
                <a:schemeClr val="lt1">
                  <a:lumMod val="902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98826484"/>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egendEntry>
        <c:idx val="2"/>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extLst>
      <c:ext uri="{0b15fc19-7d7d-44ad-8c2d-2c3a37ce22c3}">
        <chartProps xmlns="https://web.wps.cn/et/2018/main" chartId="{cdd5c76e-33d2-46b3-938e-2b06005f5604}"/>
      </c:ext>
    </c:extLst>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01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1029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1001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solidFill>
          <a:schemeClr val="bg1"/>
        </a:solid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100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styleClr val="auto"/>
    </cs:lnRef>
    <cs:fillRef idx="1">
      <cs:styleClr val="auto"/>
    </cs:fillRef>
    <cs:effectRef idx="0"/>
    <cs:fontRef idx="minor">
      <a:schemeClr val="dk1"/>
    </cs:fontRef>
    <cs:spPr>
      <a:ln>
        <a:noFill/>
      </a:ln>
      <a:effectLst/>
    </cs:spPr>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10028">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4245</Words>
  <Characters>4540</Characters>
  <Lines>722</Lines>
  <Paragraphs>615</Paragraphs>
  <TotalTime>148</TotalTime>
  <ScaleCrop>false</ScaleCrop>
  <LinksUpToDate>false</LinksUpToDate>
  <CharactersWithSpaces>4555</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2025-04-20T15:11:00Z</dcterms:created>
  <dc:creator>JC</dc:creator>
  <cp:lastModifiedBy>Pisces</cp:lastModifiedBy>
  <dcterms:modified xsi:type="dcterms:W3CDTF">2025-05-22T08:18:20Z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593FDD540B384A4EB59F6137012CE9B8_13</vt:lpwstr>
  </property>
  <property fmtid="{D5CDD505-2E9C-101B-9397-08002B2CF9AE}" pid="4" name="KSOTemplateDocerSaveRecord">
    <vt:lpwstr>eyJoZGlkIjoiMzQzZTc2ZGRhZWM4MjI1MzY2MzY2ZjVkOWVkNTRiZjUiLCJ1c2VySWQiOiI0NzA4NTA3MTIifQ==</vt:lpwstr>
  </property>
</Properties>
</file>